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t xml:space="preserve"> </w:t>
      </w:r>
      <w:r>
        <w:rPr>
          <w:rFonts w:eastAsia="DFKai-SB" w:cs="Wingdings"/>
          <w:sz w:val="24"/>
          <w:szCs w:val="24"/>
        </w:rPr>
        <w:t>https://orcid.org/0000-0002-9723-9645</w:t>
      </w:r>
      <w:r>
        <w:rPr>
          <w:rFonts w:eastAsia="DFKai-SB" w:cs="Wingdings"/>
          <w:sz w:val="24"/>
          <w:szCs w:val="24"/>
          <w:vertAlign w:val="superscript"/>
        </w:rPr>
        <w:t>1†</w:t>
      </w:r>
      <w:r>
        <w:rPr>
          <w:rFonts w:eastAsia="DFKai-SB" w:cs="Wingdings"/>
          <w:sz w:val="24"/>
          <w:szCs w:val="24"/>
        </w:rPr>
        <w:t>, Gen-Chang Hsu</w:t>
      </w:r>
      <w:r>
        <w:t xml:space="preserve"> </w:t>
      </w:r>
      <w:r>
        <w:rPr>
          <w:rFonts w:eastAsia="DFKai-SB" w:cs="Wingdings"/>
          <w:sz w:val="24"/>
          <w:szCs w:val="24"/>
        </w:rPr>
        <w:t>https://orcid.org/0000-0002-6607-4382</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t xml:space="preserve"> </w:t>
      </w:r>
      <w:r>
        <w:rPr>
          <w:rFonts w:eastAsia="DFKai-SB" w:cs="Wingdings"/>
          <w:sz w:val="24"/>
          <w:szCs w:val="24"/>
        </w:rPr>
        <w:t>https://orcid.org/0000-0003-0967-5170</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 xml:space="preserve">ed probability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From 2017 to 2023, 52 cases of ant hitchhiking on a vehicle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than in colder seasons (fall and winter)</w:t>
      </w:r>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w:t>
      </w:r>
      <w:r>
        <w:rPr>
          <w:rFonts w:cs="Arial"/>
          <w:bCs/>
          <w:sz w:val="24"/>
          <w:szCs w:val="24"/>
        </w:rPr>
        <w:t>represents</w:t>
      </w:r>
      <w:r>
        <w:rPr>
          <w:rFonts w:hint="eastAsia" w:cs="Arial"/>
          <w:bCs/>
          <w:sz w:val="24"/>
          <w:szCs w:val="24"/>
        </w:rPr>
        <w:t xml:space="preserve"> the first</w:t>
      </w:r>
      <w:r>
        <w:rPr>
          <w:rFonts w:cs="Arial"/>
          <w:bCs/>
          <w:sz w:val="24"/>
          <w:szCs w:val="24"/>
        </w:rPr>
        <w:t xml:space="preserve"> efforts</w:t>
      </w:r>
      <w:r>
        <w:rPr>
          <w:rFonts w:hint="eastAsia" w:cs="Arial"/>
          <w:bCs/>
          <w:sz w:val="24"/>
          <w:szCs w:val="24"/>
        </w:rPr>
        <w:t xml:space="preserve"> </w:t>
      </w:r>
      <w:r>
        <w:rPr>
          <w:rFonts w:cs="Arial"/>
          <w:bCs/>
          <w:sz w:val="24"/>
          <w:szCs w:val="24"/>
        </w:rPr>
        <w:t xml:space="preserve">to profile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biodiversity,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the transfer of organisms to a new area via mobile</w:t>
      </w:r>
      <w:r>
        <w:t xml:space="preserve"> </w:t>
      </w:r>
      <w:r>
        <w:rPr>
          <w:rFonts w:cs="Arial"/>
          <w:sz w:val="24"/>
          <w:szCs w:val="24"/>
        </w:rPr>
        <w:t xml:space="preserve">equipment and related vehicles. Such “hitchhiking” can lead to long-distance dispersal of species beyond their natural ranges and potentially facilitate successful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attached on/in cars and tire surface can be dispersed over long distances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w:t>
      </w:r>
      <w:r>
        <w:rPr>
          <w:rFonts w:hint="eastAsia" w:cs="Arial"/>
          <w:sz w:val="24"/>
          <w:szCs w:val="24"/>
        </w:rPr>
        <w:t xml:space="preserve"> </w:t>
      </w:r>
      <w:r>
        <w:rPr>
          <w:rFonts w:cs="Arial"/>
          <w:sz w:val="24"/>
          <w:szCs w:val="24"/>
        </w:rPr>
        <w:t>in some cases, the</w:t>
      </w:r>
      <w:r>
        <w:rPr>
          <w:rFonts w:hint="eastAsia" w:cs="Arial"/>
          <w:sz w:val="24"/>
          <w:szCs w:val="24"/>
        </w:rPr>
        <w:t xml:space="preserve"> seeds</w:t>
      </w:r>
      <w:r>
        <w:rPr>
          <w:rFonts w:cs="Arial"/>
          <w:sz w:val="24"/>
          <w:szCs w:val="24"/>
        </w:rPr>
        <w:t xml:space="preserve"> can remain attached on vehicles for a voyage of hundreds 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I</w:t>
      </w:r>
      <w:r>
        <w:rPr>
          <w:rFonts w:hint="eastAsia" w:cs="Arial"/>
          <w:sz w:val="24"/>
          <w:szCs w:val="24"/>
        </w:rPr>
        <w:t>nsects</w:t>
      </w:r>
      <w:r>
        <w:rPr>
          <w:rFonts w:cs="Arial"/>
          <w:sz w:val="24"/>
          <w:szCs w:val="24"/>
        </w:rPr>
        <w:t xml:space="preserve"> of various life stages have also been recognized to be a frequent</w:t>
      </w:r>
      <w:r>
        <w:rPr>
          <w:rFonts w:hint="eastAsia" w:cs="Arial"/>
          <w:sz w:val="24"/>
          <w:szCs w:val="24"/>
        </w:rPr>
        <w:t xml:space="preserve"> hitchhike</w:t>
      </w:r>
      <w:r>
        <w:rPr>
          <w:rFonts w:cs="Arial"/>
          <w:sz w:val="24"/>
          <w:szCs w:val="24"/>
        </w:rPr>
        <w:t>r</w:t>
      </w:r>
      <w:r>
        <w:rPr>
          <w:rFonts w:hint="eastAsia" w:cs="Arial"/>
          <w:sz w:val="24"/>
          <w:szCs w:val="24"/>
        </w:rPr>
        <w:t xml:space="preserve"> on </w:t>
      </w:r>
      <w:r>
        <w:rPr>
          <w:rFonts w:cs="Arial"/>
          <w:sz w:val="24"/>
          <w:szCs w:val="24"/>
        </w:rPr>
        <w:t>vehicles</w:t>
      </w:r>
      <w:r>
        <w:rPr>
          <w:rFonts w:hint="eastAsia" w:cs="Arial"/>
          <w:sz w:val="24"/>
          <w:szCs w:val="24"/>
        </w:rPr>
        <w:t xml:space="preserve">. For instance, </w:t>
      </w:r>
      <w:r>
        <w:rPr>
          <w:rFonts w:cs="Arial"/>
          <w:sz w:val="24"/>
          <w:szCs w:val="24"/>
        </w:rPr>
        <w:t xml:space="preserve">the spongy </w:t>
      </w:r>
      <w:r>
        <w:rPr>
          <w:rFonts w:hint="eastAsia" w:cs="Arial"/>
          <w:sz w:val="24"/>
          <w:szCs w:val="24"/>
        </w:rPr>
        <w:t>moth</w:t>
      </w:r>
      <w:r>
        <w:rPr>
          <w:rFonts w:cs="Arial"/>
          <w:sz w:val="24"/>
          <w:szCs w:val="24"/>
        </w:rPr>
        <w:t xml:space="preserve"> (</w:t>
      </w:r>
      <w:r>
        <w:rPr>
          <w:rFonts w:cs="Arial"/>
          <w:i/>
          <w:iCs/>
          <w:sz w:val="24"/>
          <w:szCs w:val="24"/>
        </w:rPr>
        <w:t>Lymantria dispar</w:t>
      </w:r>
      <w:r>
        <w:rPr>
          <w:rFonts w:cs="Arial"/>
          <w:sz w:val="24"/>
          <w:szCs w:val="24"/>
        </w:rPr>
        <w:t xml:space="preserve">) lays eggs on the surface of shipping containers and trucks, and the eggs later arrive at the destinations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Dispersal range of adult flying insects can be even boosted via hitchhiking on vehicles: the tiger mosquito (</w:t>
      </w:r>
      <w:r>
        <w:rPr>
          <w:rFonts w:cs="Arial"/>
          <w:i/>
          <w:iCs/>
          <w:sz w:val="24"/>
          <w:szCs w:val="24"/>
        </w:rPr>
        <w:t>Aedes albopictus</w:t>
      </w:r>
      <w:r>
        <w:rPr>
          <w:rFonts w:cs="Arial"/>
          <w:sz w:val="24"/>
          <w:szCs w:val="24"/>
        </w:rPr>
        <w:t xml:space="preserve">) can travel in cars and move across provinces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Ants have been reported to disperse via human cultural and commercial activities </w:t>
      </w:r>
      <w:r>
        <w:rPr>
          <w:rFonts w:cs="Arial"/>
          <w:sz w:val="24"/>
          <w:szCs w:val="24"/>
        </w:rPr>
        <w:fldChar w:fldCharType="begin"/>
      </w:r>
      <w:r>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and Evolution&lt;/secondary-title&gt;&lt;/titles&gt;&lt;periodical&gt;&lt;full-title&gt;Nature Ecology and Evolution&lt;/full-title&gt;&lt;/periodical&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sz w:val="24"/>
          <w:szCs w:val="24"/>
        </w:rPr>
        <w:t>(Bertelsmeier et al. 2017)</w:t>
      </w:r>
      <w:r>
        <w:rPr>
          <w:rFonts w:cs="Arial"/>
          <w:sz w:val="24"/>
          <w:szCs w:val="24"/>
        </w:rPr>
        <w:fldChar w:fldCharType="end"/>
      </w:r>
      <w:r>
        <w:rPr>
          <w:rFonts w:cs="Arial"/>
          <w:sz w:val="24"/>
          <w:szCs w:val="24"/>
        </w:rPr>
        <w:t>. This is especially true for major invasive pest ants including the red imported fire ant (</w:t>
      </w:r>
      <w:r>
        <w:rPr>
          <w:rFonts w:cs="Arial"/>
          <w:i/>
          <w:sz w:val="24"/>
          <w:szCs w:val="24"/>
        </w:rPr>
        <w:t>Solenopsis invicta</w:t>
      </w:r>
      <w:r>
        <w:rPr>
          <w:rFonts w:cs="Arial"/>
          <w:sz w:val="24"/>
          <w:szCs w:val="24"/>
        </w:rPr>
        <w:t>), little fire ant (</w:t>
      </w:r>
      <w:r>
        <w:rPr>
          <w:rFonts w:cs="Arial"/>
          <w:i/>
          <w:sz w:val="24"/>
          <w:szCs w:val="24"/>
        </w:rPr>
        <w:t>Wasmannia auropunctata</w:t>
      </w:r>
      <w:r>
        <w:rPr>
          <w:rFonts w:cs="Arial"/>
          <w:sz w:val="24"/>
          <w:szCs w:val="24"/>
        </w:rPr>
        <w:t>), and Argentine ant (</w:t>
      </w:r>
      <w:r>
        <w:rPr>
          <w:rFonts w:cs="Arial"/>
          <w:i/>
          <w:sz w:val="24"/>
          <w:szCs w:val="24"/>
        </w:rPr>
        <w:t>Linepithema humile</w:t>
      </w:r>
      <w:r>
        <w:rPr>
          <w:rFonts w:cs="Arial"/>
          <w:sz w:val="24"/>
          <w:szCs w:val="24"/>
        </w:rPr>
        <w:t>). A well-established body of literature has demonstrated that the rapid range expansion of these ants is attributed to the transportation of ant-infested agricultural, horticultural,</w:t>
      </w:r>
      <w:r>
        <w:rPr>
          <w:rFonts w:hint="eastAsia" w:cs="Arial"/>
          <w:sz w:val="24"/>
          <w:szCs w:val="24"/>
        </w:rPr>
        <w:t xml:space="preserve"> </w:t>
      </w:r>
      <w:r>
        <w:rPr>
          <w:rFonts w:cs="Arial"/>
          <w:sz w:val="24"/>
          <w:szCs w:val="24"/>
        </w:rPr>
        <w:t xml:space="preserve">and construction </w:t>
      </w:r>
      <w:r>
        <w:rPr>
          <w:rFonts w:hint="eastAsia" w:cs="Arial"/>
          <w:sz w:val="24"/>
          <w:szCs w:val="24"/>
        </w:rPr>
        <w:t>m</w:t>
      </w:r>
      <w:r>
        <w:rPr>
          <w:rFonts w:cs="Arial"/>
          <w:sz w:val="24"/>
          <w:szCs w:val="24"/>
        </w:rPr>
        <w:t>aterials such as soil, potted plants,</w:t>
      </w:r>
      <w:r>
        <w:rPr>
          <w:rFonts w:hint="eastAsia" w:cs="Arial"/>
          <w:sz w:val="24"/>
          <w:szCs w:val="24"/>
        </w:rPr>
        <w:t xml:space="preserve"> </w:t>
      </w:r>
      <w:r>
        <w:rPr>
          <w:rFonts w:cs="Arial"/>
          <w:sz w:val="24"/>
          <w:szCs w:val="24"/>
        </w:rPr>
        <w:t xml:space="preserve">and timbers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(Jetter et al. 2002, Vogt and Kozlovac 2006, Chen et al. 2019)</w:t>
      </w:r>
      <w:r>
        <w:rPr>
          <w:rFonts w:cs="Arial"/>
          <w:sz w:val="24"/>
          <w:szCs w:val="24"/>
        </w:rPr>
        <w:fldChar w:fldCharType="end"/>
      </w:r>
      <w:r>
        <w:rPr>
          <w:rFonts w:cs="Arial"/>
          <w:sz w:val="24"/>
          <w:szCs w:val="24"/>
        </w:rPr>
        <w:t>. The focus has long been concentrated on materials infested and transported by agricultural and construction vehicles. However, reports on ants actively hitchhiking on vehicles—meaning that ants take the initiative to get onto the vehicle, rather than being inadvertently brought by humans along with soil or timber—are lacking. Additionally, information about these incidents, such as seasonality or common hitchhiking ant species, is not available. Filling this knowledge gap would help develop of effective management strategies to mitigate ant invasions resulting from hitchhiking.</w:t>
      </w:r>
    </w:p>
    <w:p>
      <w:pPr>
        <w:spacing w:line="480" w:lineRule="auto"/>
        <w:ind w:firstLine="709"/>
        <w:rPr>
          <w:rFonts w:cs="Arial"/>
          <w:sz w:val="24"/>
          <w:szCs w:val="24"/>
        </w:rPr>
      </w:pPr>
      <w:r>
        <w:rPr>
          <w:rFonts w:cs="Arial"/>
          <w:sz w:val="24"/>
          <w:szCs w:val="24"/>
        </w:rPr>
        <w:t xml:space="preserve">To better understand this phenomenon, we collected active ant </w:t>
      </w:r>
      <w:r>
        <w:rPr>
          <w:rFonts w:hint="eastAsia" w:cs="Arial"/>
          <w:sz w:val="24"/>
          <w:szCs w:val="24"/>
        </w:rPr>
        <w:t xml:space="preserve">hitchhiking </w:t>
      </w:r>
      <w:r>
        <w:rPr>
          <w:rFonts w:cs="Arial"/>
          <w:sz w:val="24"/>
          <w:szCs w:val="24"/>
        </w:rPr>
        <w:t xml:space="preserve">cases in Taiwan via a </w:t>
      </w:r>
      <w:r>
        <w:rPr>
          <w:rFonts w:hint="eastAsia" w:cs="Arial"/>
          <w:sz w:val="24"/>
          <w:szCs w:val="24"/>
        </w:rPr>
        <w:t>citizen science</w:t>
      </w:r>
      <w:r>
        <w:rPr>
          <w:rFonts w:cs="Arial"/>
          <w:sz w:val="24"/>
          <w:szCs w:val="24"/>
        </w:rPr>
        <w:t xml:space="preserve"> project launched on a major social media Facebook and</w:t>
      </w:r>
      <w:r>
        <w:rPr>
          <w:rFonts w:hint="eastAsia" w:cs="Arial"/>
          <w:sz w:val="24"/>
          <w:szCs w:val="24"/>
        </w:rPr>
        <w:t xml:space="preserve"> </w:t>
      </w:r>
      <w:r>
        <w:rPr>
          <w:rFonts w:cs="Arial"/>
          <w:sz w:val="24"/>
          <w:szCs w:val="24"/>
        </w:rPr>
        <w:t>characterized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w:t>
      </w:r>
      <w:r>
        <w:rPr>
          <w:rFonts w:cs="Arial"/>
          <w:sz w:val="24"/>
          <w:szCs w:val="24"/>
        </w:rPr>
        <w:t xml:space="preserve"> incidences</w:t>
      </w:r>
      <w:r>
        <w:rPr>
          <w:rFonts w:hint="eastAsia" w:cs="Arial"/>
          <w:sz w:val="24"/>
          <w:szCs w:val="24"/>
        </w:rPr>
        <w:t xml:space="preserve">. </w:t>
      </w:r>
      <w:r>
        <w:rPr>
          <w:rFonts w:cs="Arial"/>
          <w:sz w:val="24"/>
          <w:szCs w:val="24"/>
        </w:rPr>
        <w:t xml:space="preserve">This study represents </w:t>
      </w:r>
      <w:r>
        <w:rPr>
          <w:rFonts w:hint="eastAsia" w:cs="Arial"/>
          <w:sz w:val="24"/>
          <w:szCs w:val="24"/>
        </w:rPr>
        <w:t xml:space="preserve">the </w:t>
      </w:r>
      <w:r>
        <w:rPr>
          <w:rFonts w:cs="Arial"/>
          <w:sz w:val="24"/>
          <w:szCs w:val="24"/>
        </w:rPr>
        <w:t xml:space="preserve">first effort to profile 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w:t>
      </w:r>
      <w:r>
        <w:rPr>
          <w:rFonts w:cs="Arial"/>
          <w:sz w:val="24"/>
          <w:szCs w:val="24"/>
        </w:rPr>
        <w:t>.</w:t>
      </w:r>
      <w:r>
        <w:rPr>
          <w:rFonts w:hint="eastAsia" w:cs="Arial"/>
          <w:sz w:val="24"/>
          <w:szCs w:val="24"/>
        </w:rPr>
        <w:t xml:space="preserve"> </w:t>
      </w:r>
      <w:r>
        <w:rPr>
          <w:rFonts w:cs="Arial"/>
          <w:sz w:val="24"/>
          <w:szCs w:val="24"/>
        </w:rPr>
        <w:t xml:space="preserve">Potential </w:t>
      </w:r>
      <w:r>
        <w:rPr>
          <w:rFonts w:hint="eastAsia" w:cs="Arial"/>
          <w:sz w:val="24"/>
          <w:szCs w:val="24"/>
        </w:rPr>
        <w:t>ecological implications</w:t>
      </w:r>
      <w:r>
        <w:rPr>
          <w:rFonts w:cs="Arial"/>
          <w:sz w:val="24"/>
          <w:szCs w:val="24"/>
        </w:rPr>
        <w:t xml:space="preserve"> will be discussed</w:t>
      </w:r>
      <w:r>
        <w:rPr>
          <w:rFonts w:hint="eastAsia" w:cs="Arial"/>
          <w:sz w:val="24"/>
          <w:szCs w:val="24"/>
        </w:rPr>
        <w:t>.</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rPr>
          <w:rFonts w:cs="Arial"/>
          <w:bCs/>
          <w:color w:val="0070C0"/>
          <w:sz w:val="24"/>
          <w:szCs w:val="24"/>
        </w:rPr>
      </w:pPr>
      <w:r>
        <w:rPr>
          <w:rFonts w:cs="Arial"/>
          <w:bCs/>
          <w:sz w:val="24"/>
          <w:szCs w:val="24"/>
        </w:rPr>
        <w:t>The data</w:t>
      </w:r>
      <w:r>
        <w:rPr>
          <w:rFonts w:hint="eastAsia" w:cs="Arial"/>
          <w:bCs/>
          <w:sz w:val="24"/>
          <w:szCs w:val="24"/>
        </w:rPr>
        <w:t xml:space="preserve"> </w:t>
      </w:r>
      <w:r>
        <w:rPr>
          <w:rFonts w:cs="Arial"/>
          <w:bCs/>
          <w:sz w:val="24"/>
          <w:szCs w:val="24"/>
        </w:rPr>
        <w:t>collection consisted of two phases. In the first phase (2017–2022), cases of ant hitchhiking on vehicles were gathered from Facebook where general public shares a case involving their own vehicle infested with ants</w:t>
      </w:r>
      <w:r>
        <w:rPr>
          <w:sz w:val="24"/>
          <w:szCs w:val="24"/>
        </w:rPr>
        <w:t xml:space="preserve"> of different </w:t>
      </w:r>
      <w:commentRangeStart w:id="0"/>
      <w:r>
        <w:rPr>
          <w:sz w:val="24"/>
          <w:szCs w:val="24"/>
        </w:rPr>
        <w:t>caste (e.g., worker and queen)</w:t>
      </w:r>
      <w:r>
        <w:rPr>
          <w:rFonts w:hint="eastAsia"/>
          <w:sz w:val="24"/>
          <w:szCs w:val="24"/>
        </w:rPr>
        <w:t xml:space="preserve"> </w:t>
      </w:r>
      <w:r>
        <w:rPr>
          <w:sz w:val="24"/>
          <w:szCs w:val="24"/>
        </w:rPr>
        <w:t>or life stage (e.g., brood)</w:t>
      </w:r>
      <w:commentRangeEnd w:id="0"/>
      <w:r>
        <w:commentReference w:id="0"/>
      </w:r>
      <w:r>
        <w:rPr>
          <w:rFonts w:cs="Arial"/>
          <w:bCs/>
          <w:sz w:val="24"/>
          <w:szCs w:val="24"/>
        </w:rPr>
        <w:t xml:space="preserve">. Each contributor was </w:t>
      </w:r>
      <w:del w:id="0" w:author="Gen-Chang Hsu" w:date="2024-01-13T20:18:00Z">
        <w:r>
          <w:rPr>
            <w:rFonts w:cs="Arial"/>
            <w:bCs/>
            <w:sz w:val="24"/>
            <w:szCs w:val="24"/>
          </w:rPr>
          <w:delText>asked to provide</w:delText>
        </w:r>
      </w:del>
      <w:ins w:id="1" w:author="Gen-Chang Hsu" w:date="2024-01-13T20:18:00Z">
        <w:r>
          <w:rPr>
            <w:rFonts w:cs="Arial"/>
            <w:bCs/>
            <w:sz w:val="24"/>
            <w:szCs w:val="24"/>
          </w:rPr>
          <w:t>inquired about</w:t>
        </w:r>
      </w:ins>
      <w:r>
        <w:rPr>
          <w:rFonts w:cs="Arial"/>
          <w:bCs/>
          <w:sz w:val="24"/>
          <w:szCs w:val="24"/>
        </w:rPr>
        <w:t xml:space="preserve"> the parking date and location of the vehicles parked, parking duration (from the time when the vehicle was parked on the site to the time when the ant hitchhiking was observed), vehicle type (car or scooter), intended destination (which was used to estimate the distance, refers to how far a given hitchhiking ant can travel if it manages to arrive with the vehicle), weather conditions, surrounding environment (e.g., whether there was any trees nearby), and a photo of the ant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A set of survey questions was posted for the contributors to provide the aforementioned information regarding the hitchhiking events. The data collected from the two phases were combined as a single dataset for subsequent analysis.</w:t>
      </w:r>
    </w:p>
    <w:p>
      <w:pPr>
        <w:spacing w:line="480" w:lineRule="auto"/>
        <w:ind w:firstLine="708" w:firstLineChars="295"/>
        <w:rPr>
          <w:rFonts w:cs="Arial"/>
          <w:bCs/>
          <w:sz w:val="24"/>
          <w:szCs w:val="24"/>
        </w:rPr>
      </w:pPr>
      <w:r>
        <w:rPr>
          <w:rFonts w:cs="Arial"/>
          <w:bCs/>
          <w:sz w:val="24"/>
          <w:szCs w:val="24"/>
        </w:rPr>
        <w:t xml:space="preserve">We categorized ant species into “arboreal”, “semi-arboreal”, or “ground-dwelling” functional groups based on their nesting sites and foraging habits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Pr>
          <w:rFonts w:cs="Arial"/>
          <w:bCs/>
          <w:sz w:val="24"/>
          <w:szCs w:val="24"/>
        </w:rPr>
        <w:t>(the definition of semi-arboreal ant is based on Yanoviak et al. 2011)</w:t>
      </w:r>
      <w:r>
        <w:rPr>
          <w:rFonts w:cs="Arial"/>
          <w:bCs/>
          <w:sz w:val="24"/>
          <w:szCs w:val="24"/>
        </w:rPr>
        <w:fldChar w:fldCharType="end"/>
      </w:r>
      <w:r>
        <w:rPr>
          <w:rFonts w:cs="Arial"/>
          <w:bCs/>
          <w:sz w:val="24"/>
          <w:szCs w:val="24"/>
        </w:rPr>
        <w:t>. The difference in the number of reported cases among the four seasons</w:t>
      </w:r>
      <w:r>
        <w:rPr>
          <w:rFonts w:cs="Arial"/>
          <w:sz w:val="24"/>
          <w:szCs w:val="24"/>
        </w:rPr>
        <w:t xml:space="preserve"> over the study period </w:t>
      </w:r>
      <w:r>
        <w:rPr>
          <w:rFonts w:cs="Arial"/>
          <w:bCs/>
          <w:sz w:val="24"/>
          <w:szCs w:val="24"/>
        </w:rPr>
        <w:t xml:space="preserve">was analyzed using the Pearson's chi-square test. </w:t>
      </w:r>
      <w:ins w:id="2" w:author="Gen-Chang Hsu" w:date="2024-01-13T20:19:00Z">
        <w:r>
          <w:rPr>
            <w:rFonts w:cs="Arial"/>
            <w:bCs/>
            <w:color w:val="FF0000"/>
            <w:sz w:val="24"/>
            <w:szCs w:val="24"/>
            <w:rPrChange w:id="3" w:author="Gen-Chang Hsu [2]" w:date="2024-01-13T21:16:07Z">
              <w:rPr>
                <w:rFonts w:cs="Arial"/>
                <w:bCs/>
                <w:sz w:val="24"/>
                <w:szCs w:val="24"/>
              </w:rPr>
            </w:rPrChange>
          </w:rPr>
          <w:t xml:space="preserve">We </w:t>
        </w:r>
      </w:ins>
      <w:ins w:id="5" w:author="Gen-Chang Hsu" w:date="2024-01-13T20:20:00Z">
        <w:r>
          <w:rPr>
            <w:rFonts w:cs="Arial"/>
            <w:bCs/>
            <w:color w:val="FF0000"/>
            <w:sz w:val="24"/>
            <w:szCs w:val="24"/>
            <w:rPrChange w:id="6" w:author="Gen-Chang Hsu [2]" w:date="2024-01-13T21:16:07Z">
              <w:rPr>
                <w:rFonts w:cs="Arial"/>
                <w:bCs/>
                <w:sz w:val="24"/>
                <w:szCs w:val="24"/>
              </w:rPr>
            </w:rPrChange>
          </w:rPr>
          <w:t xml:space="preserve">also </w:t>
        </w:r>
      </w:ins>
      <w:ins w:id="8" w:author="Gen-Chang Hsu" w:date="2024-01-13T20:19:00Z">
        <w:r>
          <w:rPr>
            <w:rFonts w:cs="Arial"/>
            <w:bCs/>
            <w:color w:val="FF0000"/>
            <w:sz w:val="24"/>
            <w:szCs w:val="24"/>
            <w:rPrChange w:id="9" w:author="Gen-Chang Hsu [2]" w:date="2024-01-13T21:16:07Z">
              <w:rPr>
                <w:rFonts w:cs="Arial"/>
                <w:bCs/>
                <w:sz w:val="24"/>
                <w:szCs w:val="24"/>
              </w:rPr>
            </w:rPrChange>
          </w:rPr>
          <w:t>quantified the sampling completeness of our data using the R pa</w:t>
        </w:r>
      </w:ins>
      <w:ins w:id="11" w:author="Gen-Chang Hsu" w:date="2024-01-13T20:20:00Z">
        <w:r>
          <w:rPr>
            <w:rFonts w:cs="Arial"/>
            <w:bCs/>
            <w:color w:val="FF0000"/>
            <w:sz w:val="24"/>
            <w:szCs w:val="24"/>
            <w:rPrChange w:id="12" w:author="Gen-Chang Hsu [2]" w:date="2024-01-13T21:16:07Z">
              <w:rPr>
                <w:rFonts w:cs="Arial"/>
                <w:bCs/>
                <w:sz w:val="24"/>
                <w:szCs w:val="24"/>
              </w:rPr>
            </w:rPrChange>
          </w:rPr>
          <w:t>ckage “iNext”.</w:t>
        </w:r>
      </w:ins>
      <w:ins w:id="14" w:author="Gen-Chang Hsu" w:date="2024-01-13T20:20:00Z">
        <w:r>
          <w:rPr>
            <w:rFonts w:cs="Arial"/>
            <w:bCs/>
            <w:sz w:val="24"/>
            <w:szCs w:val="24"/>
          </w:rPr>
          <w:t xml:space="preserve"> </w:t>
        </w:r>
      </w:ins>
      <w:r>
        <w:rPr>
          <w:rFonts w:cs="Arial"/>
          <w:bCs/>
          <w:sz w:val="24"/>
          <w:szCs w:val="24"/>
        </w:rPr>
        <w:t>All recorded cases and the associated variables 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documented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the majority of </w:t>
      </w:r>
      <w:r>
        <w:rPr>
          <w:rFonts w:cs="Arial"/>
          <w:bCs/>
          <w:sz w:val="24"/>
          <w:szCs w:val="24"/>
        </w:rPr>
        <w:t>which were</w:t>
      </w:r>
      <w:r>
        <w:rPr>
          <w:rFonts w:hint="eastAsia" w:cs="Arial"/>
          <w:bCs/>
          <w:sz w:val="24"/>
          <w:szCs w:val="24"/>
        </w:rPr>
        <w:t xml:space="preserve"> </w:t>
      </w:r>
      <w:r>
        <w:rPr>
          <w:rFonts w:cs="Arial"/>
          <w:bCs/>
          <w:sz w:val="24"/>
          <w:szCs w:val="24"/>
        </w:rPr>
        <w:t xml:space="preserve">reported </w:t>
      </w:r>
      <w:r>
        <w:rPr>
          <w:rFonts w:hint="eastAsia" w:cs="Arial"/>
          <w:bCs/>
          <w:sz w:val="24"/>
          <w:szCs w:val="24"/>
        </w:rPr>
        <w:t>from central and northern Taiwan (Fig. 1</w:t>
      </w:r>
      <w:r>
        <w:rPr>
          <w:rFonts w:cs="Arial"/>
          <w:bCs/>
          <w:sz w:val="24"/>
          <w:szCs w:val="24"/>
        </w:rPr>
        <w:t>a</w:t>
      </w:r>
      <w:r>
        <w:rPr>
          <w:rFonts w:hint="eastAsia" w:cs="Arial"/>
          <w:bCs/>
          <w:sz w:val="24"/>
          <w:szCs w:val="24"/>
        </w:rPr>
        <w:t xml:space="preserve">). </w:t>
      </w:r>
      <w:r>
        <w:rPr>
          <w:rFonts w:cs="Arial"/>
          <w:bCs/>
          <w:sz w:val="24"/>
          <w:szCs w:val="24"/>
        </w:rPr>
        <w:t>Nine species</w:t>
      </w:r>
      <w:r>
        <w:rPr>
          <w:rFonts w:hint="eastAsia" w:cs="Arial"/>
          <w:bCs/>
          <w:sz w:val="24"/>
          <w:szCs w:val="24"/>
        </w:rPr>
        <w:t xml:space="preserve"> were recorded</w:t>
      </w:r>
      <w:r>
        <w:rPr>
          <w:rFonts w:cs="Arial"/>
          <w:bCs/>
          <w:sz w:val="24"/>
          <w:szCs w:val="24"/>
        </w:rPr>
        <w:t>;</w:t>
      </w:r>
      <w:r>
        <w:rPr>
          <w:rFonts w:hint="eastAsia" w:cs="Arial"/>
          <w:bCs/>
          <w:sz w:val="24"/>
          <w:szCs w:val="24"/>
        </w:rPr>
        <w:t xml:space="preserve"> </w:t>
      </w:r>
      <w:r>
        <w:rPr>
          <w:rFonts w:cs="Arial"/>
          <w:bCs/>
          <w:sz w:val="24"/>
          <w:szCs w:val="24"/>
        </w:rPr>
        <w:t>two were native and seven were exotic/invasive (Table 1).</w:t>
      </w:r>
      <w:r>
        <w:rPr>
          <w:rFonts w:hint="eastAsia" w:cs="Arial"/>
          <w:bCs/>
          <w:sz w:val="24"/>
          <w:szCs w:val="24"/>
        </w:rPr>
        <w:t xml:space="preserve"> </w:t>
      </w:r>
      <w:r>
        <w:rPr>
          <w:rFonts w:cs="Arial"/>
          <w:bCs/>
          <w:sz w:val="24"/>
          <w:szCs w:val="24"/>
        </w:rPr>
        <w:t>The majority of species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w:t>
      </w:r>
      <w:r>
        <w:rPr>
          <w:rFonts w:cs="Arial"/>
          <w:bCs/>
          <w:sz w:val="24"/>
          <w:szCs w:val="24"/>
        </w:rPr>
        <w:t xml:space="preserve">of </w:t>
      </w:r>
      <w:r>
        <w:rPr>
          <w:rFonts w:hint="eastAsia" w:cs="Arial"/>
          <w:bCs/>
          <w:sz w:val="24"/>
          <w:szCs w:val="24"/>
        </w:rPr>
        <w:t xml:space="preserve">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While t</w:t>
      </w:r>
      <w:r>
        <w:rPr>
          <w:rFonts w:hint="eastAsia" w:cs="Arial"/>
          <w:bCs/>
          <w:sz w:val="24"/>
          <w:szCs w:val="24"/>
        </w:rPr>
        <w:t>he parking duration of the vehicles on which the ants hitchhiked ranged from</w:t>
      </w:r>
      <w:r>
        <w:rPr>
          <w:rFonts w:cs="Arial"/>
          <w:bCs/>
          <w:sz w:val="24"/>
          <w:szCs w:val="24"/>
        </w:rPr>
        <w:t xml:space="preserve"> a</w:t>
      </w:r>
      <w:r>
        <w:rPr>
          <w:rFonts w:hint="eastAsia" w:cs="Arial"/>
          <w:bCs/>
          <w:sz w:val="24"/>
          <w:szCs w:val="24"/>
        </w:rPr>
        <w:t xml:space="preserve"> </w:t>
      </w:r>
      <w:r>
        <w:rPr>
          <w:rFonts w:cs="Arial"/>
          <w:bCs/>
          <w:sz w:val="24"/>
          <w:szCs w:val="24"/>
        </w:rPr>
        <w:t>few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over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average </w:t>
      </w:r>
      <w:del w:id="15" w:author="Gen-Chang Hsu" w:date="2024-01-13T20:43:00Z">
        <w:r>
          <w:rPr>
            <w:rFonts w:cs="Arial"/>
            <w:bCs/>
            <w:sz w:val="24"/>
            <w:szCs w:val="24"/>
          </w:rPr>
          <w:delText xml:space="preserve">travel </w:delText>
        </w:r>
      </w:del>
      <w:r>
        <w:rPr>
          <w:rFonts w:cs="Arial"/>
          <w:bCs/>
          <w:sz w:val="24"/>
          <w:szCs w:val="24"/>
        </w:rPr>
        <w:t>distance</w:t>
      </w:r>
      <w:ins w:id="16" w:author="Gen-Chang Hsu" w:date="2024-01-13T20:43:00Z">
        <w:r>
          <w:rPr>
            <w:rFonts w:cs="Arial"/>
            <w:bCs/>
            <w:sz w:val="24"/>
            <w:szCs w:val="24"/>
          </w:rPr>
          <w:t xml:space="preserve"> between the </w:t>
        </w:r>
      </w:ins>
      <w:ins w:id="17" w:author="Gen-Chang Hsu" w:date="2024-01-13T20:44:00Z">
        <w:r>
          <w:rPr>
            <w:rFonts w:cs="Arial"/>
            <w:bCs/>
            <w:sz w:val="24"/>
            <w:szCs w:val="24"/>
          </w:rPr>
          <w:t xml:space="preserve">parking </w:t>
        </w:r>
      </w:ins>
      <w:ins w:id="18" w:author="Gen-Chang Hsu" w:date="2024-01-13T20:43:00Z">
        <w:r>
          <w:rPr>
            <w:rFonts w:cs="Arial"/>
            <w:bCs/>
            <w:sz w:val="24"/>
            <w:szCs w:val="24"/>
          </w:rPr>
          <w:t>location</w:t>
        </w:r>
      </w:ins>
      <w:ins w:id="19" w:author="Gen-Chang Hsu" w:date="2024-01-13T20:44:00Z">
        <w:r>
          <w:rPr>
            <w:rFonts w:cs="Arial"/>
            <w:bCs/>
            <w:sz w:val="24"/>
            <w:szCs w:val="24"/>
          </w:rPr>
          <w:t xml:space="preserve"> and the intended destination of the vehicle</w:t>
        </w:r>
      </w:ins>
      <w:r>
        <w:rPr>
          <w:rFonts w:cs="Arial"/>
          <w:bCs/>
          <w:sz w:val="24"/>
          <w:szCs w:val="24"/>
        </w:rPr>
        <w:t xml:space="preserve"> was around 60 km for the 17 cases where the contributors provided the</w:t>
      </w:r>
      <w:ins w:id="20" w:author="Gen-Chang Hsu" w:date="2024-01-13T20:44:00Z">
        <w:r>
          <w:rPr>
            <w:rFonts w:cs="Arial"/>
            <w:bCs/>
            <w:sz w:val="24"/>
            <w:szCs w:val="24"/>
          </w:rPr>
          <w:t>ir</w:t>
        </w:r>
      </w:ins>
      <w:r>
        <w:rPr>
          <w:rFonts w:cs="Arial"/>
          <w:bCs/>
          <w:sz w:val="24"/>
          <w:szCs w:val="24"/>
        </w:rPr>
        <w:t xml:space="preserve"> intended destinations</w:t>
      </w:r>
      <w:del w:id="21" w:author="Gen-Chang Hsu" w:date="2024-01-13T20:44:00Z">
        <w:r>
          <w:rPr>
            <w:rFonts w:cs="Arial"/>
            <w:bCs/>
            <w:sz w:val="24"/>
            <w:szCs w:val="24"/>
          </w:rPr>
          <w:delText xml:space="preserve"> of the vehicles</w:delText>
        </w:r>
      </w:del>
      <w:r>
        <w:rPr>
          <w:rFonts w:cs="Arial"/>
          <w:bCs/>
          <w:sz w:val="24"/>
          <w:szCs w:val="24"/>
        </w:rPr>
        <w:t>, with 13 cases having</w:t>
      </w:r>
      <w:del w:id="22" w:author="Gen-Chang Hsu" w:date="2024-01-13T20:45:00Z">
        <w:r>
          <w:rPr>
            <w:rFonts w:cs="Arial"/>
            <w:bCs/>
            <w:sz w:val="24"/>
            <w:szCs w:val="24"/>
          </w:rPr>
          <w:delText xml:space="preserve"> travel</w:delText>
        </w:r>
      </w:del>
      <w:r>
        <w:rPr>
          <w:rFonts w:cs="Arial"/>
          <w:bCs/>
          <w:sz w:val="24"/>
          <w:szCs w:val="24"/>
        </w:rPr>
        <w:t xml:space="preserve"> </w:t>
      </w:r>
      <w:ins w:id="23" w:author="Gen-Chang Hsu" w:date="2024-01-13T20:46:00Z">
        <w:r>
          <w:rPr>
            <w:rFonts w:cs="Arial"/>
            <w:bCs/>
            <w:sz w:val="24"/>
            <w:szCs w:val="24"/>
          </w:rPr>
          <w:t xml:space="preserve">a </w:t>
        </w:r>
      </w:ins>
      <w:r>
        <w:rPr>
          <w:rFonts w:cs="Arial"/>
          <w:bCs/>
          <w:sz w:val="24"/>
          <w:szCs w:val="24"/>
        </w:rPr>
        <w:t>distance</w:t>
      </w:r>
      <w:del w:id="24" w:author="Gen-Chang Hsu" w:date="2024-01-13T20:45:00Z">
        <w:r>
          <w:rPr>
            <w:rFonts w:cs="Arial"/>
            <w:bCs/>
            <w:sz w:val="24"/>
            <w:szCs w:val="24"/>
          </w:rPr>
          <w:delText xml:space="preserve">s </w:delText>
        </w:r>
      </w:del>
      <w:ins w:id="25" w:author="Gen-Chang Hsu" w:date="2024-01-13T20:46:00Z">
        <w:r>
          <w:rPr>
            <w:rFonts w:cs="Arial"/>
            <w:bCs/>
            <w:sz w:val="24"/>
            <w:szCs w:val="24"/>
          </w:rPr>
          <w:t xml:space="preserve"> </w:t>
        </w:r>
      </w:ins>
      <w:r>
        <w:rPr>
          <w:rFonts w:cs="Arial"/>
          <w:bCs/>
          <w:sz w:val="24"/>
          <w:szCs w:val="24"/>
        </w:rPr>
        <w:t>larger than 30 km (Fig. S1</w:t>
      </w:r>
      <w:r>
        <w:rPr>
          <w:rFonts w:cs="Arial"/>
          <w:bCs/>
          <w:color w:val="auto"/>
          <w:sz w:val="24"/>
          <w:szCs w:val="24"/>
        </w:rPr>
        <w:t>)</w:t>
      </w:r>
      <w:ins w:id="26" w:author="Gen-Chang Hsu" w:date="2024-01-13T20:47:00Z">
        <w:r>
          <w:rPr>
            <w:rFonts w:cs="Arial"/>
            <w:bCs/>
            <w:color w:val="auto"/>
            <w:sz w:val="24"/>
            <w:szCs w:val="24"/>
          </w:rPr>
          <w:t>. (</w:t>
        </w:r>
        <w:commentRangeStart w:id="1"/>
        <w:r>
          <w:rPr>
            <w:rFonts w:cs="Arial"/>
            <w:bCs/>
            <w:color w:val="auto"/>
            <w:sz w:val="24"/>
            <w:szCs w:val="24"/>
          </w:rPr>
          <w:t>Note that</w:t>
        </w:r>
      </w:ins>
      <w:ins w:id="27" w:author="Gen-Chang Hsu" w:date="2024-01-13T20:48:00Z">
        <w:r>
          <w:rPr>
            <w:rFonts w:cs="Arial"/>
            <w:bCs/>
            <w:color w:val="auto"/>
            <w:sz w:val="24"/>
            <w:szCs w:val="24"/>
          </w:rPr>
          <w:t xml:space="preserve"> </w:t>
        </w:r>
      </w:ins>
      <w:ins w:id="28" w:author="Gen-Chang Hsu [2]" w:date="2024-01-13T21:11:49Z">
        <w:r>
          <w:rPr>
            <w:rFonts w:hint="default" w:cs="Arial"/>
            <w:bCs/>
            <w:color w:val="auto"/>
            <w:sz w:val="24"/>
            <w:szCs w:val="24"/>
            <w:lang w:val="en-US"/>
          </w:rPr>
          <w:t xml:space="preserve">in </w:t>
        </w:r>
      </w:ins>
      <w:ins w:id="29" w:author="Gen-Chang Hsu [2]" w:date="2024-01-13T21:11:51Z">
        <w:r>
          <w:rPr>
            <w:rFonts w:hint="default" w:cs="Arial"/>
            <w:bCs/>
            <w:color w:val="auto"/>
            <w:sz w:val="24"/>
            <w:szCs w:val="24"/>
            <w:lang w:val="en-US"/>
          </w:rPr>
          <w:t>many c</w:t>
        </w:r>
      </w:ins>
      <w:ins w:id="30" w:author="Gen-Chang Hsu [2]" w:date="2024-01-13T21:11:52Z">
        <w:r>
          <w:rPr>
            <w:rFonts w:hint="default" w:cs="Arial"/>
            <w:bCs/>
            <w:color w:val="auto"/>
            <w:sz w:val="24"/>
            <w:szCs w:val="24"/>
            <w:lang w:val="en-US"/>
          </w:rPr>
          <w:t xml:space="preserve">ases, </w:t>
        </w:r>
      </w:ins>
      <w:ins w:id="31" w:author="Gen-Chang Hsu [2]" w:date="2024-01-13T21:13:11Z">
        <w:r>
          <w:rPr>
            <w:rFonts w:hint="default" w:cs="Arial"/>
            <w:bCs/>
            <w:color w:val="auto"/>
            <w:sz w:val="24"/>
            <w:szCs w:val="24"/>
            <w:lang w:val="en-US"/>
          </w:rPr>
          <w:t xml:space="preserve">the </w:t>
        </w:r>
      </w:ins>
      <w:ins w:id="32" w:author="Gen-Chang Hsu" w:date="2024-01-13T20:50:00Z">
        <w:del w:id="33" w:author="Gen-Chang Hsu [2]" w:date="2024-01-13T21:11:48Z">
          <w:r>
            <w:rPr>
              <w:rFonts w:cs="Arial"/>
              <w:bCs/>
              <w:color w:val="auto"/>
              <w:sz w:val="24"/>
              <w:szCs w:val="24"/>
            </w:rPr>
            <w:delText xml:space="preserve">as the </w:delText>
          </w:r>
        </w:del>
      </w:ins>
      <w:ins w:id="34" w:author="Gen-Chang Hsu" w:date="2024-01-13T20:50:00Z">
        <w:r>
          <w:rPr>
            <w:rFonts w:cs="Arial"/>
            <w:bCs/>
            <w:color w:val="auto"/>
            <w:sz w:val="24"/>
            <w:szCs w:val="24"/>
          </w:rPr>
          <w:t xml:space="preserve">vehicle owners </w:t>
        </w:r>
      </w:ins>
      <w:ins w:id="35" w:author="Gen-Chang Hsu" w:date="2024-01-13T20:51:00Z">
        <w:r>
          <w:rPr>
            <w:rFonts w:cs="Arial"/>
            <w:bCs/>
            <w:color w:val="auto"/>
            <w:sz w:val="24"/>
            <w:szCs w:val="24"/>
          </w:rPr>
          <w:t xml:space="preserve">would </w:t>
        </w:r>
      </w:ins>
      <w:ins w:id="36" w:author="Gen-Chang Hsu [2]" w:date="2024-01-13T21:12:07Z">
        <w:r>
          <w:rPr>
            <w:rFonts w:hint="default" w:cs="Arial"/>
            <w:bCs/>
            <w:color w:val="auto"/>
            <w:sz w:val="24"/>
            <w:szCs w:val="24"/>
            <w:lang w:val="en-US"/>
          </w:rPr>
          <w:t>a</w:t>
        </w:r>
      </w:ins>
      <w:ins w:id="37" w:author="Gen-Chang Hsu [2]" w:date="2024-01-13T21:12:08Z">
        <w:r>
          <w:rPr>
            <w:rFonts w:hint="default" w:cs="Arial"/>
            <w:bCs/>
            <w:color w:val="auto"/>
            <w:sz w:val="24"/>
            <w:szCs w:val="24"/>
            <w:lang w:val="en-US"/>
          </w:rPr>
          <w:t>ttempt</w:t>
        </w:r>
      </w:ins>
      <w:ins w:id="38" w:author="Gen-Chang Hsu [2]" w:date="2024-01-13T21:12:09Z">
        <w:r>
          <w:rPr>
            <w:rFonts w:hint="default" w:cs="Arial"/>
            <w:bCs/>
            <w:color w:val="auto"/>
            <w:sz w:val="24"/>
            <w:szCs w:val="24"/>
            <w:lang w:val="en-US"/>
          </w:rPr>
          <w:t xml:space="preserve"> to </w:t>
        </w:r>
      </w:ins>
      <w:ins w:id="39" w:author="Gen-Chang Hsu" w:date="2024-01-13T20:51:00Z">
        <w:del w:id="40" w:author="Gen-Chang Hsu [2]" w:date="2024-01-13T21:11:59Z">
          <w:r>
            <w:rPr>
              <w:rFonts w:cs="Arial"/>
              <w:bCs/>
              <w:color w:val="auto"/>
              <w:sz w:val="24"/>
              <w:szCs w:val="24"/>
            </w:rPr>
            <w:delText>a</w:delText>
          </w:r>
        </w:del>
      </w:ins>
      <w:ins w:id="41" w:author="Gen-Chang Hsu" w:date="2024-01-13T20:51:00Z">
        <w:del w:id="42" w:author="Gen-Chang Hsu [2]" w:date="2024-01-13T21:12:00Z">
          <w:r>
            <w:rPr>
              <w:rFonts w:cs="Arial"/>
              <w:bCs/>
              <w:color w:val="auto"/>
              <w:sz w:val="24"/>
              <w:szCs w:val="24"/>
            </w:rPr>
            <w:delText>ttempt</w:delText>
          </w:r>
        </w:del>
      </w:ins>
      <w:ins w:id="43" w:author="Gen-Chang Hsu" w:date="2024-01-13T20:51:00Z">
        <w:del w:id="44" w:author="Gen-Chang Hsu [2]" w:date="2024-01-13T21:12:01Z">
          <w:r>
            <w:rPr>
              <w:rFonts w:cs="Arial"/>
              <w:bCs/>
              <w:color w:val="auto"/>
              <w:sz w:val="24"/>
              <w:szCs w:val="24"/>
            </w:rPr>
            <w:delText xml:space="preserve"> t</w:delText>
          </w:r>
        </w:del>
      </w:ins>
      <w:ins w:id="45" w:author="Gen-Chang Hsu" w:date="2024-01-13T20:51:00Z">
        <w:del w:id="46" w:author="Gen-Chang Hsu [2]" w:date="2024-01-13T21:12:02Z">
          <w:r>
            <w:rPr>
              <w:rFonts w:cs="Arial"/>
              <w:bCs/>
              <w:color w:val="auto"/>
              <w:sz w:val="24"/>
              <w:szCs w:val="24"/>
            </w:rPr>
            <w:delText>o</w:delText>
          </w:r>
        </w:del>
      </w:ins>
      <w:ins w:id="47" w:author="Gen-Chang Hsu" w:date="2024-01-13T20:51:00Z">
        <w:del w:id="48" w:author="Gen-Chang Hsu [2]" w:date="2024-01-13T21:12:05Z">
          <w:r>
            <w:rPr>
              <w:rFonts w:cs="Arial"/>
              <w:bCs/>
              <w:color w:val="auto"/>
              <w:sz w:val="24"/>
              <w:szCs w:val="24"/>
            </w:rPr>
            <w:delText xml:space="preserve"> </w:delText>
          </w:r>
        </w:del>
      </w:ins>
      <w:ins w:id="49" w:author="Gen-Chang Hsu" w:date="2024-01-13T20:51:00Z">
        <w:r>
          <w:rPr>
            <w:rFonts w:cs="Arial"/>
            <w:bCs/>
            <w:color w:val="auto"/>
            <w:sz w:val="24"/>
            <w:szCs w:val="24"/>
          </w:rPr>
          <w:t>remove the ants before driving</w:t>
        </w:r>
      </w:ins>
      <w:ins w:id="50" w:author="Gen-Chang Hsu [2]" w:date="2024-01-13T21:12:24Z">
        <w:r>
          <w:rPr>
            <w:rFonts w:hint="default" w:cs="Arial"/>
            <w:bCs/>
            <w:color w:val="auto"/>
            <w:sz w:val="24"/>
            <w:szCs w:val="24"/>
            <w:lang w:val="en-US"/>
          </w:rPr>
          <w:t>. T</w:t>
        </w:r>
      </w:ins>
      <w:ins w:id="51" w:author="Gen-Chang Hsu [2]" w:date="2024-01-13T21:12:25Z">
        <w:r>
          <w:rPr>
            <w:rFonts w:hint="default" w:cs="Arial"/>
            <w:bCs/>
            <w:color w:val="auto"/>
            <w:sz w:val="24"/>
            <w:szCs w:val="24"/>
            <w:lang w:val="en-US"/>
          </w:rPr>
          <w:t>here</w:t>
        </w:r>
      </w:ins>
      <w:ins w:id="52" w:author="Gen-Chang Hsu [2]" w:date="2024-01-13T21:12:26Z">
        <w:r>
          <w:rPr>
            <w:rFonts w:hint="default" w:cs="Arial"/>
            <w:bCs/>
            <w:color w:val="auto"/>
            <w:sz w:val="24"/>
            <w:szCs w:val="24"/>
            <w:lang w:val="en-US"/>
          </w:rPr>
          <w:t>fore</w:t>
        </w:r>
      </w:ins>
      <w:ins w:id="53" w:author="Gen-Chang Hsu [2]" w:date="2024-01-13T21:12:27Z">
        <w:r>
          <w:rPr>
            <w:rFonts w:hint="default" w:cs="Arial"/>
            <w:bCs/>
            <w:color w:val="auto"/>
            <w:sz w:val="24"/>
            <w:szCs w:val="24"/>
            <w:lang w:val="en-US"/>
          </w:rPr>
          <w:t>,</w:t>
        </w:r>
      </w:ins>
      <w:ins w:id="54" w:author="Gen-Chang Hsu [2]" w:date="2024-01-13T21:11:45Z">
        <w:r>
          <w:rPr>
            <w:rFonts w:hint="default" w:cs="Arial"/>
            <w:bCs/>
            <w:color w:val="auto"/>
            <w:sz w:val="24"/>
            <w:szCs w:val="24"/>
            <w:lang w:val="en-US"/>
          </w:rPr>
          <w:t xml:space="preserve"> </w:t>
        </w:r>
      </w:ins>
      <w:ins w:id="55" w:author="Gen-Chang Hsu [2]" w:date="2024-01-13T21:12:31Z">
        <w:r>
          <w:rPr>
            <w:rFonts w:hint="default" w:cs="Arial"/>
            <w:bCs/>
            <w:color w:val="auto"/>
            <w:sz w:val="24"/>
            <w:szCs w:val="24"/>
            <w:lang w:val="en-US"/>
          </w:rPr>
          <w:t>thes</w:t>
        </w:r>
      </w:ins>
      <w:ins w:id="56" w:author="Gen-Chang Hsu [2]" w:date="2024-01-13T21:12:32Z">
        <w:r>
          <w:rPr>
            <w:rFonts w:hint="default" w:cs="Arial"/>
            <w:bCs/>
            <w:color w:val="auto"/>
            <w:sz w:val="24"/>
            <w:szCs w:val="24"/>
            <w:lang w:val="en-US"/>
          </w:rPr>
          <w:t>e</w:t>
        </w:r>
      </w:ins>
      <w:ins w:id="57" w:author="Gen-Chang Hsu [2]" w:date="2024-01-13T21:11:45Z">
        <w:r>
          <w:rPr>
            <w:rFonts w:hint="default" w:cs="Arial"/>
            <w:bCs/>
            <w:color w:val="auto"/>
            <w:sz w:val="24"/>
            <w:szCs w:val="24"/>
            <w:lang w:val="en-US"/>
          </w:rPr>
          <w:t xml:space="preserve"> distance estimates represented the “potential”</w:t>
        </w:r>
      </w:ins>
      <w:ins w:id="58" w:author="Gen-Chang Hsu [2]" w:date="2024-01-13T21:13:35Z">
        <w:r>
          <w:rPr>
            <w:rFonts w:hint="default" w:cs="Arial"/>
            <w:bCs/>
            <w:color w:val="auto"/>
            <w:sz w:val="24"/>
            <w:szCs w:val="24"/>
            <w:lang w:val="en-US"/>
          </w:rPr>
          <w:t xml:space="preserve"> </w:t>
        </w:r>
      </w:ins>
      <w:ins w:id="59" w:author="Gen-Chang Hsu [2]" w:date="2024-01-13T21:14:43Z">
        <w:r>
          <w:rPr>
            <w:rFonts w:hint="default" w:cs="Arial"/>
            <w:bCs/>
            <w:color w:val="auto"/>
            <w:sz w:val="24"/>
            <w:szCs w:val="24"/>
            <w:lang w:val="en-US"/>
          </w:rPr>
          <w:t>but</w:t>
        </w:r>
      </w:ins>
      <w:ins w:id="60" w:author="Gen-Chang Hsu [2]" w:date="2024-01-13T21:12:54Z">
        <w:r>
          <w:rPr>
            <w:rFonts w:hint="default" w:cs="Arial"/>
            <w:bCs/>
            <w:color w:val="auto"/>
            <w:sz w:val="24"/>
            <w:szCs w:val="24"/>
            <w:lang w:val="en-US"/>
          </w:rPr>
          <w:t xml:space="preserve"> not</w:t>
        </w:r>
      </w:ins>
      <w:ins w:id="61" w:author="Gen-Chang Hsu [2]" w:date="2024-01-13T21:12:55Z">
        <w:r>
          <w:rPr>
            <w:rFonts w:hint="default" w:cs="Arial"/>
            <w:bCs/>
            <w:color w:val="auto"/>
            <w:sz w:val="24"/>
            <w:szCs w:val="24"/>
            <w:lang w:val="en-US"/>
          </w:rPr>
          <w:t xml:space="preserve"> nece</w:t>
        </w:r>
      </w:ins>
      <w:ins w:id="62" w:author="Gen-Chang Hsu [2]" w:date="2024-01-13T21:12:56Z">
        <w:r>
          <w:rPr>
            <w:rFonts w:hint="default" w:cs="Arial"/>
            <w:bCs/>
            <w:color w:val="auto"/>
            <w:sz w:val="24"/>
            <w:szCs w:val="24"/>
            <w:lang w:val="en-US"/>
          </w:rPr>
          <w:t>ssar</w:t>
        </w:r>
      </w:ins>
      <w:ins w:id="63" w:author="Gen-Chang Hsu [2]" w:date="2024-01-13T21:12:57Z">
        <w:r>
          <w:rPr>
            <w:rFonts w:hint="default" w:cs="Arial"/>
            <w:bCs/>
            <w:color w:val="auto"/>
            <w:sz w:val="24"/>
            <w:szCs w:val="24"/>
            <w:lang w:val="en-US"/>
          </w:rPr>
          <w:t>ily</w:t>
        </w:r>
      </w:ins>
      <w:ins w:id="64" w:author="Gen-Chang Hsu [2]" w:date="2024-01-13T21:13:40Z">
        <w:r>
          <w:rPr>
            <w:rFonts w:hint="default" w:cs="Arial"/>
            <w:bCs/>
            <w:color w:val="auto"/>
            <w:sz w:val="24"/>
            <w:szCs w:val="24"/>
            <w:lang w:val="en-US"/>
          </w:rPr>
          <w:t xml:space="preserve"> </w:t>
        </w:r>
      </w:ins>
      <w:ins w:id="65" w:author="Gen-Chang Hsu [2]" w:date="2024-01-13T21:17:31Z">
        <w:r>
          <w:rPr>
            <w:rFonts w:hint="default" w:cs="Arial"/>
            <w:bCs/>
            <w:color w:val="auto"/>
            <w:sz w:val="24"/>
            <w:szCs w:val="24"/>
            <w:lang w:val="en-US"/>
          </w:rPr>
          <w:t xml:space="preserve">the </w:t>
        </w:r>
      </w:ins>
      <w:ins w:id="66" w:author="Gen-Chang Hsu [2]" w:date="2024-01-13T21:13:41Z">
        <w:r>
          <w:rPr>
            <w:rFonts w:hint="default" w:cs="Arial"/>
            <w:bCs/>
            <w:color w:val="auto"/>
            <w:sz w:val="24"/>
            <w:szCs w:val="24"/>
            <w:lang w:val="en-US"/>
          </w:rPr>
          <w:t>“a</w:t>
        </w:r>
      </w:ins>
      <w:ins w:id="67" w:author="Gen-Chang Hsu [2]" w:date="2024-01-13T21:13:42Z">
        <w:r>
          <w:rPr>
            <w:rFonts w:hint="default" w:cs="Arial"/>
            <w:bCs/>
            <w:color w:val="auto"/>
            <w:sz w:val="24"/>
            <w:szCs w:val="24"/>
            <w:lang w:val="en-US"/>
          </w:rPr>
          <w:t>ctual</w:t>
        </w:r>
      </w:ins>
      <w:ins w:id="68" w:author="Gen-Chang Hsu [2]" w:date="2024-01-13T21:13:41Z">
        <w:r>
          <w:rPr>
            <w:rFonts w:hint="default" w:cs="Arial"/>
            <w:bCs/>
            <w:color w:val="auto"/>
            <w:sz w:val="24"/>
            <w:szCs w:val="24"/>
            <w:lang w:val="en-US"/>
          </w:rPr>
          <w:t>”</w:t>
        </w:r>
      </w:ins>
      <w:ins w:id="69" w:author="Gen-Chang Hsu [2]" w:date="2024-01-13T21:13:44Z">
        <w:r>
          <w:rPr>
            <w:rFonts w:hint="default" w:cs="Arial"/>
            <w:bCs/>
            <w:color w:val="auto"/>
            <w:sz w:val="24"/>
            <w:szCs w:val="24"/>
            <w:lang w:val="en-US"/>
          </w:rPr>
          <w:t xml:space="preserve"> </w:t>
        </w:r>
      </w:ins>
      <w:ins w:id="70" w:author="Gen-Chang Hsu [2]" w:date="2024-01-13T21:15:06Z">
        <w:r>
          <w:rPr>
            <w:rFonts w:hint="default" w:cs="Arial"/>
            <w:bCs/>
            <w:color w:val="auto"/>
            <w:sz w:val="24"/>
            <w:szCs w:val="24"/>
            <w:lang w:val="en-US"/>
          </w:rPr>
          <w:t>a</w:t>
        </w:r>
      </w:ins>
      <w:ins w:id="71" w:author="Gen-Chang Hsu [2]" w:date="2024-01-13T21:15:07Z">
        <w:r>
          <w:rPr>
            <w:rFonts w:hint="default" w:cs="Arial"/>
            <w:bCs/>
            <w:color w:val="auto"/>
            <w:sz w:val="24"/>
            <w:szCs w:val="24"/>
            <w:lang w:val="en-US"/>
          </w:rPr>
          <w:t xml:space="preserve">nt </w:t>
        </w:r>
      </w:ins>
      <w:ins w:id="72" w:author="Gen-Chang Hsu [2]" w:date="2024-01-13T21:13:47Z">
        <w:r>
          <w:rPr>
            <w:rFonts w:hint="default" w:cs="Arial"/>
            <w:bCs/>
            <w:color w:val="auto"/>
            <w:sz w:val="24"/>
            <w:szCs w:val="24"/>
            <w:lang w:val="en-US"/>
          </w:rPr>
          <w:t>mo</w:t>
        </w:r>
      </w:ins>
      <w:ins w:id="73" w:author="Gen-Chang Hsu [2]" w:date="2024-01-13T21:13:48Z">
        <w:r>
          <w:rPr>
            <w:rFonts w:hint="default" w:cs="Arial"/>
            <w:bCs/>
            <w:color w:val="auto"/>
            <w:sz w:val="24"/>
            <w:szCs w:val="24"/>
            <w:lang w:val="en-US"/>
          </w:rPr>
          <w:t>vements</w:t>
        </w:r>
      </w:ins>
      <w:ins w:id="74" w:author="Gen-Chang Hsu [2]" w:date="2024-01-13T21:13:49Z">
        <w:r>
          <w:rPr>
            <w:rFonts w:hint="default" w:cs="Arial"/>
            <w:bCs/>
            <w:color w:val="auto"/>
            <w:sz w:val="24"/>
            <w:szCs w:val="24"/>
            <w:lang w:val="en-US"/>
          </w:rPr>
          <w:t>.</w:t>
        </w:r>
      </w:ins>
      <w:ins w:id="75" w:author="Gen-Chang Hsu" w:date="2024-01-13T20:51:00Z">
        <w:del w:id="76" w:author="Gen-Chang Hsu [2]" w:date="2024-01-13T21:11:44Z">
          <w:r>
            <w:rPr>
              <w:rFonts w:cs="Arial"/>
              <w:bCs/>
              <w:color w:val="auto"/>
              <w:sz w:val="24"/>
              <w:szCs w:val="24"/>
            </w:rPr>
            <w:delText>.</w:delText>
          </w:r>
        </w:del>
      </w:ins>
      <w:ins w:id="77" w:author="Gen-Chang Hsu" w:date="2024-01-13T20:47:00Z">
        <w:r>
          <w:rPr>
            <w:rFonts w:cs="Arial"/>
            <w:bCs/>
            <w:color w:val="auto"/>
            <w:sz w:val="24"/>
            <w:szCs w:val="24"/>
          </w:rPr>
          <w:t>)</w:t>
        </w:r>
        <w:commentRangeEnd w:id="1"/>
      </w:ins>
      <w:r>
        <w:commentReference w:id="1"/>
      </w:r>
      <w:del w:id="78" w:author="Gen-Chang Hsu" w:date="2024-01-13T20:47:00Z">
        <w:r>
          <w:rPr>
            <w:rFonts w:cs="Arial"/>
            <w:bCs/>
            <w:color w:val="auto"/>
            <w:sz w:val="24"/>
            <w:szCs w:val="24"/>
          </w:rPr>
          <w:delText>.</w:delText>
        </w:r>
      </w:del>
      <w:r>
        <w:rPr>
          <w:rFonts w:cs="Arial"/>
          <w:bCs/>
          <w:color w:val="auto"/>
          <w:sz w:val="24"/>
          <w:szCs w:val="24"/>
        </w:rPr>
        <w:t xml:space="preserve"> T</w:t>
      </w:r>
      <w:r>
        <w:rPr>
          <w:rFonts w:cs="Arial"/>
          <w:bCs/>
          <w:sz w:val="24"/>
          <w:szCs w:val="24"/>
        </w:rPr>
        <w:t>he numbers of reported cases differed significantly among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hint="eastAsia" w:cs="Arial"/>
          <w:bCs/>
          <w:sz w:val="24"/>
          <w:szCs w:val="24"/>
        </w:rPr>
        <w:t>spring and summer</w:t>
      </w:r>
      <w:r>
        <w:rPr>
          <w:rFonts w:cs="Arial"/>
          <w:bCs/>
          <w:sz w:val="24"/>
          <w:szCs w:val="24"/>
        </w:rPr>
        <w:t>) than in the colder seasons (fall and winter) (Fig. S2).</w:t>
      </w:r>
      <w:ins w:id="79" w:author="Gen-Chang Hsu" w:date="2024-01-13T20:21:00Z">
        <w:r>
          <w:rPr>
            <w:rFonts w:cs="Arial"/>
            <w:bCs/>
            <w:sz w:val="24"/>
            <w:szCs w:val="24"/>
          </w:rPr>
          <w:t xml:space="preserve"> </w:t>
        </w:r>
      </w:ins>
      <w:ins w:id="80" w:author="Gen-Chang Hsu" w:date="2024-01-13T20:21:00Z">
        <w:r>
          <w:rPr>
            <w:rFonts w:cs="Arial"/>
            <w:bCs/>
            <w:color w:val="FF0000"/>
            <w:sz w:val="24"/>
            <w:szCs w:val="24"/>
            <w:rPrChange w:id="81" w:author="Gen-Chang Hsu [2]" w:date="2024-01-13T21:15:57Z">
              <w:rPr>
                <w:rFonts w:cs="Arial"/>
                <w:bCs/>
                <w:sz w:val="24"/>
                <w:szCs w:val="24"/>
              </w:rPr>
            </w:rPrChange>
          </w:rPr>
          <w:t>The sampling completeness of the data</w:t>
        </w:r>
      </w:ins>
      <w:ins w:id="83" w:author="Gen-Chang Hsu" w:date="2024-01-13T20:22:00Z">
        <w:r>
          <w:rPr>
            <w:rFonts w:cs="Arial"/>
            <w:bCs/>
            <w:color w:val="FF0000"/>
            <w:sz w:val="24"/>
            <w:szCs w:val="24"/>
            <w:rPrChange w:id="84" w:author="Gen-Chang Hsu [2]" w:date="2024-01-13T21:15:57Z">
              <w:rPr>
                <w:rFonts w:cs="Arial"/>
                <w:bCs/>
                <w:sz w:val="24"/>
                <w:szCs w:val="24"/>
              </w:rPr>
            </w:rPrChange>
          </w:rPr>
          <w:t xml:space="preserve"> was XXX.</w:t>
        </w:r>
      </w:ins>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“hitchhikers” as they were over-represented in our records. Exotic ants are often dominant and achieve high local population densities in human-mediated</w:t>
      </w:r>
      <w:r>
        <w:rPr>
          <w:rFonts w:hint="eastAsia" w:cs="Arial"/>
          <w:bCs/>
          <w:sz w:val="24"/>
          <w:szCs w:val="24"/>
        </w:rPr>
        <w:t xml:space="preserve"> </w:t>
      </w:r>
      <w:r>
        <w:rPr>
          <w:rFonts w:cs="Arial"/>
          <w:bCs/>
          <w:sz w:val="24"/>
          <w:szCs w:val="24"/>
        </w:rPr>
        <w:t xml:space="preserve">environments </w:t>
      </w:r>
      <w:commentRangeStart w:id="2"/>
      <w:r>
        <w:rPr>
          <w:rFonts w:cs="Arial"/>
          <w:bCs/>
          <w:sz w:val="24"/>
          <w:szCs w:val="24"/>
        </w:rPr>
        <w:fldChar w:fldCharType="begin"/>
      </w:r>
      <w:r>
        <w:rPr>
          <w:rFonts w:cs="Arial"/>
          <w:bCs/>
          <w:sz w:val="24"/>
          <w:szCs w:val="24"/>
        </w:rPr>
        <w:instrText xml:space="preserve"> ADDIN EN.CITE &lt;EndNote&gt;&lt;Cite&gt;&lt;Author&gt;Holway&lt;/Author&gt;&lt;Year&gt;2002&lt;/Year&gt;&lt;RecNum&gt;37&lt;/RecNum&gt;&lt;DisplayText&gt;(Holway et al. 2002)&lt;/DisplayText&gt;&lt;record&gt;&lt;rec-number&gt;37&lt;/rec-number&gt;&lt;foreign-keys&gt;&lt;key app="EN" db-id="5za2wssxastp9be5drupxef7estwzx02xwzf" timestamp="1704686325"&gt;37&lt;/key&gt;&lt;/foreign-keys&gt;&lt;ref-type name="Journal Article"&gt;17&lt;/ref-type&gt;&lt;contributors&gt;&lt;authors&gt;&lt;author&gt;Holway, David A&lt;/author&gt;&lt;author&gt;Lach, Lori&lt;/author&gt;&lt;author&gt;Suarez, Andrew V&lt;/author&gt;&lt;author&gt;Tsutsui, Neil D&lt;/author&gt;&lt;author&gt;Case, Ted J&lt;/author&gt;&lt;/authors&gt;&lt;/contributors&gt;&lt;titles&gt;&lt;title&gt;The causes and consequences of ant invasions&lt;/title&gt;&lt;secondary-title&gt;Annual Review of Ecology and Systematics&lt;/secondary-title&gt;&lt;/titles&gt;&lt;periodical&gt;&lt;full-title&gt;Annual Review of Ecology and Systematics&lt;/full-title&gt;&lt;/periodical&gt;&lt;pages&gt;181-233&lt;/pages&gt;&lt;volume&gt;33&lt;/volume&gt;&lt;number&gt;1&lt;/number&gt;&lt;dates&gt;&lt;year&gt;2002&lt;/year&gt;&lt;/dates&gt;&lt;isbn&gt;0066-4162&lt;/isbn&gt;&lt;urls&gt;&lt;/urls&gt;&lt;/record&gt;&lt;/Cite&gt;&lt;/EndNote&gt;</w:instrText>
      </w:r>
      <w:r>
        <w:rPr>
          <w:rFonts w:cs="Arial"/>
          <w:bCs/>
          <w:sz w:val="24"/>
          <w:szCs w:val="24"/>
        </w:rPr>
        <w:fldChar w:fldCharType="separate"/>
      </w:r>
      <w:r>
        <w:rPr>
          <w:rFonts w:cs="Arial"/>
          <w:bCs/>
          <w:sz w:val="24"/>
          <w:szCs w:val="24"/>
        </w:rPr>
        <w:t>(Holway et al. 2002)</w:t>
      </w:r>
      <w:r>
        <w:rPr>
          <w:rFonts w:cs="Arial"/>
          <w:bCs/>
          <w:sz w:val="24"/>
          <w:szCs w:val="24"/>
        </w:rPr>
        <w:fldChar w:fldCharType="end"/>
      </w:r>
      <w:commentRangeEnd w:id="2"/>
      <w:r>
        <w:commentReference w:id="2"/>
      </w:r>
      <w:del w:id="86" w:author="Gen-Chang Hsu" w:date="2024-01-13T21:00:00Z">
        <w:r>
          <w:rPr>
            <w:rFonts w:cs="Arial"/>
            <w:bCs/>
            <w:sz w:val="24"/>
            <w:szCs w:val="24"/>
          </w:rPr>
          <w:delText>(Holway et al., 2002)</w:delText>
        </w:r>
      </w:del>
      <w:r>
        <w:rPr>
          <w:rFonts w:cs="Arial"/>
          <w:bCs/>
          <w:sz w:val="24"/>
          <w:szCs w:val="24"/>
        </w:rPr>
        <w:t xml:space="preserve">, which may have contributed to the higher frequency of exotic/invasive ants hitchhiking on vehicles than native ants. One major consequence of ant hitchhiking on vehicles is the accelerated </w:t>
      </w:r>
      <w:r>
        <w:rPr>
          <w:rFonts w:hint="eastAsia" w:cs="Arial"/>
          <w:bCs/>
          <w:sz w:val="24"/>
          <w:szCs w:val="24"/>
        </w:rPr>
        <w:t>spread of exotic</w:t>
      </w:r>
      <w:r>
        <w:rPr>
          <w:rFonts w:cs="Arial"/>
          <w:bCs/>
          <w:sz w:val="24"/>
          <w:szCs w:val="24"/>
        </w:rPr>
        <w:t xml:space="preserve">/invasive ants. The </w:t>
      </w:r>
      <w:del w:id="87" w:author="Gen-Chang Hsu" w:date="2024-01-13T20:48:00Z">
        <w:r>
          <w:rPr>
            <w:rFonts w:cs="Arial"/>
            <w:bCs/>
            <w:sz w:val="24"/>
            <w:szCs w:val="24"/>
          </w:rPr>
          <w:delText xml:space="preserve">travel </w:delText>
        </w:r>
      </w:del>
      <w:r>
        <w:rPr>
          <w:rFonts w:cs="Arial"/>
          <w:bCs/>
          <w:sz w:val="24"/>
          <w:szCs w:val="24"/>
        </w:rPr>
        <w:t xml:space="preserve">distance between a parking location and an intended destination can be up to a few hundred kilometers (e.g., from </w:t>
      </w:r>
      <w:del w:id="88" w:author="Gen-Chang Hsu" w:date="2024-01-13T20:55:00Z">
        <w:r>
          <w:rPr>
            <w:rFonts w:cs="Arial"/>
            <w:bCs/>
            <w:sz w:val="24"/>
            <w:szCs w:val="24"/>
          </w:rPr>
          <w:delText>Nantou</w:delText>
        </w:r>
      </w:del>
      <w:ins w:id="89" w:author="Gen-Chang Hsu" w:date="2024-01-13T20:55:00Z">
        <w:r>
          <w:rPr>
            <w:rFonts w:cs="Arial"/>
            <w:bCs/>
            <w:sz w:val="24"/>
            <w:szCs w:val="24"/>
          </w:rPr>
          <w:t>Taitung</w:t>
        </w:r>
      </w:ins>
      <w:r>
        <w:rPr>
          <w:rFonts w:cs="Arial"/>
          <w:bCs/>
          <w:sz w:val="24"/>
          <w:szCs w:val="24"/>
        </w:rPr>
        <w:t xml:space="preserve"> County in </w:t>
      </w:r>
      <w:ins w:id="90" w:author="Gen-Chang Hsu" w:date="2024-01-13T20:55:00Z">
        <w:r>
          <w:rPr>
            <w:rFonts w:cs="Arial"/>
            <w:bCs/>
            <w:sz w:val="24"/>
            <w:szCs w:val="24"/>
          </w:rPr>
          <w:t>southern</w:t>
        </w:r>
      </w:ins>
      <w:del w:id="91" w:author="Gen-Chang Hsu" w:date="2024-01-13T20:55:00Z">
        <w:r>
          <w:rPr>
            <w:rFonts w:cs="Arial"/>
            <w:bCs/>
            <w:sz w:val="24"/>
            <w:szCs w:val="24"/>
          </w:rPr>
          <w:delText>central</w:delText>
        </w:r>
      </w:del>
      <w:r>
        <w:rPr>
          <w:rFonts w:cs="Arial"/>
          <w:bCs/>
          <w:sz w:val="24"/>
          <w:szCs w:val="24"/>
        </w:rPr>
        <w:t xml:space="preserve"> Taiwan to </w:t>
      </w:r>
      <w:del w:id="92" w:author="Gen-Chang Hsu" w:date="2024-01-13T20:56:00Z">
        <w:r>
          <w:rPr>
            <w:rFonts w:cs="Arial"/>
            <w:bCs/>
            <w:sz w:val="24"/>
            <w:szCs w:val="24"/>
          </w:rPr>
          <w:delText>Pingtung</w:delText>
        </w:r>
      </w:del>
      <w:ins w:id="93" w:author="Gen-Chang Hsu" w:date="2024-01-13T20:56:00Z">
        <w:r>
          <w:rPr>
            <w:rFonts w:cs="Arial"/>
            <w:bCs/>
            <w:sz w:val="24"/>
            <w:szCs w:val="24"/>
          </w:rPr>
          <w:t>Miaoli</w:t>
        </w:r>
      </w:ins>
      <w:r>
        <w:rPr>
          <w:rFonts w:cs="Arial"/>
          <w:bCs/>
          <w:sz w:val="24"/>
          <w:szCs w:val="24"/>
        </w:rPr>
        <w:t xml:space="preserve"> County in </w:t>
      </w:r>
      <w:del w:id="94" w:author="Gen-Chang Hsu" w:date="2024-01-13T20:56:00Z">
        <w:r>
          <w:rPr>
            <w:rFonts w:cs="Arial"/>
            <w:bCs/>
            <w:sz w:val="24"/>
            <w:szCs w:val="24"/>
          </w:rPr>
          <w:delText>southern</w:delText>
        </w:r>
      </w:del>
      <w:ins w:id="95" w:author="Gen-Chang Hsu" w:date="2024-01-13T20:56:00Z">
        <w:r>
          <w:rPr>
            <w:rFonts w:cs="Arial"/>
            <w:bCs/>
            <w:sz w:val="24"/>
            <w:szCs w:val="24"/>
          </w:rPr>
          <w:t>central</w:t>
        </w:r>
      </w:ins>
      <w:r>
        <w:rPr>
          <w:rFonts w:cs="Arial"/>
          <w:bCs/>
          <w:sz w:val="24"/>
          <w:szCs w:val="24"/>
        </w:rPr>
        <w:t xml:space="preserve"> Taiwan; Fig. S1), largely exceeding the </w:t>
      </w:r>
      <w:ins w:id="96" w:author="Gen-Chang Hsu" w:date="2024-01-13T20:50:00Z">
        <w:r>
          <w:rPr>
            <w:rFonts w:cs="Arial"/>
            <w:bCs/>
            <w:sz w:val="24"/>
            <w:szCs w:val="24"/>
          </w:rPr>
          <w:t xml:space="preserve">natural </w:t>
        </w:r>
      </w:ins>
      <w:del w:id="97" w:author="Gen-Chang Hsu" w:date="2024-01-13T20:49:00Z">
        <w:r>
          <w:rPr>
            <w:rFonts w:cs="Arial"/>
            <w:bCs/>
            <w:sz w:val="24"/>
            <w:szCs w:val="24"/>
          </w:rPr>
          <w:delText>distance</w:delText>
        </w:r>
      </w:del>
      <w:ins w:id="98" w:author="Gen-Chang Hsu" w:date="2024-01-13T20:49:00Z">
        <w:r>
          <w:rPr>
            <w:rFonts w:cs="Arial"/>
            <w:bCs/>
            <w:sz w:val="24"/>
            <w:szCs w:val="24"/>
          </w:rPr>
          <w:t>movements</w:t>
        </w:r>
      </w:ins>
      <w:r>
        <w:rPr>
          <w:rFonts w:cs="Arial"/>
          <w:bCs/>
          <w:sz w:val="24"/>
          <w:szCs w:val="24"/>
        </w:rPr>
        <w:t xml:space="preserve"> achievable through </w:t>
      </w:r>
      <w:del w:id="99" w:author="Gen-Chang Hsu" w:date="2024-01-13T20:50:00Z">
        <w:r>
          <w:rPr>
            <w:rFonts w:cs="Arial"/>
            <w:bCs/>
            <w:sz w:val="24"/>
            <w:szCs w:val="24"/>
          </w:rPr>
          <w:delText xml:space="preserve">natural </w:delText>
        </w:r>
      </w:del>
      <w:r>
        <w:rPr>
          <w:rFonts w:cs="Arial"/>
          <w:bCs/>
          <w:sz w:val="24"/>
          <w:szCs w:val="24"/>
        </w:rPr>
        <w:t xml:space="preserve">dispersal. Hitchhiking events can take place within several hours after parking, during which </w:t>
      </w:r>
      <w:r>
        <w:rPr>
          <w:rFonts w:hint="eastAsia" w:cs="Arial"/>
          <w:bCs/>
          <w:sz w:val="24"/>
          <w:szCs w:val="24"/>
        </w:rPr>
        <w:t xml:space="preserve">workers </w:t>
      </w:r>
      <w:r>
        <w:rPr>
          <w:rFonts w:cs="Arial"/>
          <w:bCs/>
          <w:sz w:val="24"/>
          <w:szCs w:val="24"/>
        </w:rPr>
        <w:t>often</w:t>
      </w:r>
      <w:r>
        <w:rPr>
          <w:rFonts w:hint="eastAsia" w:cs="Arial"/>
          <w:bCs/>
          <w:sz w:val="24"/>
          <w:szCs w:val="24"/>
        </w:rPr>
        <w:t xml:space="preserve"> </w:t>
      </w:r>
      <w:r>
        <w:rPr>
          <w:rFonts w:cs="Arial"/>
          <w:bCs/>
          <w:sz w:val="24"/>
          <w:szCs w:val="24"/>
        </w:rPr>
        <w:t>carry</w:t>
      </w:r>
      <w:r>
        <w:rPr>
          <w:rFonts w:hint="eastAsia" w:cs="Arial"/>
          <w:bCs/>
          <w:sz w:val="24"/>
          <w:szCs w:val="24"/>
        </w:rPr>
        <w:t xml:space="preserve"> </w:t>
      </w:r>
      <w:r>
        <w:rPr>
          <w:rFonts w:cs="Arial"/>
          <w:bCs/>
          <w:sz w:val="24"/>
          <w:szCs w:val="24"/>
        </w:rPr>
        <w:t>brood along</w:t>
      </w:r>
      <w:r>
        <w:rPr>
          <w:rFonts w:hint="eastAsia" w:cs="Arial"/>
          <w:bCs/>
          <w:sz w:val="24"/>
          <w:szCs w:val="24"/>
        </w:rPr>
        <w:t xml:space="preserve"> </w:t>
      </w:r>
      <w:r>
        <w:rPr>
          <w:rFonts w:cs="Arial"/>
          <w:bCs/>
          <w:sz w:val="24"/>
          <w:szCs w:val="24"/>
        </w:rPr>
        <w:t xml:space="preserve">with queen(s) and move together </w:t>
      </w:r>
      <w:r>
        <w:rPr>
          <w:rFonts w:hint="eastAsia" w:cs="Arial"/>
          <w:bCs/>
          <w:sz w:val="24"/>
          <w:szCs w:val="24"/>
        </w:rPr>
        <w:t>to the vehicles</w:t>
      </w:r>
      <w:ins w:id="100" w:author="Gen-Chang Hsu" w:date="2024-01-13T20:33:00Z">
        <w:r>
          <w:rPr>
            <w:rFonts w:cs="Arial"/>
            <w:bCs/>
            <w:sz w:val="24"/>
            <w:szCs w:val="24"/>
          </w:rPr>
          <w:t xml:space="preserve">. </w:t>
        </w:r>
      </w:ins>
      <w:ins w:id="101" w:author="Gen-Chang Hsu" w:date="2024-01-13T20:37:00Z">
        <w:r>
          <w:rPr>
            <w:rFonts w:cs="Arial"/>
            <w:bCs/>
            <w:sz w:val="24"/>
            <w:szCs w:val="24"/>
          </w:rPr>
          <w:t>(</w:t>
        </w:r>
      </w:ins>
      <w:ins w:id="102" w:author="Gen-Chang Hsu" w:date="2024-01-13T20:38:00Z">
        <w:r>
          <w:rPr>
            <w:rFonts w:cs="Arial"/>
            <w:bCs/>
            <w:sz w:val="24"/>
            <w:szCs w:val="24"/>
          </w:rPr>
          <w:t xml:space="preserve">We were able to identify </w:t>
        </w:r>
      </w:ins>
      <w:del w:id="103" w:author="Gen-Chang Hsu" w:date="2024-01-13T20:33:00Z">
        <w:r>
          <w:rPr>
            <w:rFonts w:cs="Arial"/>
            <w:bCs/>
            <w:sz w:val="24"/>
            <w:szCs w:val="24"/>
          </w:rPr>
          <w:delText xml:space="preserve"> (</w:delText>
        </w:r>
      </w:del>
      <w:r>
        <w:rPr>
          <w:rFonts w:cs="Arial"/>
          <w:bCs/>
          <w:sz w:val="24"/>
          <w:szCs w:val="24"/>
        </w:rPr>
        <w:t>at least</w:t>
      </w:r>
      <w:ins w:id="104" w:author="Gen-Chang Hsu" w:date="2024-01-13T20:33:00Z">
        <w:r>
          <w:rPr>
            <w:rFonts w:cs="Arial"/>
            <w:bCs/>
            <w:sz w:val="24"/>
            <w:szCs w:val="24"/>
          </w:rPr>
          <w:t xml:space="preserve"> three</w:t>
        </w:r>
      </w:ins>
      <w:del w:id="105" w:author="Gen-Chang Hsu" w:date="2024-01-13T20:33:00Z">
        <w:r>
          <w:rPr>
            <w:rFonts w:cs="Arial"/>
            <w:bCs/>
            <w:sz w:val="24"/>
            <w:szCs w:val="24"/>
          </w:rPr>
          <w:delText xml:space="preserve"> </w:delText>
        </w:r>
      </w:del>
      <w:del w:id="106" w:author="Gen-Chang Hsu" w:date="2024-01-13T20:31:00Z">
        <w:r>
          <w:rPr>
            <w:rFonts w:cs="Arial"/>
            <w:bCs/>
            <w:sz w:val="24"/>
            <w:szCs w:val="24"/>
          </w:rPr>
          <w:delText>3</w:delText>
        </w:r>
      </w:del>
      <w:r>
        <w:rPr>
          <w:rFonts w:cs="Arial"/>
          <w:bCs/>
          <w:sz w:val="24"/>
          <w:szCs w:val="24"/>
        </w:rPr>
        <w:t xml:space="preserve"> cases </w:t>
      </w:r>
      <w:ins w:id="107" w:author="Gen-Chang Hsu" w:date="2024-01-13T20:33:00Z">
        <w:r>
          <w:rPr>
            <w:rFonts w:cs="Arial"/>
            <w:bCs/>
            <w:sz w:val="24"/>
            <w:szCs w:val="24"/>
          </w:rPr>
          <w:t>with</w:t>
        </w:r>
      </w:ins>
      <w:del w:id="108" w:author="Gen-Chang Hsu" w:date="2024-01-13T20:33:00Z">
        <w:r>
          <w:rPr>
            <w:rFonts w:cs="Arial"/>
            <w:bCs/>
            <w:sz w:val="24"/>
            <w:szCs w:val="24"/>
          </w:rPr>
          <w:delText>of</w:delText>
        </w:r>
      </w:del>
      <w:r>
        <w:rPr>
          <w:rFonts w:cs="Arial"/>
          <w:bCs/>
          <w:sz w:val="24"/>
          <w:szCs w:val="24"/>
        </w:rPr>
        <w:t xml:space="preserve"> queen(s) and </w:t>
      </w:r>
      <w:ins w:id="109" w:author="Gen-Chang Hsu" w:date="2024-01-13T20:31:00Z">
        <w:r>
          <w:rPr>
            <w:rFonts w:cs="Arial"/>
            <w:bCs/>
            <w:sz w:val="24"/>
            <w:szCs w:val="24"/>
          </w:rPr>
          <w:t>eight</w:t>
        </w:r>
      </w:ins>
      <w:del w:id="110" w:author="Gen-Chang Hsu" w:date="2024-01-13T20:31:00Z">
        <w:r>
          <w:rPr>
            <w:rFonts w:cs="Arial"/>
            <w:bCs/>
            <w:sz w:val="24"/>
            <w:szCs w:val="24"/>
          </w:rPr>
          <w:delText>7</w:delText>
        </w:r>
      </w:del>
      <w:r>
        <w:rPr>
          <w:rFonts w:cs="Arial"/>
          <w:bCs/>
          <w:sz w:val="24"/>
          <w:szCs w:val="24"/>
        </w:rPr>
        <w:t xml:space="preserve"> cases </w:t>
      </w:r>
      <w:ins w:id="111" w:author="Gen-Chang Hsu" w:date="2024-01-13T20:33:00Z">
        <w:r>
          <w:rPr>
            <w:rFonts w:cs="Arial"/>
            <w:bCs/>
            <w:sz w:val="24"/>
            <w:szCs w:val="24"/>
          </w:rPr>
          <w:t>with</w:t>
        </w:r>
      </w:ins>
      <w:del w:id="112" w:author="Gen-Chang Hsu" w:date="2024-01-13T20:33:00Z">
        <w:r>
          <w:rPr>
            <w:rFonts w:cs="Arial"/>
            <w:bCs/>
            <w:sz w:val="24"/>
            <w:szCs w:val="24"/>
          </w:rPr>
          <w:delText>of</w:delText>
        </w:r>
      </w:del>
      <w:r>
        <w:rPr>
          <w:rFonts w:cs="Arial"/>
          <w:bCs/>
          <w:sz w:val="24"/>
          <w:szCs w:val="24"/>
        </w:rPr>
        <w:t xml:space="preserve"> brood </w:t>
      </w:r>
      <w:del w:id="113" w:author="Gen-Chang Hsu" w:date="2024-01-13T20:38:00Z">
        <w:r>
          <w:rPr>
            <w:rFonts w:cs="Arial"/>
            <w:bCs/>
            <w:sz w:val="24"/>
            <w:szCs w:val="24"/>
          </w:rPr>
          <w:delText xml:space="preserve">were </w:delText>
        </w:r>
      </w:del>
      <w:del w:id="114" w:author="Gen-Chang Hsu" w:date="2024-01-13T20:32:00Z">
        <w:r>
          <w:rPr>
            <w:rFonts w:cs="Arial"/>
            <w:bCs/>
            <w:sz w:val="24"/>
            <w:szCs w:val="24"/>
          </w:rPr>
          <w:delText>surely recorded, separately</w:delText>
        </w:r>
      </w:del>
      <w:ins w:id="115" w:author="Gen-Chang Hsu" w:date="2024-01-13T20:38:00Z">
        <w:r>
          <w:rPr>
            <w:rFonts w:cs="Arial"/>
            <w:bCs/>
            <w:sz w:val="24"/>
            <w:szCs w:val="24"/>
          </w:rPr>
          <w:t xml:space="preserve">based on </w:t>
        </w:r>
      </w:ins>
      <w:ins w:id="116" w:author="Gen-Chang Hsu" w:date="2024-01-13T20:34:00Z">
        <w:r>
          <w:rPr>
            <w:rFonts w:cs="Arial"/>
            <w:bCs/>
            <w:sz w:val="24"/>
            <w:szCs w:val="24"/>
          </w:rPr>
          <w:t>the photos</w:t>
        </w:r>
      </w:ins>
      <w:ins w:id="117" w:author="Gen-Chang Hsu" w:date="2024-01-13T20:36:00Z">
        <w:r>
          <w:rPr>
            <w:rFonts w:cs="Arial"/>
            <w:bCs/>
            <w:sz w:val="24"/>
            <w:szCs w:val="24"/>
          </w:rPr>
          <w:t xml:space="preserve"> provided by the contributors</w:t>
        </w:r>
      </w:ins>
      <w:ins w:id="118" w:author="Gen-Chang Hsu" w:date="2024-01-13T20:37:00Z">
        <w:r>
          <w:rPr>
            <w:rFonts w:cs="Arial"/>
            <w:bCs/>
            <w:sz w:val="24"/>
            <w:szCs w:val="24"/>
          </w:rPr>
          <w:t>.</w:t>
        </w:r>
      </w:ins>
      <w:ins w:id="119" w:author="Gen-Chang Hsu" w:date="2024-01-13T20:38:00Z">
        <w:r>
          <w:rPr>
            <w:rFonts w:cs="Arial"/>
            <w:bCs/>
            <w:sz w:val="24"/>
            <w:szCs w:val="24"/>
          </w:rPr>
          <w:t>)</w:t>
        </w:r>
      </w:ins>
      <w:ins w:id="120" w:author="Gen-Chang Hsu" w:date="2024-01-13T20:37:00Z">
        <w:r>
          <w:rPr>
            <w:rFonts w:cs="Arial"/>
            <w:bCs/>
            <w:sz w:val="24"/>
            <w:szCs w:val="24"/>
          </w:rPr>
          <w:t xml:space="preserve"> </w:t>
        </w:r>
      </w:ins>
      <w:del w:id="121" w:author="Gen-Chang Hsu" w:date="2024-01-13T20:37:00Z">
        <w:r>
          <w:rPr>
            <w:rFonts w:cs="Arial"/>
            <w:bCs/>
            <w:sz w:val="24"/>
            <w:szCs w:val="24"/>
          </w:rPr>
          <w:delText>)</w:delText>
        </w:r>
      </w:del>
      <w:del w:id="122" w:author="Gen-Chang Hsu" w:date="2024-01-13T20:34:00Z">
        <w:r>
          <w:rPr>
            <w:rFonts w:cs="Arial"/>
            <w:bCs/>
            <w:sz w:val="24"/>
            <w:szCs w:val="24"/>
          </w:rPr>
          <w:delText>.</w:delText>
        </w:r>
      </w:del>
      <w:del w:id="123" w:author="Gen-Chang Hsu" w:date="2024-01-13T20:37:00Z">
        <w:r>
          <w:rPr>
            <w:rFonts w:cs="Arial"/>
            <w:bCs/>
            <w:sz w:val="24"/>
            <w:szCs w:val="24"/>
          </w:rPr>
          <w:delText xml:space="preserve"> </w:delText>
        </w:r>
      </w:del>
      <w:r>
        <w:rPr>
          <w:rFonts w:cs="Arial"/>
          <w:bCs/>
          <w:sz w:val="24"/>
          <w:szCs w:val="24"/>
        </w:rPr>
        <w:t>This suggests that ant hitchhiking is not merely foraging behavior. Instead, it appears to be a colonization attempt, potentially driven by high population pressure and the availability of vehicles offering preferred nesting spots, such as pre-existing physical spaces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the most common hitchhiking species in our dataset, exhibits notably high local densities in central Taiwan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xml:space="preserve"> and is</w:t>
      </w:r>
      <w:del w:id="124" w:author="Gen-Chang Hsu" w:date="2024-01-13T20:25:00Z">
        <w:r>
          <w:rPr>
            <w:rFonts w:cs="Arial"/>
            <w:bCs/>
            <w:sz w:val="24"/>
            <w:szCs w:val="24"/>
          </w:rPr>
          <w:delText xml:space="preserve"> usually</w:delText>
        </w:r>
      </w:del>
      <w:r>
        <w:rPr>
          <w:rFonts w:cs="Arial"/>
          <w:bCs/>
          <w:sz w:val="24"/>
          <w:szCs w:val="24"/>
        </w:rPr>
        <w:t xml:space="preserve"> frequently observed to move nests from tree trunks to nearby pre-existing artificial structures with crevices (which are readily available in vehicles).</w:t>
      </w:r>
    </w:p>
    <w:p>
      <w:pPr>
        <w:spacing w:line="480" w:lineRule="auto"/>
        <w:ind w:firstLine="720"/>
        <w:rPr>
          <w:rFonts w:cs="Arial"/>
          <w:bCs/>
          <w:sz w:val="24"/>
          <w:szCs w:val="24"/>
        </w:rPr>
      </w:pPr>
      <w:r>
        <w:rPr>
          <w:rFonts w:cs="Arial"/>
          <w:bCs/>
          <w:sz w:val="24"/>
          <w:szCs w:val="24"/>
        </w:rPr>
        <w:t xml:space="preserve">Based on our analysis, we propose three factors that </w:t>
      </w:r>
      <w:r>
        <w:rPr>
          <w:rFonts w:hint="eastAsia" w:cs="Arial"/>
          <w:bCs/>
          <w:sz w:val="24"/>
          <w:szCs w:val="24"/>
        </w:rPr>
        <w:t>m</w:t>
      </w:r>
      <w:r>
        <w:rPr>
          <w:rFonts w:cs="Arial"/>
          <w:bCs/>
          <w:sz w:val="24"/>
          <w:szCs w:val="24"/>
        </w:rPr>
        <w:t>ay play critical roles in determining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(i.e., from moving onto a vehicle to arriving at a new place) (Fig. 2).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 a</w:t>
      </w:r>
      <w:r>
        <w:rPr>
          <w:rFonts w:hint="eastAsia" w:cs="Arial"/>
          <w:bCs/>
          <w:sz w:val="24"/>
          <w:szCs w:val="24"/>
        </w:rPr>
        <w:t xml:space="preserve"> vehicle</w:t>
      </w:r>
      <w:r>
        <w:rPr>
          <w:rFonts w:cs="Arial"/>
          <w:bCs/>
          <w:sz w:val="24"/>
          <w:szCs w:val="24"/>
        </w:rPr>
        <w:t xml:space="preserve">,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exploratory behavior</w:t>
      </w:r>
      <w:r>
        <w:rPr>
          <w:rFonts w:hint="eastAsia" w:cs="Arial"/>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Moreover, interactions between human behavior and ant habitats may lead to a higher probability of ants encountering vehicles. </w:t>
      </w:r>
      <w:r>
        <w:rPr>
          <w:rFonts w:hint="eastAsia" w:cs="Arial"/>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vehicle operators often prefer parking sites with tree cover </w:t>
      </w:r>
      <w:commentRangeStart w:id="3"/>
      <w:r>
        <w:rPr>
          <w:rFonts w:cs="Arial"/>
          <w:bCs/>
          <w:sz w:val="24"/>
          <w:szCs w:val="24"/>
        </w:rPr>
        <w:fldChar w:fldCharType="begin"/>
      </w:r>
      <w:r>
        <w:rPr>
          <w:rFonts w:cs="Arial"/>
          <w:bCs/>
          <w:sz w:val="24"/>
          <w:szCs w:val="24"/>
        </w:rPr>
        <w:instrText xml:space="preserve"> ADDIN EN.CITE &lt;EndNote&gt;&lt;Cite&gt;&lt;Author&gt;McPherson&lt;/Author&gt;&lt;Year&gt;2001&lt;/Year&gt;&lt;RecNum&gt;36&lt;/RecNum&gt;&lt;DisplayText&gt;(McPherson 2001)&lt;/DisplayText&gt;&lt;record&gt;&lt;rec-number&gt;36&lt;/rec-number&gt;&lt;foreign-keys&gt;&lt;key app="EN" db-id="5za2wssxastp9be5drupxef7estwzx02xwzf" timestamp="1704686206"&gt;36&lt;/key&gt;&lt;/foreign-keys&gt;&lt;ref-type name="Journal Article"&gt;17&lt;/ref-type&gt;&lt;contributors&gt;&lt;authors&gt;&lt;author&gt;McPherson, E Gregory&lt;/author&gt;&lt;/authors&gt;&lt;/contributors&gt;&lt;titles&gt;&lt;title&gt;Sacramento’s parking lot shading ordinance: environmental and economic costs of compliance&lt;/title&gt;&lt;secondary-title&gt;Landscape and Urban Planning&lt;/secondary-title&gt;&lt;/titles&gt;&lt;periodical&gt;&lt;full-title&gt;Landscape and Urban Planning&lt;/full-title&gt;&lt;/periodical&gt;&lt;pages&gt;105-123&lt;/pages&gt;&lt;volume&gt;57&lt;/volume&gt;&lt;number&gt;2&lt;/number&gt;&lt;dates&gt;&lt;year&gt;2001&lt;/year&gt;&lt;/dates&gt;&lt;isbn&gt;0169-2046&lt;/isbn&gt;&lt;urls&gt;&lt;/urls&gt;&lt;/record&gt;&lt;/Cite&gt;&lt;/EndNote&gt;</w:instrText>
      </w:r>
      <w:r>
        <w:rPr>
          <w:rFonts w:cs="Arial"/>
          <w:bCs/>
          <w:sz w:val="24"/>
          <w:szCs w:val="24"/>
        </w:rPr>
        <w:fldChar w:fldCharType="separate"/>
      </w:r>
      <w:r>
        <w:rPr>
          <w:rFonts w:cs="Arial"/>
          <w:bCs/>
          <w:sz w:val="24"/>
          <w:szCs w:val="24"/>
        </w:rPr>
        <w:t>(McPherson 2001)</w:t>
      </w:r>
      <w:r>
        <w:rPr>
          <w:rFonts w:cs="Arial"/>
          <w:bCs/>
          <w:sz w:val="24"/>
          <w:szCs w:val="24"/>
        </w:rPr>
        <w:fldChar w:fldCharType="end"/>
      </w:r>
      <w:commentRangeEnd w:id="3"/>
      <w:r>
        <w:commentReference w:id="3"/>
      </w:r>
      <w:del w:id="125" w:author="Gen-Chang Hsu" w:date="2024-01-13T21:00:00Z">
        <w:r>
          <w:rPr>
            <w:rFonts w:cs="Arial"/>
            <w:bCs/>
            <w:sz w:val="24"/>
            <w:szCs w:val="24"/>
          </w:rPr>
          <w:delText>(McPherson, 2001)</w:delText>
        </w:r>
      </w:del>
      <w:r>
        <w:rPr>
          <w:rFonts w:cs="Arial"/>
          <w:bCs/>
          <w:sz w:val="24"/>
          <w:szCs w:val="24"/>
        </w:rPr>
        <w:t xml:space="preserve"> (especially during the warmer seasons), arboreal ants’ encounter with vehicles can be largely increased. In fact, there were plenty of instances in our records where the vehicles’ surface came into contact with the leaves and twigs of the nearby trees, creating physical pathways for ants to move onto the vehicles and thus increasing the opportunities for hitchhiking.</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w:t>
      </w:r>
      <w:r>
        <w:rPr>
          <w:rFonts w:cs="Arial"/>
          <w:bCs/>
          <w:sz w:val="24"/>
          <w:szCs w:val="24"/>
        </w:rPr>
        <w:t xml:space="preserve"> or hold</w:t>
      </w:r>
      <w:r>
        <w:rPr>
          <w:rFonts w:hint="eastAsia" w:cs="Arial"/>
          <w:bCs/>
          <w:sz w:val="24"/>
          <w:szCs w:val="24"/>
        </w:rPr>
        <w:t xml:space="preserve"> onto </w:t>
      </w:r>
      <w:r>
        <w:rPr>
          <w:rFonts w:cs="Arial"/>
          <w:bCs/>
          <w:sz w:val="24"/>
          <w:szCs w:val="24"/>
        </w:rPr>
        <w:t xml:space="preserve">the </w:t>
      </w:r>
      <w:r>
        <w:rPr>
          <w:rFonts w:hint="eastAsia" w:cs="Arial"/>
          <w:bCs/>
          <w:sz w:val="24"/>
          <w:szCs w:val="24"/>
        </w:rPr>
        <w:t>vehicle</w:t>
      </w:r>
      <w:r>
        <w:rPr>
          <w:rFonts w:cs="Arial"/>
          <w:bCs/>
          <w:sz w:val="24"/>
          <w:szCs w:val="24"/>
        </w:rPr>
        <w:t xml:space="preserve"> after locating it</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on vehicle surface is </w:t>
      </w:r>
      <w:r>
        <w:rPr>
          <w:rFonts w:hint="eastAsia" w:cs="Arial"/>
          <w:bCs/>
          <w:sz w:val="24"/>
          <w:szCs w:val="24"/>
        </w:rPr>
        <w:t>slippery</w:t>
      </w:r>
      <w:r>
        <w:rPr>
          <w:rFonts w:cs="Arial"/>
          <w:bCs/>
          <w:sz w:val="24"/>
          <w:szCs w:val="24"/>
        </w:rPr>
        <w:t xml:space="preserve"> and may potentially select for </w:t>
      </w:r>
      <w:r>
        <w:rPr>
          <w:rFonts w:hint="eastAsia" w:cs="Arial"/>
          <w:bCs/>
          <w:sz w:val="24"/>
          <w:szCs w:val="24"/>
        </w:rPr>
        <w:t>species with good climbing</w:t>
      </w:r>
      <w:r>
        <w:rPr>
          <w:rFonts w:cs="Arial"/>
          <w:bCs/>
          <w:sz w:val="24"/>
          <w:szCs w:val="24"/>
        </w:rPr>
        <w:t>/gripping</w:t>
      </w:r>
      <w:r>
        <w:rPr>
          <w:rFonts w:hint="eastAsia" w:cs="Arial"/>
          <w:bCs/>
          <w:sz w:val="24"/>
          <w:szCs w:val="24"/>
        </w:rPr>
        <w:t xml:space="preserve"> abilit</w:t>
      </w:r>
      <w:r>
        <w:rPr>
          <w:rFonts w:cs="Arial"/>
          <w:bCs/>
          <w:sz w:val="24"/>
          <w:szCs w:val="24"/>
        </w:rPr>
        <w:t>ies</w:t>
      </w:r>
      <w:r>
        <w:rPr>
          <w:rFonts w:hint="eastAsia" w:cs="Arial"/>
          <w:bCs/>
          <w:sz w:val="24"/>
          <w:szCs w:val="24"/>
        </w:rPr>
        <w:t xml:space="preserve">. </w:t>
      </w:r>
      <w:r>
        <w:rPr>
          <w:rFonts w:cs="Arial"/>
          <w:bCs/>
          <w:sz w:val="24"/>
          <w:szCs w:val="24"/>
        </w:rPr>
        <w:t>Even if the ants come directly from the trees via twigs or branches that touch the vehicle, they still need to be capable of moving along the vehicle surface.</w:t>
      </w:r>
      <w: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Ground-dwelling ants, </w:t>
      </w:r>
      <w:ins w:id="126" w:author="Gen-Chang Hsu" w:date="2024-01-13T20:27:00Z">
        <w:commentRangeStart w:id="4"/>
        <w:r>
          <w:rPr>
            <w:rFonts w:cs="Arial"/>
            <w:bCs/>
            <w:sz w:val="24"/>
            <w:szCs w:val="24"/>
          </w:rPr>
          <w:t>on the contrary</w:t>
        </w:r>
        <w:commentRangeEnd w:id="4"/>
      </w:ins>
      <w:r>
        <w:commentReference w:id="4"/>
      </w:r>
      <w:ins w:id="127" w:author="Gen-Chang Hsu" w:date="2024-01-13T20:27:00Z">
        <w:r>
          <w:rPr>
            <w:rFonts w:cs="Arial"/>
            <w:bCs/>
            <w:sz w:val="24"/>
            <w:szCs w:val="24"/>
          </w:rPr>
          <w:t xml:space="preserve">, </w:t>
        </w:r>
      </w:ins>
      <w:del w:id="128" w:author="Gen-Chang Hsu" w:date="2024-01-13T20:27:00Z">
        <w:r>
          <w:rPr>
            <w:rFonts w:cs="Arial"/>
            <w:bCs/>
            <w:sz w:val="24"/>
            <w:szCs w:val="24"/>
          </w:rPr>
          <w:delText xml:space="preserve">however, </w:delText>
        </w:r>
      </w:del>
      <w:r>
        <w:rPr>
          <w:rFonts w:cs="Arial"/>
          <w:bCs/>
          <w:sz w:val="24"/>
          <w:szCs w:val="24"/>
        </w:rPr>
        <w:t xml:space="preserve">have straight pretarsal claws and lack adhesive pads as well as tarsal hairs. Therefore, they are less capable of moving on smooth surfaces such as vehicle paint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 The ability of climbing and holding onto the vehicle may partially explain the over-representation of arboreal ants in our records.</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able to</w:t>
      </w:r>
      <w:r>
        <w:rPr>
          <w:rFonts w:hint="eastAsia" w:cs="Arial"/>
          <w:bCs/>
          <w:sz w:val="24"/>
          <w:szCs w:val="24"/>
        </w:rPr>
        <w:t xml:space="preserve"> coloniz</w:t>
      </w:r>
      <w:r>
        <w:rPr>
          <w:rFonts w:cs="Arial"/>
          <w:bCs/>
          <w:sz w:val="24"/>
          <w:szCs w:val="24"/>
        </w:rPr>
        <w:t>e</w:t>
      </w:r>
      <w:r>
        <w:rPr>
          <w:rFonts w:hint="eastAsia" w:cs="Arial"/>
          <w:bCs/>
          <w:sz w:val="24"/>
          <w:szCs w:val="24"/>
        </w:rPr>
        <w:t xml:space="preserve"> </w:t>
      </w:r>
      <w:r>
        <w:rPr>
          <w:rFonts w:cs="Arial"/>
          <w:bCs/>
          <w:sz w:val="24"/>
          <w:szCs w:val="24"/>
        </w:rPr>
        <w:t xml:space="preserve">the vehicle </w:t>
      </w:r>
      <w:r>
        <w:rPr>
          <w:rFonts w:hint="eastAsia" w:cs="Arial"/>
          <w:bCs/>
          <w:sz w:val="24"/>
          <w:szCs w:val="24"/>
        </w:rPr>
        <w:t>after mov</w:t>
      </w:r>
      <w:r>
        <w:rPr>
          <w:rFonts w:cs="Arial"/>
          <w:bCs/>
          <w:sz w:val="24"/>
          <w:szCs w:val="24"/>
        </w:rPr>
        <w:t>ing</w:t>
      </w:r>
      <w:r>
        <w:rPr>
          <w:rFonts w:hint="eastAsia" w:cs="Arial"/>
          <w:bCs/>
          <w:sz w:val="24"/>
          <w:szCs w:val="24"/>
        </w:rPr>
        <w:t xml:space="preserve"> onto </w:t>
      </w:r>
      <w:r>
        <w:rPr>
          <w:rFonts w:cs="Arial"/>
          <w:bCs/>
          <w:sz w:val="24"/>
          <w:szCs w:val="24"/>
        </w:rPr>
        <w:t xml:space="preserve">it. 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w:t>
      </w:r>
      <w:r>
        <w:rPr>
          <w:rFonts w:cs="Arial"/>
          <w:bCs/>
          <w:sz w:val="24"/>
          <w:szCs w:val="24"/>
        </w:rPr>
        <w:t xml:space="preserve">the </w:t>
      </w:r>
      <w:r>
        <w:rPr>
          <w:rFonts w:hint="eastAsia" w:cs="Arial"/>
          <w:bCs/>
          <w:sz w:val="24"/>
          <w:szCs w:val="24"/>
        </w:rPr>
        <w:t>vehicle</w:t>
      </w:r>
      <w:r>
        <w:rPr>
          <w:rFonts w:cs="Arial"/>
          <w:bCs/>
          <w:sz w:val="24"/>
          <w:szCs w:val="24"/>
        </w:rPr>
        <w:t xml:space="preserve"> can increase dramatically when exposed to sunlight, especially in the summer. In our records, a high proportion of the hitchhiking incidences occurred during the warmer seasons (Fig. S2), suggesting that the </w:t>
      </w:r>
      <w:r>
        <w:rPr>
          <w:rFonts w:hint="eastAsia" w:cs="Arial"/>
          <w:bCs/>
          <w:sz w:val="24"/>
          <w:szCs w:val="24"/>
        </w:rPr>
        <w:t>thermal toleranc</w:t>
      </w:r>
      <w:r>
        <w:rPr>
          <w:rFonts w:cs="Arial"/>
          <w:bCs/>
          <w:sz w:val="24"/>
          <w:szCs w:val="24"/>
        </w:rPr>
        <w:t xml:space="preserve">e of hitchhiking species may </w:t>
      </w:r>
      <w:r>
        <w:rPr>
          <w:rFonts w:hint="eastAsia" w:cs="Arial"/>
          <w:bCs/>
          <w:sz w:val="24"/>
          <w:szCs w:val="24"/>
        </w:rPr>
        <w:t>play</w:t>
      </w:r>
      <w:r>
        <w:rPr>
          <w:rFonts w:cs="Arial"/>
          <w:bCs/>
          <w:sz w:val="24"/>
          <w:szCs w:val="24"/>
        </w:rPr>
        <w:t xml:space="preserve">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determining their colonization success. For instance, a study involving the invasive brown marmorated stink bug (</w:t>
      </w:r>
      <w:r>
        <w:rPr>
          <w:rFonts w:cs="Arial"/>
          <w:bCs/>
          <w:i/>
          <w:iCs/>
          <w:sz w:val="24"/>
          <w:szCs w:val="24"/>
        </w:rPr>
        <w:t>Halyomorpha halys</w:t>
      </w:r>
      <w:r>
        <w:rPr>
          <w:rFonts w:cs="Arial"/>
          <w:bCs/>
          <w:sz w:val="24"/>
          <w:szCs w:val="24"/>
        </w:rPr>
        <w:t xml:space="preserve">) showed that the insect’s thermal tolerance was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xml:space="preserve">. Since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on or in the vehicle, which translate into higher propagule pressure and thus the probability of successful establishment at the destination </w:t>
      </w:r>
      <w:r>
        <w:rPr>
          <w:rFonts w:cs="Arial"/>
          <w:bCs/>
          <w:sz w:val="24"/>
          <w:szCs w:val="24"/>
        </w:rPr>
        <w:fldChar w:fldCharType="begin"/>
      </w:r>
      <w:r>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and Evolution&lt;/secondary-title&gt;&lt;/titles&gt;&lt;periodical&gt;&lt;full-title&gt;Trends in Ecology and Evolution&lt;/full-title&gt;&lt;/periodical&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sz w:val="24"/>
          <w:szCs w:val="24"/>
        </w:rPr>
        <w:t>(Lockwood et al. 2005, Simberloff 2009)</w:t>
      </w:r>
      <w:r>
        <w:rPr>
          <w:rFonts w:cs="Arial"/>
          <w:bCs/>
          <w:sz w:val="24"/>
          <w:szCs w:val="24"/>
        </w:rPr>
        <w:fldChar w:fldCharType="end"/>
      </w:r>
      <w:r>
        <w:rPr>
          <w:rFonts w:cs="Arial"/>
          <w:bCs/>
          <w:sz w:val="24"/>
          <w:szCs w:val="24"/>
        </w:rPr>
        <w:t>.</w:t>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profiling</w:t>
      </w:r>
      <w:r>
        <w:rPr>
          <w:rFonts w:hint="eastAsia" w:cs="Arial"/>
          <w:bCs/>
          <w:sz w:val="24"/>
          <w:szCs w:val="24"/>
        </w:rPr>
        <w:t xml:space="preserve"> </w:t>
      </w:r>
      <w:r>
        <w:rPr>
          <w:rFonts w:cs="Arial"/>
          <w:bCs/>
          <w:sz w:val="24"/>
          <w:szCs w:val="24"/>
        </w:rPr>
        <w:t xml:space="preserve">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efforts. The over-representation of arboreal and semi-arboreal ants in our records </w:t>
      </w:r>
      <w:r>
        <w:rPr>
          <w:rFonts w:hint="eastAsia" w:cs="Arial"/>
          <w:bCs/>
          <w:sz w:val="24"/>
          <w:szCs w:val="24"/>
        </w:rPr>
        <w:t>s</w:t>
      </w:r>
      <w:r>
        <w:rPr>
          <w:rFonts w:cs="Arial"/>
          <w:bCs/>
          <w:sz w:val="24"/>
          <w:szCs w:val="24"/>
        </w:rPr>
        <w:t>uggests the possibility of establishing a predictive framework for forecasting future hitchhikers based on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w:t>
      </w:r>
      <w:r>
        <w:rPr>
          <w:rFonts w:cs="Arial"/>
          <w:bCs/>
          <w:sz w:val="24"/>
          <w:szCs w:val="24"/>
        </w:rPr>
        <w:t xml:space="preserve">ant </w:t>
      </w:r>
      <w:r>
        <w:rPr>
          <w:rFonts w:hint="eastAsia" w:cs="Arial"/>
          <w:bCs/>
          <w:sz w:val="24"/>
          <w:szCs w:val="24"/>
        </w:rPr>
        <w:t>species</w:t>
      </w:r>
      <w:r>
        <w:rPr>
          <w:rFonts w:cs="Arial"/>
          <w:bCs/>
          <w:sz w:val="24"/>
          <w:szCs w:val="24"/>
        </w:rPr>
        <w:t xml:space="preserve">. Such a framework will help facilitate the development of 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w:t>
      </w:r>
      <w:r>
        <w:rPr>
          <w:rFonts w:cs="Arial"/>
          <w:bCs/>
          <w:sz w:val="24"/>
          <w:szCs w:val="24"/>
        </w:rPr>
        <w:t>mitigating</w:t>
      </w:r>
      <w:r>
        <w:rPr>
          <w:rFonts w:hint="eastAsia" w:cs="Arial"/>
          <w:bCs/>
          <w:sz w:val="24"/>
          <w:szCs w:val="24"/>
        </w:rPr>
        <w:t xml:space="preserve"> </w:t>
      </w:r>
      <w:r>
        <w:rPr>
          <w:rFonts w:cs="Arial"/>
          <w:bCs/>
          <w:sz w:val="24"/>
          <w:szCs w:val="24"/>
        </w:rPr>
        <w:t xml:space="preserve">ant </w:t>
      </w:r>
      <w:r>
        <w:rPr>
          <w:rFonts w:hint="eastAsia" w:cs="Arial"/>
          <w:bCs/>
          <w:sz w:val="24"/>
          <w:szCs w:val="24"/>
        </w:rPr>
        <w:t>invasions</w:t>
      </w:r>
      <w:r>
        <w:rPr>
          <w:rFonts w:cs="Arial"/>
          <w:bCs/>
          <w:sz w:val="24"/>
          <w:szCs w:val="24"/>
        </w:rPr>
        <w:t xml:space="preserve"> via hitchhiking on vehicles.</w:t>
      </w:r>
    </w:p>
    <w:p>
      <w:pPr>
        <w:spacing w:line="480" w:lineRule="auto"/>
        <w:rPr>
          <w:rFonts w:eastAsia="PMingLiU" w:cs="Arial"/>
          <w:b/>
          <w:bCs/>
          <w:sz w:val="24"/>
          <w:szCs w:val="24"/>
        </w:rPr>
      </w:pPr>
      <w:r>
        <w:rPr>
          <w:rFonts w:eastAsia="PMingLiU" w:cs="Arial"/>
          <w:b/>
          <w:bCs/>
          <w:sz w:val="24"/>
          <w:szCs w:val="24"/>
        </w:rPr>
        <w:t>Acknowledgements</w:t>
      </w:r>
      <w:bookmarkStart w:id="0" w:name="_GoBack"/>
      <w:bookmarkEnd w:id="0"/>
    </w:p>
    <w:p>
      <w:pPr>
        <w:spacing w:line="480" w:lineRule="auto"/>
        <w:rPr>
          <w:rFonts w:cs="Arial"/>
          <w:color w:val="000000" w:themeColor="text1"/>
          <w:sz w:val="24"/>
          <w:szCs w:val="24"/>
          <w14:textFill>
            <w14:solidFill>
              <w14:schemeClr w14:val="tx1"/>
            </w14:solidFill>
          </w14:textFill>
        </w:rPr>
      </w:pPr>
      <w:r>
        <w:rPr>
          <w:rFonts w:eastAsia="PMingLiU" w:cs="Arial"/>
          <w:color w:val="000000" w:themeColor="text1"/>
          <w:sz w:val="24"/>
          <w:szCs w:val="24"/>
          <w14:textFill>
            <w14:solidFill>
              <w14:schemeClr w14:val="tx1"/>
            </w14:solidFill>
          </w14:textFill>
        </w:rPr>
        <w:t xml:space="preserve">We thank all Facebook contributors who provided data, photos, and videos on ant hitchhiking. We thank You-Ting Hsieh, Wei-Jiun Lin, and Yun Hsiao for </w:t>
      </w:r>
      <w:r>
        <w:rPr>
          <w:rFonts w:hint="eastAsia" w:cs="Arial"/>
          <w:color w:val="000000" w:themeColor="text1"/>
          <w:sz w:val="24"/>
          <w:szCs w:val="24"/>
          <w14:textFill>
            <w14:solidFill>
              <w14:schemeClr w14:val="tx1"/>
            </w14:solidFill>
          </w14:textFill>
        </w:rPr>
        <w:t xml:space="preserve">the </w:t>
      </w:r>
      <w:r>
        <w:rPr>
          <w:rFonts w:eastAsia="PMingLiU" w:cs="Arial"/>
          <w:color w:val="000000" w:themeColor="text1"/>
          <w:sz w:val="24"/>
          <w:szCs w:val="24"/>
          <w14:textFill>
            <w14:solidFill>
              <w14:schemeClr w14:val="tx1"/>
            </w14:solidFill>
          </w14:textFill>
        </w:rPr>
        <w:t>constructive comments on the early draft of this manuscript</w:t>
      </w:r>
      <w:r>
        <w:rPr>
          <w:rFonts w:hint="eastAsia" w:cs="Arial"/>
          <w:color w:val="000000" w:themeColor="text1"/>
          <w:sz w:val="24"/>
          <w:szCs w:val="24"/>
          <w14:textFill>
            <w14:solidFill>
              <w14:schemeClr w14:val="tx1"/>
            </w14:solidFill>
          </w14:textFill>
        </w:rPr>
        <w:t xml:space="preserve">. </w:t>
      </w:r>
      <w:commentRangeStart w:id="5"/>
      <w:r>
        <w:rPr>
          <w:rFonts w:eastAsia="PMingLiU" w:cs="Arial"/>
          <w:color w:val="000000" w:themeColor="text1"/>
          <w:sz w:val="24"/>
          <w:szCs w:val="24"/>
          <w14:textFill>
            <w14:solidFill>
              <w14:schemeClr w14:val="tx1"/>
            </w14:solidFill>
          </w14:textFill>
        </w:rPr>
        <w:t xml:space="preserve">This study was funded by (grant number </w:t>
      </w:r>
      <w:r>
        <w:rPr>
          <w:rFonts w:hint="default" w:eastAsia="PMingLiU" w:cs="Arial"/>
          <w:color w:val="000000" w:themeColor="text1"/>
          <w:sz w:val="24"/>
          <w:szCs w:val="24"/>
          <w:lang w:val="en-US"/>
          <w14:textFill>
            <w14:solidFill>
              <w14:schemeClr w14:val="tx1"/>
            </w14:solidFill>
          </w14:textFill>
        </w:rPr>
        <w:t>XXX</w:t>
      </w:r>
      <w:r>
        <w:rPr>
          <w:rFonts w:eastAsia="PMingLiU" w:cs="Arial"/>
          <w:color w:val="000000" w:themeColor="text1"/>
          <w:sz w:val="24"/>
          <w:szCs w:val="24"/>
          <w14:textFill>
            <w14:solidFill>
              <w14:schemeClr w14:val="tx1"/>
            </w14:solidFill>
          </w14:textFill>
        </w:rPr>
        <w:t>)</w:t>
      </w:r>
      <w:commentRangeEnd w:id="5"/>
      <w:r>
        <w:commentReference w:id="5"/>
      </w:r>
      <w:r>
        <w:rPr>
          <w:rFonts w:hint="eastAsia" w:cs="Arial"/>
          <w:color w:val="000000" w:themeColor="text1"/>
          <w:sz w:val="24"/>
          <w:szCs w:val="24"/>
          <w14:textFill>
            <w14:solidFill>
              <w14:schemeClr w14:val="tx1"/>
            </w14:solidFill>
          </w14:textFill>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000000" w:themeColor="text1"/>
          <w:sz w:val="24"/>
          <w:szCs w:val="24"/>
          <w14:textFill>
            <w14:solidFill>
              <w14:schemeClr w14:val="tx1"/>
            </w14:solidFill>
          </w14:textFill>
        </w:rPr>
      </w:pPr>
      <w:r>
        <w:rPr>
          <w:rFonts w:cs="Arial"/>
          <w:bCs/>
          <w:color w:val="000000" w:themeColor="text1"/>
          <w:sz w:val="24"/>
          <w:szCs w:val="24"/>
          <w14:textFill>
            <w14:solidFill>
              <w14:schemeClr w14:val="tx1"/>
            </w14:solidFill>
          </w14:textFill>
        </w:rPr>
        <w:t>FCH and GCH conceived the ideas, collected the data, analyzed the data, and wrote the first draft of the manuscript</w:t>
      </w:r>
      <w:r>
        <w:rPr>
          <w:rFonts w:eastAsia="PMingLiU" w:cs="Arial"/>
          <w:bCs/>
          <w:iCs/>
          <w:color w:val="000000" w:themeColor="text1"/>
          <w:sz w:val="24"/>
          <w:szCs w:val="24"/>
          <w14:textFill>
            <w14:solidFill>
              <w14:schemeClr w14:val="tx1"/>
            </w14:solidFill>
          </w14:textFill>
        </w:rPr>
        <w:t xml:space="preserve">; </w:t>
      </w:r>
      <w:r>
        <w:rPr>
          <w:rFonts w:eastAsia="DFKai-SB" w:cs="Wingdings"/>
          <w:color w:val="000000" w:themeColor="text1"/>
          <w:sz w:val="24"/>
          <w:szCs w:val="24"/>
          <w14:textFill>
            <w14:solidFill>
              <w14:schemeClr w14:val="tx1"/>
            </w14:solidFill>
          </w14:textFill>
        </w:rPr>
        <w:t>CCSY</w:t>
      </w:r>
      <w:r>
        <w:rPr>
          <w:rFonts w:eastAsia="DFKai-SB" w:cs="Wingdings"/>
          <w:color w:val="000000" w:themeColor="text1"/>
          <w:sz w:val="24"/>
          <w:szCs w:val="24"/>
          <w:vertAlign w:val="superscript"/>
          <w14:textFill>
            <w14:solidFill>
              <w14:schemeClr w14:val="tx1"/>
            </w14:solidFill>
          </w14:textFill>
        </w:rPr>
        <w:t xml:space="preserve"> </w:t>
      </w:r>
      <w:r>
        <w:rPr>
          <w:rFonts w:cs="Arial"/>
          <w:bCs/>
          <w:color w:val="000000" w:themeColor="text1"/>
          <w:sz w:val="24"/>
          <w:szCs w:val="24"/>
          <w14:textFill>
            <w14:solidFill>
              <w14:schemeClr w14:val="tx1"/>
            </w14:solidFill>
          </w14:textFill>
        </w:rPr>
        <w:t>conceived the ideas and wrote the first draft of the manuscript;</w:t>
      </w:r>
      <w:r>
        <w:rPr>
          <w:rFonts w:eastAsia="PMingLiU" w:cs="Arial"/>
          <w:bCs/>
          <w:iCs/>
          <w:color w:val="000000" w:themeColor="text1"/>
          <w:sz w:val="24"/>
          <w:szCs w:val="24"/>
          <w14:textFill>
            <w14:solidFill>
              <w14:schemeClr w14:val="tx1"/>
            </w14:solidFill>
          </w14:textFill>
        </w:rPr>
        <w:t xml:space="preserve">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eastAsia="PMingLiU" w:cs="Arial"/>
          <w:bCs/>
          <w:iCs/>
          <w:color w:val="auto"/>
          <w:sz w:val="24"/>
          <w:szCs w:val="24"/>
        </w:rPr>
      </w:pPr>
      <w:commentRangeStart w:id="6"/>
      <w:r>
        <w:rPr>
          <w:rFonts w:eastAsia="PMingLiU" w:cs="Arial"/>
          <w:bCs/>
          <w:iCs/>
          <w:color w:val="auto"/>
          <w:sz w:val="24"/>
          <w:szCs w:val="24"/>
        </w:rPr>
        <w:t>Data and code used in this manuscript are publicly available on Zenodo: DOI.</w:t>
      </w:r>
      <w:commentRangeEnd w:id="6"/>
      <w:r>
        <w:commentReference w:id="6"/>
      </w:r>
    </w:p>
    <w:p>
      <w:pPr>
        <w:spacing w:line="480" w:lineRule="auto"/>
        <w:rPr>
          <w:rFonts w:eastAsia="PMingLiU" w:cs="Arial"/>
          <w:b/>
          <w:iCs/>
          <w:sz w:val="24"/>
          <w:szCs w:val="24"/>
        </w:rPr>
      </w:pPr>
      <w:r>
        <w:rPr>
          <w:rFonts w:eastAsia="PMingLiU" w:cs="Arial"/>
          <w:b/>
          <w:iCs/>
          <w:sz w:val="24"/>
          <w:szCs w:val="24"/>
        </w:rPr>
        <w:br w:type="page"/>
      </w:r>
    </w:p>
    <w:p>
      <w:pPr>
        <w:pStyle w:val="27"/>
      </w:pPr>
      <w:commentRangeStart w:id="7"/>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Bertelsmeier, C., S. Ollier, A. Liebhold, and L. Keller. 2017. Recent human history governs global ant invasion dynamics. Nature Ecology and Evolution </w:t>
      </w:r>
      <w:r>
        <w:rPr>
          <w:b/>
        </w:rPr>
        <w:t>1</w:t>
      </w:r>
      <w:r>
        <w:t>:0184.</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Chen, S., H. Chen, and Y. Xu. 2019. Safe chemical repellents to prevent the spread of invasive ants. Pest Management Science </w:t>
      </w:r>
      <w:r>
        <w:rPr>
          <w:b/>
        </w:rPr>
        <w:t>75</w:t>
      </w:r>
      <w:r>
        <w:t>:821-827.</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Holway, D. A., L. Lach, A. V. Suarez, N. D. Tsutsui, and T. J. Case. 2002. The causes and consequences of ant invasions. Annual Review of Ecology and Systematics </w:t>
      </w:r>
      <w:r>
        <w:rPr>
          <w:b/>
        </w:rPr>
        <w:t>33</w:t>
      </w:r>
      <w:r>
        <w:t>:181-233.</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Jetter, K., J. Hamilton, and J. Klotz. 2002. Eradication costs calculated: Red imported fire ants threaten agriculture, wildlife and homes. California Agriculture </w:t>
      </w:r>
      <w:r>
        <w:rPr>
          <w:b/>
        </w:rPr>
        <w:t>56</w:t>
      </w:r>
      <w:r>
        <w:t>:26-34.</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Lockwood, J. L., P. Cassey, and T. Blackburn. 2005. The role of propagule pressure in explaining species invasions. Trends in Ecology and Evolution </w:t>
      </w:r>
      <w:r>
        <w:rPr>
          <w:b/>
        </w:rPr>
        <w:t>20</w:t>
      </w:r>
      <w:r>
        <w:t>:223-228.</w:t>
      </w:r>
    </w:p>
    <w:p>
      <w:pPr>
        <w:pStyle w:val="29"/>
        <w:spacing w:after="0"/>
        <w:ind w:left="720" w:hanging="720"/>
      </w:pPr>
      <w:r>
        <w:t xml:space="preserve">McPherson, E. G. 2001. Sacramento’s parking lot shading ordinance: environmental and economic costs of compliance. Landscape and Urban Planning </w:t>
      </w:r>
      <w:r>
        <w:rPr>
          <w:b/>
        </w:rPr>
        <w:t>57</w:t>
      </w:r>
      <w:r>
        <w:t>:105-123.</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 xml:space="preserve">Simberloff, D. 2009. The role of propagule pressure in biological invasions. Annual Review of Ecology, Evolution, and Systematics </w:t>
      </w:r>
      <w:r>
        <w:rPr>
          <w:b/>
        </w:rPr>
        <w:t>40</w:t>
      </w:r>
      <w:r>
        <w:t>:81-102.</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 xml:space="preserve">Vogt, J. T., and J. P. Kozlovac. 2006. Safety considerations for handling imported fire ants (Solenopsis spp.) in the laboratory and field. Applied Biosafety </w:t>
      </w:r>
      <w:r>
        <w:rPr>
          <w:b/>
        </w:rPr>
        <w:t>11</w:t>
      </w:r>
      <w:r>
        <w:t>:88-97.</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and Evolution </w:t>
      </w:r>
      <w:r>
        <w:rPr>
          <w:b/>
        </w:rPr>
        <w:t>24</w:t>
      </w:r>
      <w:r>
        <w:t>:136-144.</w:t>
      </w:r>
    </w:p>
    <w:p>
      <w:pPr>
        <w:pStyle w:val="29"/>
        <w:spacing w:after="0"/>
        <w:ind w:left="720" w:hanging="720"/>
      </w:pPr>
      <w:r>
        <w:t xml:space="preserve">Yanoviak, S., and M. Kaspari. 2000. Community structure and the habitat templet: ants in the tropical forest canopy and litter. Oikos </w:t>
      </w:r>
      <w:r>
        <w:rPr>
          <w:b/>
        </w:rPr>
        <w:t>89</w:t>
      </w:r>
      <w:r>
        <w:t>:259-266.</w:t>
      </w:r>
    </w:p>
    <w:p>
      <w:pPr>
        <w:pStyle w:val="29"/>
        <w:ind w:left="720" w:hanging="720"/>
      </w:pPr>
      <w:r>
        <w:t xml:space="preserve">Yanoviak, S. P., Y. Munk, and R. Dudley. 2011. Evolution and Ecology of Directed Aerial Descent in Arboreal Ants. Integrative and Comparative Biology </w:t>
      </w:r>
      <w:r>
        <w:rPr>
          <w:b/>
        </w:rPr>
        <w:t>51</w:t>
      </w:r>
      <w:r>
        <w:t>:944-956.</w:t>
      </w:r>
    </w:p>
    <w:p>
      <w:pPr>
        <w:spacing w:line="480" w:lineRule="auto"/>
        <w:jc w:val="left"/>
        <w:rPr>
          <w:rFonts w:cs="Arial"/>
          <w:color w:val="FF0000"/>
          <w:sz w:val="24"/>
          <w:szCs w:val="24"/>
        </w:rPr>
      </w:pPr>
      <w:r>
        <w:rPr>
          <w:rFonts w:cs="Arial"/>
          <w:color w:val="FF0000"/>
          <w:sz w:val="24"/>
          <w:szCs w:val="24"/>
        </w:rPr>
        <w:fldChar w:fldCharType="end"/>
      </w:r>
      <w:commentRangeEnd w:id="7"/>
      <w:r>
        <w:commentReference w:id="7"/>
      </w:r>
      <w:r>
        <w:rPr>
          <w:rFonts w:cs="Arial"/>
          <w:color w:val="FF0000"/>
          <w:sz w:val="24"/>
          <w:szCs w:val="24"/>
        </w:rPr>
        <w:br w:type="page"/>
      </w:r>
    </w:p>
    <w:p>
      <w:pPr>
        <w:spacing w:line="480" w:lineRule="auto"/>
        <w:rPr>
          <w:rFonts w:cs="Arial"/>
          <w:b/>
          <w:bCs/>
          <w:sz w:val="24"/>
          <w:szCs w:val="24"/>
        </w:rPr>
      </w:pPr>
      <w:r>
        <w:rPr>
          <w:rFonts w:cs="Arial"/>
          <w:b/>
          <w:bCs/>
          <w:sz w:val="24"/>
          <w:szCs w:val="24"/>
        </w:rPr>
        <w:t>Figures</w:t>
      </w:r>
    </w:p>
    <w:p>
      <w:pPr>
        <w:spacing w:line="480" w:lineRule="auto"/>
        <w:jc w:val="center"/>
        <w:rPr>
          <w:rFonts w:cs="Arial"/>
          <w:color w:val="FF0000"/>
          <w:sz w:val="24"/>
          <w:szCs w:val="24"/>
        </w:rPr>
      </w:pPr>
      <w:r>
        <w:rPr>
          <w:rFonts w:cs="Arial"/>
          <w:color w:val="FF0000"/>
          <w:sz w:val="24"/>
          <w:szCs w:val="24"/>
        </w:rPr>
        <w:drawing>
          <wp:inline distT="0" distB="0" distL="114300" distR="114300">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9"/>
                    <a:srcRect l="8" t="3899" r="8" b="17572"/>
                    <a:stretch>
                      <a:fillRect/>
                    </a:stretch>
                  </pic:blipFill>
                  <pic:spPr>
                    <a:xfrm>
                      <a:off x="0" y="0"/>
                      <a:ext cx="5209200" cy="3070187"/>
                    </a:xfrm>
                    <a:prstGeom prst="rect">
                      <a:avLst/>
                    </a:prstGeom>
                    <a:ln>
                      <a:noFill/>
                    </a:ln>
                  </pic:spPr>
                </pic:pic>
              </a:graphicData>
            </a:graphic>
          </wp:inline>
        </w:drawing>
      </w:r>
    </w:p>
    <w:p>
      <w:pPr>
        <w:rPr>
          <w:rFonts w:cs="Arial"/>
          <w:sz w:val="24"/>
          <w:szCs w:val="24"/>
        </w:rPr>
      </w:pPr>
      <w:r>
        <w:rPr>
          <w:rFonts w:cs="Arial"/>
          <w:sz w:val="24"/>
          <w:szCs w:val="24"/>
        </w:rPr>
        <w:t xml:space="preserve">Figure 1. (a) Distribution and species </w:t>
      </w:r>
      <w:ins w:id="129" w:author="Gen-Chang Hsu" w:date="2024-01-13T20:40:00Z">
        <w:r>
          <w:rPr>
            <w:rFonts w:cs="Arial"/>
            <w:sz w:val="24"/>
            <w:szCs w:val="24"/>
          </w:rPr>
          <w:t>of</w:t>
        </w:r>
      </w:ins>
      <w:del w:id="130" w:author="Gen-Chang Hsu" w:date="2024-01-13T20:40:00Z">
        <w:r>
          <w:rPr>
            <w:rFonts w:cs="Arial"/>
            <w:sz w:val="24"/>
            <w:szCs w:val="24"/>
          </w:rPr>
          <w:delText>for</w:delText>
        </w:r>
      </w:del>
      <w:r>
        <w:rPr>
          <w:rFonts w:cs="Arial"/>
          <w:sz w:val="24"/>
          <w:szCs w:val="24"/>
        </w:rPr>
        <w:t xml:space="preserve"> the ant hitchhiking cases; (b–</w:t>
      </w:r>
      <w:r>
        <w:rPr>
          <w:rFonts w:hint="eastAsia" w:cs="Arial"/>
          <w:sz w:val="24"/>
          <w:szCs w:val="24"/>
        </w:rPr>
        <w:t>c</w:t>
      </w:r>
      <w:r>
        <w:rPr>
          <w:rFonts w:cs="Arial"/>
          <w:sz w:val="24"/>
          <w:szCs w:val="24"/>
        </w:rPr>
        <w:t xml:space="preserve">) example </w:t>
      </w:r>
      <w:r>
        <w:rPr>
          <w:rFonts w:hint="eastAsia" w:cs="Arial"/>
          <w:sz w:val="24"/>
          <w:szCs w:val="24"/>
        </w:rPr>
        <w:t>p</w:t>
      </w:r>
      <w:r>
        <w:rPr>
          <w:rFonts w:cs="Arial"/>
          <w:sz w:val="24"/>
          <w:szCs w:val="24"/>
        </w:rPr>
        <w:t>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0"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1-13T20:18:00Z" w:initials="">
    <w:p w14:paraId="02836670">
      <w:pPr>
        <w:pStyle w:val="8"/>
      </w:pPr>
      <w:r>
        <w:t>Shouldn’t caste and life stage be pluralized?</w:t>
      </w:r>
    </w:p>
  </w:comment>
  <w:comment w:id="1" w:author="Gen-Chang Hsu [2]" w:date="2024-01-13T21:18:05Z" w:initials="">
    <w:p w14:paraId="5F5C3098">
      <w:pPr>
        <w:pStyle w:val="8"/>
        <w:rPr>
          <w:rFonts w:hint="default"/>
          <w:lang w:val="en-US"/>
        </w:rPr>
      </w:pPr>
      <w:r>
        <w:rPr>
          <w:rFonts w:hint="default"/>
          <w:lang w:val="en-US"/>
        </w:rPr>
        <w:t>I added this to clarify that the distances were not  necessarily the actual ant movements.</w:t>
      </w:r>
    </w:p>
  </w:comment>
  <w:comment w:id="2" w:author="Gen-Chang Hsu [2]" w:date="2024-01-13T21:09:11Z" w:initials="">
    <w:p w14:paraId="0D94283A">
      <w:pPr>
        <w:pStyle w:val="8"/>
        <w:rPr>
          <w:rFonts w:hint="default"/>
          <w:lang w:val="en-US"/>
        </w:rPr>
      </w:pPr>
      <w:r>
        <w:rPr>
          <w:rFonts w:hint="default"/>
          <w:lang w:val="en-US"/>
        </w:rPr>
        <w:t>Reference added.</w:t>
      </w:r>
    </w:p>
  </w:comment>
  <w:comment w:id="3" w:author="Gen-Chang Hsu [2]" w:date="2024-01-13T21:08:37Z" w:initials="">
    <w:p w14:paraId="5F861F58">
      <w:pPr>
        <w:pStyle w:val="8"/>
        <w:rPr>
          <w:rFonts w:hint="default"/>
          <w:lang w:val="en-US"/>
        </w:rPr>
      </w:pPr>
      <w:r>
        <w:rPr>
          <w:rFonts w:hint="default"/>
          <w:lang w:val="en-US"/>
        </w:rPr>
        <w:t>Reference added.</w:t>
      </w:r>
    </w:p>
  </w:comment>
  <w:comment w:id="4" w:author="Gen-Chang Hsu" w:date="2024-01-13T20:27:00Z" w:initials="">
    <w:p w14:paraId="093E4DBE">
      <w:pPr>
        <w:pStyle w:val="8"/>
      </w:pPr>
      <w:r>
        <w:t>I feel that “on the contrary” reads better than “however” lol!</w:t>
      </w:r>
    </w:p>
  </w:comment>
  <w:comment w:id="5" w:author="Gen-Chang Hsu [2]" w:date="2024-01-13T21:06:45Z" w:initials="">
    <w:p w14:paraId="453B4CEF">
      <w:pPr>
        <w:pStyle w:val="8"/>
        <w:rPr>
          <w:rFonts w:hint="default"/>
          <w:lang w:val="en-US"/>
        </w:rPr>
      </w:pPr>
      <w:r>
        <w:rPr>
          <w:rFonts w:hint="default"/>
          <w:lang w:val="en-US"/>
        </w:rPr>
        <w:t>Need to update this upon submission.</w:t>
      </w:r>
    </w:p>
  </w:comment>
  <w:comment w:id="6" w:author="Gen-Chang Hsu [2]" w:date="2024-01-13T21:07:17Z" w:initials="">
    <w:p w14:paraId="57FF606F">
      <w:pPr>
        <w:pStyle w:val="8"/>
        <w:rPr>
          <w:rFonts w:hint="default"/>
          <w:lang w:val="en-US"/>
        </w:rPr>
      </w:pPr>
      <w:r>
        <w:rPr>
          <w:rFonts w:hint="default"/>
          <w:lang w:val="en-US"/>
        </w:rPr>
        <w:t xml:space="preserve">I’m not sure if we should upload the code and data beforehand. </w:t>
      </w:r>
    </w:p>
  </w:comment>
  <w:comment w:id="7" w:author="Gen-Chang Hsu [2]" w:date="2024-01-13T21:05:14Z" w:initials="">
    <w:p w14:paraId="3174557B">
      <w:pPr>
        <w:pStyle w:val="8"/>
        <w:rPr>
          <w:rFonts w:hint="default"/>
          <w:lang w:val="en-US"/>
        </w:rPr>
      </w:pPr>
      <w:r>
        <w:rPr>
          <w:rFonts w:hint="default"/>
          <w:lang w:val="en-US"/>
        </w:rPr>
        <w:t>I’ll convert the Endnote references to plain text after we finalize the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836670" w15:done="0"/>
  <w15:commentEx w15:paraId="5F5C3098" w15:done="0"/>
  <w15:commentEx w15:paraId="0D94283A" w15:done="0"/>
  <w15:commentEx w15:paraId="5F861F58" w15:done="0"/>
  <w15:commentEx w15:paraId="093E4DBE" w15:done="0"/>
  <w15:commentEx w15:paraId="453B4CEF" w15:done="0"/>
  <w15:commentEx w15:paraId="57FF606F" w15:done="0"/>
  <w15:commentEx w15:paraId="317455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15</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rson w15:author="Gen-Chang Hsu [2]">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trackRevisions w:val="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record-ids&gt;&lt;/item&gt;&lt;/Libraries&gt;"/>
  </w:docVars>
  <w:rsids>
    <w:rsidRoot w:val="000F09C9"/>
    <w:rsid w:val="000014E6"/>
    <w:rsid w:val="00006BE6"/>
    <w:rsid w:val="0001010E"/>
    <w:rsid w:val="00026998"/>
    <w:rsid w:val="00033DA6"/>
    <w:rsid w:val="000357BD"/>
    <w:rsid w:val="00037B4D"/>
    <w:rsid w:val="00041404"/>
    <w:rsid w:val="0005436B"/>
    <w:rsid w:val="000553FD"/>
    <w:rsid w:val="00065A1D"/>
    <w:rsid w:val="00065CEF"/>
    <w:rsid w:val="00066FFD"/>
    <w:rsid w:val="00070542"/>
    <w:rsid w:val="00075BC1"/>
    <w:rsid w:val="000773EC"/>
    <w:rsid w:val="0008394A"/>
    <w:rsid w:val="00087A7F"/>
    <w:rsid w:val="000930EC"/>
    <w:rsid w:val="000937AB"/>
    <w:rsid w:val="000A653C"/>
    <w:rsid w:val="000B26BB"/>
    <w:rsid w:val="000B309A"/>
    <w:rsid w:val="000B3988"/>
    <w:rsid w:val="000B4CF7"/>
    <w:rsid w:val="000D51A5"/>
    <w:rsid w:val="000D6618"/>
    <w:rsid w:val="000E1F21"/>
    <w:rsid w:val="000E3067"/>
    <w:rsid w:val="000F09C9"/>
    <w:rsid w:val="000F2D57"/>
    <w:rsid w:val="000F40DE"/>
    <w:rsid w:val="000F6E5B"/>
    <w:rsid w:val="001042AF"/>
    <w:rsid w:val="00104EC5"/>
    <w:rsid w:val="001050CA"/>
    <w:rsid w:val="00110F59"/>
    <w:rsid w:val="00111F8A"/>
    <w:rsid w:val="0011232D"/>
    <w:rsid w:val="00114A01"/>
    <w:rsid w:val="0011543E"/>
    <w:rsid w:val="0012080E"/>
    <w:rsid w:val="00120B9E"/>
    <w:rsid w:val="00125608"/>
    <w:rsid w:val="00125B82"/>
    <w:rsid w:val="00125CE6"/>
    <w:rsid w:val="00137E25"/>
    <w:rsid w:val="00140062"/>
    <w:rsid w:val="001457C1"/>
    <w:rsid w:val="00147D6C"/>
    <w:rsid w:val="00147D82"/>
    <w:rsid w:val="00151001"/>
    <w:rsid w:val="00152F5B"/>
    <w:rsid w:val="001567DC"/>
    <w:rsid w:val="00160F18"/>
    <w:rsid w:val="00163951"/>
    <w:rsid w:val="00166DB1"/>
    <w:rsid w:val="00180574"/>
    <w:rsid w:val="00181EB1"/>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541"/>
    <w:rsid w:val="00286FF8"/>
    <w:rsid w:val="00287BBC"/>
    <w:rsid w:val="002952D6"/>
    <w:rsid w:val="002B661B"/>
    <w:rsid w:val="002B6A7D"/>
    <w:rsid w:val="002B73C9"/>
    <w:rsid w:val="002C101A"/>
    <w:rsid w:val="002C49B7"/>
    <w:rsid w:val="002C61D5"/>
    <w:rsid w:val="002D1227"/>
    <w:rsid w:val="002D6DFF"/>
    <w:rsid w:val="002D7FD5"/>
    <w:rsid w:val="002E62ED"/>
    <w:rsid w:val="002E78BC"/>
    <w:rsid w:val="002F435A"/>
    <w:rsid w:val="00302597"/>
    <w:rsid w:val="00303ABA"/>
    <w:rsid w:val="00305360"/>
    <w:rsid w:val="0031065B"/>
    <w:rsid w:val="00310F34"/>
    <w:rsid w:val="003130ED"/>
    <w:rsid w:val="00313B4B"/>
    <w:rsid w:val="00337F1B"/>
    <w:rsid w:val="0034001A"/>
    <w:rsid w:val="003419D3"/>
    <w:rsid w:val="00345F1A"/>
    <w:rsid w:val="0034606D"/>
    <w:rsid w:val="003531AB"/>
    <w:rsid w:val="00357533"/>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5648"/>
    <w:rsid w:val="003F7A30"/>
    <w:rsid w:val="00404540"/>
    <w:rsid w:val="004133F0"/>
    <w:rsid w:val="004146B8"/>
    <w:rsid w:val="00417904"/>
    <w:rsid w:val="00417A0C"/>
    <w:rsid w:val="0042436A"/>
    <w:rsid w:val="00430BAA"/>
    <w:rsid w:val="0043203B"/>
    <w:rsid w:val="0044302A"/>
    <w:rsid w:val="004459CA"/>
    <w:rsid w:val="004502DF"/>
    <w:rsid w:val="004704AB"/>
    <w:rsid w:val="00475B29"/>
    <w:rsid w:val="00483921"/>
    <w:rsid w:val="00484D56"/>
    <w:rsid w:val="00485827"/>
    <w:rsid w:val="004858D9"/>
    <w:rsid w:val="00494C25"/>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65BB"/>
    <w:rsid w:val="004F1436"/>
    <w:rsid w:val="004F2F3F"/>
    <w:rsid w:val="004F3959"/>
    <w:rsid w:val="004F5F4F"/>
    <w:rsid w:val="005020D5"/>
    <w:rsid w:val="00512CD7"/>
    <w:rsid w:val="005138DC"/>
    <w:rsid w:val="00522E77"/>
    <w:rsid w:val="0052404A"/>
    <w:rsid w:val="00526B21"/>
    <w:rsid w:val="00527ED1"/>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0499"/>
    <w:rsid w:val="005D1911"/>
    <w:rsid w:val="005D2562"/>
    <w:rsid w:val="005D3F52"/>
    <w:rsid w:val="005D4C3B"/>
    <w:rsid w:val="005E760F"/>
    <w:rsid w:val="005F647F"/>
    <w:rsid w:val="006014AA"/>
    <w:rsid w:val="00601FDE"/>
    <w:rsid w:val="00603659"/>
    <w:rsid w:val="006064C6"/>
    <w:rsid w:val="00607E6F"/>
    <w:rsid w:val="00615A4B"/>
    <w:rsid w:val="00621E1A"/>
    <w:rsid w:val="006239ED"/>
    <w:rsid w:val="0062480E"/>
    <w:rsid w:val="00625560"/>
    <w:rsid w:val="00627DD4"/>
    <w:rsid w:val="00630D8B"/>
    <w:rsid w:val="00635CB8"/>
    <w:rsid w:val="006406F0"/>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4F74"/>
    <w:rsid w:val="00695BB2"/>
    <w:rsid w:val="006A02F0"/>
    <w:rsid w:val="006A2275"/>
    <w:rsid w:val="006A2636"/>
    <w:rsid w:val="006A264B"/>
    <w:rsid w:val="006A3245"/>
    <w:rsid w:val="006A331F"/>
    <w:rsid w:val="006B2567"/>
    <w:rsid w:val="006B538D"/>
    <w:rsid w:val="006B556E"/>
    <w:rsid w:val="006C1487"/>
    <w:rsid w:val="006C2FD8"/>
    <w:rsid w:val="006C5650"/>
    <w:rsid w:val="006C6D1B"/>
    <w:rsid w:val="006D17A1"/>
    <w:rsid w:val="006D2B7A"/>
    <w:rsid w:val="006D74E8"/>
    <w:rsid w:val="006E087F"/>
    <w:rsid w:val="006E0AC9"/>
    <w:rsid w:val="006E308A"/>
    <w:rsid w:val="006E37EE"/>
    <w:rsid w:val="006E4563"/>
    <w:rsid w:val="006F4546"/>
    <w:rsid w:val="006F54A3"/>
    <w:rsid w:val="0070237B"/>
    <w:rsid w:val="00702522"/>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25F4"/>
    <w:rsid w:val="007768E1"/>
    <w:rsid w:val="007865DF"/>
    <w:rsid w:val="007955D0"/>
    <w:rsid w:val="007A37E8"/>
    <w:rsid w:val="007A4987"/>
    <w:rsid w:val="007A5ECA"/>
    <w:rsid w:val="007A6325"/>
    <w:rsid w:val="007B79C7"/>
    <w:rsid w:val="007B7FAD"/>
    <w:rsid w:val="007C726C"/>
    <w:rsid w:val="007D5525"/>
    <w:rsid w:val="007D61FC"/>
    <w:rsid w:val="007D66A6"/>
    <w:rsid w:val="007E04B7"/>
    <w:rsid w:val="007E2E79"/>
    <w:rsid w:val="007E301C"/>
    <w:rsid w:val="007E3528"/>
    <w:rsid w:val="007E54C4"/>
    <w:rsid w:val="007E7511"/>
    <w:rsid w:val="007F1B3A"/>
    <w:rsid w:val="007F2561"/>
    <w:rsid w:val="007F6D2F"/>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6562C"/>
    <w:rsid w:val="00871FBF"/>
    <w:rsid w:val="00881002"/>
    <w:rsid w:val="00890A38"/>
    <w:rsid w:val="008B04F2"/>
    <w:rsid w:val="008C291D"/>
    <w:rsid w:val="008C5C87"/>
    <w:rsid w:val="008C76BF"/>
    <w:rsid w:val="008D0864"/>
    <w:rsid w:val="008D30B2"/>
    <w:rsid w:val="008D3D12"/>
    <w:rsid w:val="008D44CA"/>
    <w:rsid w:val="008E5625"/>
    <w:rsid w:val="008F4B42"/>
    <w:rsid w:val="0090542E"/>
    <w:rsid w:val="00913AFC"/>
    <w:rsid w:val="00925964"/>
    <w:rsid w:val="00930D2F"/>
    <w:rsid w:val="00932151"/>
    <w:rsid w:val="009343C3"/>
    <w:rsid w:val="00934F53"/>
    <w:rsid w:val="00941BF9"/>
    <w:rsid w:val="009502C5"/>
    <w:rsid w:val="00951806"/>
    <w:rsid w:val="009525D5"/>
    <w:rsid w:val="00953E96"/>
    <w:rsid w:val="00955036"/>
    <w:rsid w:val="00957809"/>
    <w:rsid w:val="00961BA8"/>
    <w:rsid w:val="0096200E"/>
    <w:rsid w:val="00962EEF"/>
    <w:rsid w:val="00963E62"/>
    <w:rsid w:val="00966484"/>
    <w:rsid w:val="0097118D"/>
    <w:rsid w:val="009771B0"/>
    <w:rsid w:val="0098006E"/>
    <w:rsid w:val="00980F0B"/>
    <w:rsid w:val="0098139E"/>
    <w:rsid w:val="00983722"/>
    <w:rsid w:val="00984CA3"/>
    <w:rsid w:val="009940FC"/>
    <w:rsid w:val="009A2D4B"/>
    <w:rsid w:val="009A399C"/>
    <w:rsid w:val="009A47AE"/>
    <w:rsid w:val="009A66AD"/>
    <w:rsid w:val="009C30B1"/>
    <w:rsid w:val="009C3874"/>
    <w:rsid w:val="009C48DB"/>
    <w:rsid w:val="009D20AA"/>
    <w:rsid w:val="009D692F"/>
    <w:rsid w:val="009E4F46"/>
    <w:rsid w:val="009F2DBA"/>
    <w:rsid w:val="009F4222"/>
    <w:rsid w:val="00A06A93"/>
    <w:rsid w:val="00A13304"/>
    <w:rsid w:val="00A13935"/>
    <w:rsid w:val="00A158FD"/>
    <w:rsid w:val="00A21F59"/>
    <w:rsid w:val="00A25680"/>
    <w:rsid w:val="00A31E36"/>
    <w:rsid w:val="00A41DA0"/>
    <w:rsid w:val="00A50AA3"/>
    <w:rsid w:val="00A57542"/>
    <w:rsid w:val="00A6068A"/>
    <w:rsid w:val="00A63B53"/>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5389"/>
    <w:rsid w:val="00AD7865"/>
    <w:rsid w:val="00AD7A9F"/>
    <w:rsid w:val="00AE3F71"/>
    <w:rsid w:val="00AE5399"/>
    <w:rsid w:val="00AE5AEF"/>
    <w:rsid w:val="00AE6BB2"/>
    <w:rsid w:val="00AE7FE8"/>
    <w:rsid w:val="00AF1277"/>
    <w:rsid w:val="00AF3534"/>
    <w:rsid w:val="00B030E0"/>
    <w:rsid w:val="00B03BFE"/>
    <w:rsid w:val="00B0786A"/>
    <w:rsid w:val="00B07EB8"/>
    <w:rsid w:val="00B13625"/>
    <w:rsid w:val="00B136A1"/>
    <w:rsid w:val="00B178E9"/>
    <w:rsid w:val="00B254B5"/>
    <w:rsid w:val="00B274F9"/>
    <w:rsid w:val="00B37C90"/>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05660"/>
    <w:rsid w:val="00D10356"/>
    <w:rsid w:val="00D17462"/>
    <w:rsid w:val="00D17A4B"/>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92B73"/>
    <w:rsid w:val="00DA3061"/>
    <w:rsid w:val="00DA4453"/>
    <w:rsid w:val="00DA5E33"/>
    <w:rsid w:val="00DA6D58"/>
    <w:rsid w:val="00DB47BC"/>
    <w:rsid w:val="00DB4BCF"/>
    <w:rsid w:val="00DB79FB"/>
    <w:rsid w:val="00DC4815"/>
    <w:rsid w:val="00DD01F2"/>
    <w:rsid w:val="00DD41A4"/>
    <w:rsid w:val="00DD6AA5"/>
    <w:rsid w:val="00DE2B7F"/>
    <w:rsid w:val="00DE5F94"/>
    <w:rsid w:val="00DE6780"/>
    <w:rsid w:val="00DE7681"/>
    <w:rsid w:val="00DF3233"/>
    <w:rsid w:val="00DF78D2"/>
    <w:rsid w:val="00DF7EA2"/>
    <w:rsid w:val="00E05CBF"/>
    <w:rsid w:val="00E21711"/>
    <w:rsid w:val="00E2220C"/>
    <w:rsid w:val="00E262A7"/>
    <w:rsid w:val="00E30245"/>
    <w:rsid w:val="00E34F74"/>
    <w:rsid w:val="00E518A3"/>
    <w:rsid w:val="00E5499A"/>
    <w:rsid w:val="00E5508C"/>
    <w:rsid w:val="00E56150"/>
    <w:rsid w:val="00E564D5"/>
    <w:rsid w:val="00E60E8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B7AB6"/>
    <w:rsid w:val="00EC0890"/>
    <w:rsid w:val="00EC24A6"/>
    <w:rsid w:val="00ED2D01"/>
    <w:rsid w:val="00EE43CC"/>
    <w:rsid w:val="00EE656A"/>
    <w:rsid w:val="00EE79C4"/>
    <w:rsid w:val="00EF2922"/>
    <w:rsid w:val="00EF4006"/>
    <w:rsid w:val="00F053FE"/>
    <w:rsid w:val="00F0636C"/>
    <w:rsid w:val="00F063F0"/>
    <w:rsid w:val="00F11FAA"/>
    <w:rsid w:val="00F146F8"/>
    <w:rsid w:val="00F14EDD"/>
    <w:rsid w:val="00F25123"/>
    <w:rsid w:val="00F25268"/>
    <w:rsid w:val="00F27383"/>
    <w:rsid w:val="00F40189"/>
    <w:rsid w:val="00F423C1"/>
    <w:rsid w:val="00F427D8"/>
    <w:rsid w:val="00F507C7"/>
    <w:rsid w:val="00F54949"/>
    <w:rsid w:val="00F57B30"/>
    <w:rsid w:val="00F601B5"/>
    <w:rsid w:val="00F62BE1"/>
    <w:rsid w:val="00F63376"/>
    <w:rsid w:val="00F635B1"/>
    <w:rsid w:val="00F66161"/>
    <w:rsid w:val="00F707E9"/>
    <w:rsid w:val="00F757F5"/>
    <w:rsid w:val="00F845FA"/>
    <w:rsid w:val="00F90534"/>
    <w:rsid w:val="00F9710C"/>
    <w:rsid w:val="00FA246F"/>
    <w:rsid w:val="00FA621A"/>
    <w:rsid w:val="00FA7D09"/>
    <w:rsid w:val="00FB1440"/>
    <w:rsid w:val="00FB6D0C"/>
    <w:rsid w:val="00FC551B"/>
    <w:rsid w:val="00FD65DB"/>
    <w:rsid w:val="00FE05DE"/>
    <w:rsid w:val="00FE2304"/>
    <w:rsid w:val="00FE3F13"/>
    <w:rsid w:val="00FE4186"/>
    <w:rsid w:val="00FF143D"/>
    <w:rsid w:val="00FF360B"/>
    <w:rsid w:val="010953E6"/>
    <w:rsid w:val="011C62C9"/>
    <w:rsid w:val="01264972"/>
    <w:rsid w:val="01370129"/>
    <w:rsid w:val="01601310"/>
    <w:rsid w:val="017A43FC"/>
    <w:rsid w:val="01DD59FB"/>
    <w:rsid w:val="023A1FB9"/>
    <w:rsid w:val="023B3B59"/>
    <w:rsid w:val="024B38CF"/>
    <w:rsid w:val="02533F0F"/>
    <w:rsid w:val="025657AD"/>
    <w:rsid w:val="02C11647"/>
    <w:rsid w:val="03246B1E"/>
    <w:rsid w:val="03383C97"/>
    <w:rsid w:val="03772E58"/>
    <w:rsid w:val="03797855"/>
    <w:rsid w:val="038835A3"/>
    <w:rsid w:val="03A21826"/>
    <w:rsid w:val="03B9272D"/>
    <w:rsid w:val="03BD57D8"/>
    <w:rsid w:val="03D41080"/>
    <w:rsid w:val="03DE2B76"/>
    <w:rsid w:val="045E2BB8"/>
    <w:rsid w:val="04A50D79"/>
    <w:rsid w:val="04A86794"/>
    <w:rsid w:val="04A907D2"/>
    <w:rsid w:val="04C80BE4"/>
    <w:rsid w:val="05215177"/>
    <w:rsid w:val="05571F68"/>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CF550D2"/>
    <w:rsid w:val="0D7C6A10"/>
    <w:rsid w:val="0DA21027"/>
    <w:rsid w:val="0DA35EBD"/>
    <w:rsid w:val="0DA820E3"/>
    <w:rsid w:val="0DE819AF"/>
    <w:rsid w:val="0E1A3DDD"/>
    <w:rsid w:val="0E1C78AB"/>
    <w:rsid w:val="0E2959F8"/>
    <w:rsid w:val="0E44719C"/>
    <w:rsid w:val="0E7E6171"/>
    <w:rsid w:val="0EAD69A2"/>
    <w:rsid w:val="0EC514D3"/>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48390A"/>
    <w:rsid w:val="125E4936"/>
    <w:rsid w:val="127001C5"/>
    <w:rsid w:val="12B55EEF"/>
    <w:rsid w:val="12C13A3A"/>
    <w:rsid w:val="12F1528F"/>
    <w:rsid w:val="12F928B1"/>
    <w:rsid w:val="13143247"/>
    <w:rsid w:val="131C29E9"/>
    <w:rsid w:val="132A1CFF"/>
    <w:rsid w:val="13D604FC"/>
    <w:rsid w:val="13D75DF6"/>
    <w:rsid w:val="14023AAA"/>
    <w:rsid w:val="146A5814"/>
    <w:rsid w:val="147F5447"/>
    <w:rsid w:val="14F656CC"/>
    <w:rsid w:val="15394377"/>
    <w:rsid w:val="153C6A85"/>
    <w:rsid w:val="15545B7C"/>
    <w:rsid w:val="158C17BA"/>
    <w:rsid w:val="15B04F45"/>
    <w:rsid w:val="15CA2845"/>
    <w:rsid w:val="16165BB3"/>
    <w:rsid w:val="16240976"/>
    <w:rsid w:val="165D6CB3"/>
    <w:rsid w:val="16827F25"/>
    <w:rsid w:val="168B589E"/>
    <w:rsid w:val="169528FE"/>
    <w:rsid w:val="16D370FD"/>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615234"/>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5A5454"/>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85735E"/>
    <w:rsid w:val="23D0134E"/>
    <w:rsid w:val="23EA6561"/>
    <w:rsid w:val="23EB61A9"/>
    <w:rsid w:val="2471674B"/>
    <w:rsid w:val="24B25E39"/>
    <w:rsid w:val="24BE7B8A"/>
    <w:rsid w:val="25036248"/>
    <w:rsid w:val="253D01A8"/>
    <w:rsid w:val="258E50DA"/>
    <w:rsid w:val="25B91B50"/>
    <w:rsid w:val="25BC3478"/>
    <w:rsid w:val="25C65F86"/>
    <w:rsid w:val="25C84CC5"/>
    <w:rsid w:val="260458EE"/>
    <w:rsid w:val="260769D1"/>
    <w:rsid w:val="26900926"/>
    <w:rsid w:val="269F01C6"/>
    <w:rsid w:val="26B172D2"/>
    <w:rsid w:val="26DD1E76"/>
    <w:rsid w:val="26FE46B2"/>
    <w:rsid w:val="27524813"/>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0517FE"/>
    <w:rsid w:val="2A1A4A8C"/>
    <w:rsid w:val="2A22332C"/>
    <w:rsid w:val="2A8B74D8"/>
    <w:rsid w:val="2AA6097D"/>
    <w:rsid w:val="2B0626A5"/>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777594"/>
    <w:rsid w:val="30B67735"/>
    <w:rsid w:val="30F36EDD"/>
    <w:rsid w:val="31077D7C"/>
    <w:rsid w:val="314E2AD2"/>
    <w:rsid w:val="315A69F0"/>
    <w:rsid w:val="31723ACB"/>
    <w:rsid w:val="31CF685F"/>
    <w:rsid w:val="32523F5D"/>
    <w:rsid w:val="325A37F0"/>
    <w:rsid w:val="328B0799"/>
    <w:rsid w:val="32932D86"/>
    <w:rsid w:val="32B37F2E"/>
    <w:rsid w:val="32FD564D"/>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A05497"/>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DC3B78"/>
    <w:rsid w:val="3BF05D4F"/>
    <w:rsid w:val="3C432323"/>
    <w:rsid w:val="3C712C7C"/>
    <w:rsid w:val="3C841D58"/>
    <w:rsid w:val="3C8A1488"/>
    <w:rsid w:val="3CA45D91"/>
    <w:rsid w:val="3CAD7649"/>
    <w:rsid w:val="3CC0115D"/>
    <w:rsid w:val="3CDE7E8B"/>
    <w:rsid w:val="3CFD619E"/>
    <w:rsid w:val="3CFF349B"/>
    <w:rsid w:val="3D934BE4"/>
    <w:rsid w:val="3DD27A1C"/>
    <w:rsid w:val="3DE17472"/>
    <w:rsid w:val="3DE6565C"/>
    <w:rsid w:val="3DF33233"/>
    <w:rsid w:val="3E246184"/>
    <w:rsid w:val="3E543B2A"/>
    <w:rsid w:val="3E6F6F6D"/>
    <w:rsid w:val="3E9D7A57"/>
    <w:rsid w:val="3EAB0654"/>
    <w:rsid w:val="3ECA6436"/>
    <w:rsid w:val="3EE61107"/>
    <w:rsid w:val="3EEB6BA3"/>
    <w:rsid w:val="3EF25354"/>
    <w:rsid w:val="3F33033C"/>
    <w:rsid w:val="3F770C2D"/>
    <w:rsid w:val="3F917849"/>
    <w:rsid w:val="3F9C7D6C"/>
    <w:rsid w:val="3FD6525C"/>
    <w:rsid w:val="3FEA3724"/>
    <w:rsid w:val="4009146F"/>
    <w:rsid w:val="40255956"/>
    <w:rsid w:val="40324B88"/>
    <w:rsid w:val="40356427"/>
    <w:rsid w:val="40425F7B"/>
    <w:rsid w:val="40930F86"/>
    <w:rsid w:val="40D16B7C"/>
    <w:rsid w:val="40D30C94"/>
    <w:rsid w:val="41432F6C"/>
    <w:rsid w:val="415A3663"/>
    <w:rsid w:val="416C6E36"/>
    <w:rsid w:val="41811C3E"/>
    <w:rsid w:val="41B25855"/>
    <w:rsid w:val="41CB185B"/>
    <w:rsid w:val="41CD47B2"/>
    <w:rsid w:val="41EB7F7E"/>
    <w:rsid w:val="41FC0BD3"/>
    <w:rsid w:val="422C351D"/>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45F73"/>
    <w:rsid w:val="446B0669"/>
    <w:rsid w:val="44E32791"/>
    <w:rsid w:val="450665E4"/>
    <w:rsid w:val="45322F35"/>
    <w:rsid w:val="453E1BA6"/>
    <w:rsid w:val="45596713"/>
    <w:rsid w:val="45760A7F"/>
    <w:rsid w:val="45E379AE"/>
    <w:rsid w:val="460615EF"/>
    <w:rsid w:val="461E170B"/>
    <w:rsid w:val="466C093D"/>
    <w:rsid w:val="472467E8"/>
    <w:rsid w:val="47486DFD"/>
    <w:rsid w:val="476227FD"/>
    <w:rsid w:val="47DA4A69"/>
    <w:rsid w:val="47E344B7"/>
    <w:rsid w:val="47EA5D49"/>
    <w:rsid w:val="480A798E"/>
    <w:rsid w:val="481867EA"/>
    <w:rsid w:val="48524A37"/>
    <w:rsid w:val="4866004B"/>
    <w:rsid w:val="486B1B3A"/>
    <w:rsid w:val="488345C4"/>
    <w:rsid w:val="48914416"/>
    <w:rsid w:val="489F2175"/>
    <w:rsid w:val="48F5643E"/>
    <w:rsid w:val="492F531F"/>
    <w:rsid w:val="494D658F"/>
    <w:rsid w:val="494F2F9D"/>
    <w:rsid w:val="49923E08"/>
    <w:rsid w:val="49AD34D2"/>
    <w:rsid w:val="49D12250"/>
    <w:rsid w:val="4A105790"/>
    <w:rsid w:val="4A2C3F3D"/>
    <w:rsid w:val="4A3459A1"/>
    <w:rsid w:val="4A4C47F2"/>
    <w:rsid w:val="4AA2290B"/>
    <w:rsid w:val="4AB2329C"/>
    <w:rsid w:val="4AC00FE3"/>
    <w:rsid w:val="4AD50ED2"/>
    <w:rsid w:val="4AE104F2"/>
    <w:rsid w:val="4AE235D1"/>
    <w:rsid w:val="4AE9550D"/>
    <w:rsid w:val="4B05210B"/>
    <w:rsid w:val="4B893ACB"/>
    <w:rsid w:val="4B8A76FC"/>
    <w:rsid w:val="4BA16207"/>
    <w:rsid w:val="4BBA1ED6"/>
    <w:rsid w:val="4BF17771"/>
    <w:rsid w:val="4BF33C36"/>
    <w:rsid w:val="4C594CD1"/>
    <w:rsid w:val="4C6C50A2"/>
    <w:rsid w:val="4C9E442D"/>
    <w:rsid w:val="4CA960F1"/>
    <w:rsid w:val="4CC34DBA"/>
    <w:rsid w:val="4CE0771A"/>
    <w:rsid w:val="4CE222D0"/>
    <w:rsid w:val="4CFC1B5C"/>
    <w:rsid w:val="4D682A44"/>
    <w:rsid w:val="4D747043"/>
    <w:rsid w:val="4D896816"/>
    <w:rsid w:val="4DB436BA"/>
    <w:rsid w:val="4DC82C71"/>
    <w:rsid w:val="4DDC11CB"/>
    <w:rsid w:val="4DE51712"/>
    <w:rsid w:val="4E0302C9"/>
    <w:rsid w:val="4EA36C51"/>
    <w:rsid w:val="4EA9509B"/>
    <w:rsid w:val="4EB62E28"/>
    <w:rsid w:val="4F0B7DD0"/>
    <w:rsid w:val="4F20429D"/>
    <w:rsid w:val="4F272DC3"/>
    <w:rsid w:val="4F2C2FDF"/>
    <w:rsid w:val="4F761812"/>
    <w:rsid w:val="4F8C3212"/>
    <w:rsid w:val="4F911CB2"/>
    <w:rsid w:val="4FAF16B5"/>
    <w:rsid w:val="4FB70CDD"/>
    <w:rsid w:val="4FC235E9"/>
    <w:rsid w:val="4FC6658F"/>
    <w:rsid w:val="50032C83"/>
    <w:rsid w:val="500A1ED8"/>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03159A"/>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5D13C1"/>
    <w:rsid w:val="587C1217"/>
    <w:rsid w:val="592F7A5F"/>
    <w:rsid w:val="59B854D7"/>
    <w:rsid w:val="5A81253D"/>
    <w:rsid w:val="5A897643"/>
    <w:rsid w:val="5AB649F3"/>
    <w:rsid w:val="5AD3266C"/>
    <w:rsid w:val="5B891F73"/>
    <w:rsid w:val="5BD26DC8"/>
    <w:rsid w:val="5C060486"/>
    <w:rsid w:val="5C2021AF"/>
    <w:rsid w:val="5C2E5C34"/>
    <w:rsid w:val="5C464AF3"/>
    <w:rsid w:val="5C502E84"/>
    <w:rsid w:val="5C576CE3"/>
    <w:rsid w:val="5C581901"/>
    <w:rsid w:val="5C741404"/>
    <w:rsid w:val="5C7A36E7"/>
    <w:rsid w:val="5C9B41FC"/>
    <w:rsid w:val="5CCB3F43"/>
    <w:rsid w:val="5CD66444"/>
    <w:rsid w:val="5CD858CE"/>
    <w:rsid w:val="5D292B67"/>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3C5DBB"/>
    <w:rsid w:val="5F531FCE"/>
    <w:rsid w:val="5FB07420"/>
    <w:rsid w:val="5FBB6635"/>
    <w:rsid w:val="5FD90725"/>
    <w:rsid w:val="601F10E9"/>
    <w:rsid w:val="6028345A"/>
    <w:rsid w:val="60B1793F"/>
    <w:rsid w:val="60B847DE"/>
    <w:rsid w:val="60D53F1E"/>
    <w:rsid w:val="60DB54F6"/>
    <w:rsid w:val="617D720A"/>
    <w:rsid w:val="61C763F8"/>
    <w:rsid w:val="61F21588"/>
    <w:rsid w:val="622A34BA"/>
    <w:rsid w:val="626B0A5E"/>
    <w:rsid w:val="62B478E9"/>
    <w:rsid w:val="62DF6EC5"/>
    <w:rsid w:val="63273E9D"/>
    <w:rsid w:val="637C0E91"/>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352415"/>
    <w:rsid w:val="6C673FDC"/>
    <w:rsid w:val="6C6B4DFB"/>
    <w:rsid w:val="6C8B53A2"/>
    <w:rsid w:val="6D0412AD"/>
    <w:rsid w:val="6D22341F"/>
    <w:rsid w:val="6D286839"/>
    <w:rsid w:val="6D5022BE"/>
    <w:rsid w:val="6D647BBC"/>
    <w:rsid w:val="6D8B0383"/>
    <w:rsid w:val="6D9B170F"/>
    <w:rsid w:val="6E3B049F"/>
    <w:rsid w:val="6E6A488B"/>
    <w:rsid w:val="6EC831B4"/>
    <w:rsid w:val="6ED36C87"/>
    <w:rsid w:val="6F310AF8"/>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EA20A4"/>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9C0875"/>
    <w:rsid w:val="7ABD5D84"/>
    <w:rsid w:val="7AC65BFC"/>
    <w:rsid w:val="7AD44F12"/>
    <w:rsid w:val="7AD9139A"/>
    <w:rsid w:val="7AE244DA"/>
    <w:rsid w:val="7AEC0C8C"/>
    <w:rsid w:val="7AF02F2A"/>
    <w:rsid w:val="7AF16E13"/>
    <w:rsid w:val="7AFE7209"/>
    <w:rsid w:val="7B066CB1"/>
    <w:rsid w:val="7B1C3D58"/>
    <w:rsid w:val="7B2014A6"/>
    <w:rsid w:val="7BA64BE0"/>
    <w:rsid w:val="7BC02F7B"/>
    <w:rsid w:val="7BDD2EF3"/>
    <w:rsid w:val="7C1D61AE"/>
    <w:rsid w:val="7C281E11"/>
    <w:rsid w:val="7C2A7A42"/>
    <w:rsid w:val="7C741543"/>
    <w:rsid w:val="7C847345"/>
    <w:rsid w:val="7CA80310"/>
    <w:rsid w:val="7CAF6CC2"/>
    <w:rsid w:val="7CBE0F77"/>
    <w:rsid w:val="7CF85947"/>
    <w:rsid w:val="7D171C49"/>
    <w:rsid w:val="7D28155C"/>
    <w:rsid w:val="7D2F72F0"/>
    <w:rsid w:val="7D6C3F74"/>
    <w:rsid w:val="7D79492C"/>
    <w:rsid w:val="7DF54E63"/>
    <w:rsid w:val="7DFE14BE"/>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 w:val="7FE03B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14:textFill>
        <w14:solidFill>
          <w14:schemeClr w14:val="hlink"/>
        </w14:solidFill>
      </w14:textFill>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 w:type="paragraph" w:customStyle="1" w:styleId="36">
    <w:name w:val="Revision2"/>
    <w:hidden/>
    <w:unhideWhenUsed/>
    <w:uiPriority w:val="99"/>
    <w:rPr>
      <w:rFonts w:ascii="Arial" w:hAnsi="Arial" w:eastAsiaTheme="minorEastAsia" w:cstheme="minorBidi"/>
      <w:sz w:val="28"/>
      <w:szCs w:val="28"/>
      <w:lang w:val="en-US" w:eastAsia="zh-TW" w:bidi="ar-SA"/>
    </w:rPr>
  </w:style>
  <w:style w:type="character" w:customStyle="1" w:styleId="37">
    <w:name w:val="Unresolved Mention2"/>
    <w:basedOn w:val="4"/>
    <w:semiHidden/>
    <w:unhideWhenUsed/>
    <w:uiPriority w:val="99"/>
    <w:rPr>
      <w:color w:val="605E5C"/>
      <w:shd w:val="clear" w:color="auto" w:fill="E1DFDD"/>
    </w:rPr>
  </w:style>
  <w:style w:type="paragraph" w:customStyle="1" w:styleId="38">
    <w:name w:val="Revision"/>
    <w:hidden/>
    <w:unhideWhenUsed/>
    <w:uiPriority w:val="99"/>
    <w:rPr>
      <w:rFonts w:ascii="Arial" w:hAnsi="Arial" w:eastAsiaTheme="minorEastAsia" w:cstheme="minorBidi"/>
      <w:sz w:val="28"/>
      <w:szCs w:val="28"/>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8F49-5988-4E43-9656-A3231DDDCC25}">
  <ds:schemaRefs/>
</ds:datastoreItem>
</file>

<file path=docProps/app.xml><?xml version="1.0" encoding="utf-8"?>
<Properties xmlns="http://schemas.openxmlformats.org/officeDocument/2006/extended-properties" xmlns:vt="http://schemas.openxmlformats.org/officeDocument/2006/docPropsVTypes">
  <Template>Normal</Template>
  <Company>.</Company>
  <Pages>17</Pages>
  <Words>6291</Words>
  <Characters>35860</Characters>
  <Lines>298</Lines>
  <Paragraphs>84</Paragraphs>
  <TotalTime>7</TotalTime>
  <ScaleCrop>false</ScaleCrop>
  <LinksUpToDate>false</LinksUpToDate>
  <CharactersWithSpaces>42067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2024-01-07T03:31:00Z</dcterms:created>
  <dc:creator>Gen-Chang Hsu</dc:creator>
  <cp:lastModifiedBy>Gen-Chang Hsu</cp:lastModifiedBy>
  <dcterms:modified xsi:type="dcterms:W3CDTF">2024-01-14T02:21:38Z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14C7355F46974840965D2F12B52BF989</vt:lpwstr>
  </property>
</Properties>
</file>