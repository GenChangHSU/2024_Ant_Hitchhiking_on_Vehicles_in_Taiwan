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rFonts w:hint="default"/>
          <w:sz w:val="24"/>
          <w:szCs w:val="24"/>
          <w:vertAlign w:val="superscript"/>
          <w:lang w:val="en-US"/>
        </w:rPr>
        <w:t xml:space="preserve"> </w:t>
      </w:r>
      <w:r>
        <w:rPr>
          <w:sz w:val="24"/>
          <w:szCs w:val="24"/>
        </w:rPr>
        <w:t>Department of Entomology, Virginia Polytechnic Institute and State University, Blacksburg, VA 24061, USA</w:t>
      </w:r>
    </w:p>
    <w:p>
      <w:pPr>
        <w:spacing w:line="480" w:lineRule="auto"/>
        <w:rPr>
          <w:rFonts w:cs="Arial"/>
          <w:b w:val="0"/>
          <w:color w:val="auto"/>
          <w:sz w:val="24"/>
          <w:szCs w:val="24"/>
        </w:rPr>
      </w:pPr>
      <w:r>
        <w:rPr>
          <w:rFonts w:hint="default" w:cs="Arial"/>
          <w:color w:val="auto"/>
          <w:sz w:val="24"/>
          <w:szCs w:val="24"/>
          <w:vertAlign w:val="superscript"/>
          <w:lang w:val="en-US"/>
        </w:rPr>
        <w:t xml:space="preserve">† </w:t>
      </w:r>
      <w:r>
        <w:rPr>
          <w:rFonts w:hint="default" w:cs="Arial"/>
          <w:color w:val="auto"/>
          <w:sz w:val="24"/>
          <w:szCs w:val="24"/>
          <w:vertAlign w:val="baseline"/>
          <w:lang w:val="en-US"/>
        </w:rPr>
        <w:t>These authors contributed equally to this work and share first authorship</w:t>
      </w:r>
    </w:p>
    <w:p>
      <w:pPr>
        <w:spacing w:line="480" w:lineRule="auto"/>
        <w:rPr>
          <w:rFonts w:cs="Arial"/>
          <w:b/>
          <w:color w:val="auto"/>
          <w:sz w:val="24"/>
          <w:szCs w:val="24"/>
        </w:rPr>
      </w:pPr>
    </w:p>
    <w:p>
      <w:pPr>
        <w:spacing w:line="480" w:lineRule="auto"/>
        <w:rPr>
          <w:rFonts w:eastAsia="PMingLiU" w:cs="Arial"/>
          <w:b/>
          <w:color w:val="auto"/>
          <w:sz w:val="24"/>
          <w:szCs w:val="24"/>
        </w:rPr>
      </w:pPr>
      <w:r>
        <w:rPr>
          <w:rFonts w:cs="Arial"/>
          <w:b/>
          <w:color w:val="auto"/>
          <w:sz w:val="24"/>
          <w:szCs w:val="24"/>
        </w:rPr>
        <w:t>Corresponding author</w:t>
      </w:r>
    </w:p>
    <w:p>
      <w:pPr>
        <w:spacing w:line="480" w:lineRule="auto"/>
        <w:rPr>
          <w:rFonts w:cs="Arial"/>
          <w:color w:val="auto"/>
          <w:sz w:val="24"/>
          <w:szCs w:val="24"/>
        </w:rPr>
      </w:pPr>
      <w:r>
        <w:rPr>
          <w:rFonts w:cs="Arial"/>
          <w:color w:val="auto"/>
          <w:sz w:val="24"/>
          <w:szCs w:val="24"/>
        </w:rPr>
        <w:t>Name: Chin-Cheng Scotty Yang</w:t>
      </w:r>
    </w:p>
    <w:p>
      <w:pPr>
        <w:spacing w:line="480" w:lineRule="auto"/>
        <w:rPr>
          <w:rFonts w:cs="Arial"/>
          <w:b/>
          <w:sz w:val="24"/>
          <w:szCs w:val="24"/>
        </w:rPr>
      </w:pPr>
      <w:r>
        <w:rPr>
          <w:rFonts w:cs="Arial"/>
          <w:color w:val="auto"/>
          <w:sz w:val="24"/>
          <w:szCs w:val="24"/>
        </w:rPr>
        <w:t xml:space="preserve">Email: scottyyang@vt.edu </w:t>
      </w:r>
      <w:r>
        <w:rPr>
          <w:rFonts w:cs="Arial"/>
          <w:b/>
          <w:sz w:val="24"/>
          <w:szCs w:val="24"/>
        </w:rPr>
        <w:br w:type="page"/>
      </w:r>
    </w:p>
    <w:p>
      <w:pPr>
        <w:spacing w:line="480" w:lineRule="auto"/>
        <w:rPr>
          <w:rFonts w:cs="Arial"/>
          <w:b/>
          <w:color w:val="7030A0"/>
          <w:sz w:val="24"/>
          <w:szCs w:val="24"/>
        </w:rPr>
      </w:pPr>
      <w:r>
        <w:rPr>
          <w:rFonts w:cs="Arial"/>
          <w:b/>
          <w:color w:val="7030A0"/>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 observations of active species hitchhiking on mobile vehicles by ants, yet no study has examined this behavior. Here, we provide the first report on ant hitchhiking using citizen science data. </w:t>
      </w:r>
      <w:r>
        <w:rPr>
          <w:rFonts w:hint="eastAsia"/>
          <w:bCs/>
          <w:color w:val="FF0000"/>
          <w:sz w:val="24"/>
          <w:szCs w:val="24"/>
        </w:rPr>
        <w:t xml:space="preserve">In total, 45 cases </w:t>
      </w:r>
      <w:r>
        <w:rPr>
          <w:bCs/>
          <w:color w:val="FF0000"/>
          <w:sz w:val="24"/>
          <w:szCs w:val="24"/>
        </w:rPr>
        <w:t xml:space="preserve">belonging to </w:t>
      </w:r>
      <w:r>
        <w:rPr>
          <w:rFonts w:hint="eastAsia"/>
          <w:bCs/>
          <w:color w:val="FF0000"/>
          <w:sz w:val="24"/>
          <w:szCs w:val="24"/>
        </w:rPr>
        <w:t>eight species of ant hitchhiking on cars (</w:t>
      </w:r>
      <w:r>
        <w:rPr>
          <w:rFonts w:hint="eastAsia"/>
          <w:bCs/>
          <w:i/>
          <w:iCs/>
          <w:color w:val="FF0000"/>
          <w:sz w:val="24"/>
          <w:szCs w:val="24"/>
        </w:rPr>
        <w:t>n</w:t>
      </w:r>
      <w:r>
        <w:rPr>
          <w:rFonts w:hint="eastAsia"/>
          <w:bCs/>
          <w:color w:val="FF0000"/>
          <w:sz w:val="24"/>
          <w:szCs w:val="24"/>
        </w:rPr>
        <w:t xml:space="preserve"> = </w:t>
      </w:r>
      <w:r>
        <w:rPr>
          <w:bCs/>
          <w:color w:val="FF0000"/>
          <w:sz w:val="24"/>
          <w:szCs w:val="24"/>
        </w:rPr>
        <w:t>39</w:t>
      </w:r>
      <w:r>
        <w:rPr>
          <w:rFonts w:hint="eastAsia"/>
          <w:bCs/>
          <w:color w:val="FF0000"/>
          <w:sz w:val="24"/>
          <w:szCs w:val="24"/>
        </w:rPr>
        <w:t>) and scooters (</w:t>
      </w:r>
      <w:r>
        <w:rPr>
          <w:rFonts w:hint="eastAsia"/>
          <w:bCs/>
          <w:i/>
          <w:iCs/>
          <w:color w:val="FF0000"/>
          <w:sz w:val="24"/>
          <w:szCs w:val="24"/>
        </w:rPr>
        <w:t>n</w:t>
      </w:r>
      <w:r>
        <w:rPr>
          <w:rFonts w:hint="eastAsia"/>
          <w:bCs/>
          <w:color w:val="FF0000"/>
          <w:sz w:val="24"/>
          <w:szCs w:val="24"/>
        </w:rPr>
        <w:t xml:space="preserve"> = </w:t>
      </w:r>
      <w:r>
        <w:rPr>
          <w:bCs/>
          <w:color w:val="FF0000"/>
          <w:sz w:val="24"/>
          <w:szCs w:val="24"/>
        </w:rPr>
        <w:t>6</w:t>
      </w:r>
      <w:r>
        <w:rPr>
          <w:rFonts w:hint="eastAsia"/>
          <w:bCs/>
          <w:color w:val="FF0000"/>
          <w:sz w:val="24"/>
          <w:szCs w:val="24"/>
        </w:rPr>
        <w:t xml:space="preserve">) were collected between 2017 and 2023. </w:t>
      </w:r>
      <w:r>
        <w:rPr>
          <w:bCs/>
          <w:color w:val="FF0000"/>
          <w:sz w:val="24"/>
          <w:szCs w:val="24"/>
        </w:rPr>
        <w:t xml:space="preserve">Specially, </w:t>
      </w:r>
      <w:r>
        <w:rPr>
          <w:rFonts w:hint="eastAsia"/>
          <w:bCs/>
          <w:color w:val="FF0000"/>
          <w:sz w:val="24"/>
          <w:szCs w:val="24"/>
        </w:rPr>
        <w:t>the black cocoa ant (</w:t>
      </w:r>
      <w:r>
        <w:rPr>
          <w:bCs/>
          <w:i/>
          <w:color w:val="FF0000"/>
          <w:sz w:val="24"/>
          <w:szCs w:val="24"/>
        </w:rPr>
        <w:t>Dolichoderus</w:t>
      </w:r>
      <w:r>
        <w:rPr>
          <w:rFonts w:hint="eastAsia"/>
          <w:bCs/>
          <w:i/>
          <w:color w:val="FF0000"/>
          <w:sz w:val="24"/>
          <w:szCs w:val="24"/>
        </w:rPr>
        <w:t xml:space="preserve"> </w:t>
      </w:r>
      <w:r>
        <w:rPr>
          <w:bCs/>
          <w:i/>
          <w:color w:val="FF0000"/>
          <w:sz w:val="24"/>
          <w:szCs w:val="24"/>
        </w:rPr>
        <w:t>thoracicus</w:t>
      </w:r>
      <w:r>
        <w:rPr>
          <w:rFonts w:hint="eastAsia"/>
          <w:bCs/>
          <w:color w:val="FF0000"/>
          <w:sz w:val="24"/>
          <w:szCs w:val="24"/>
        </w:rPr>
        <w:t xml:space="preserve">) constituted over half of the </w:t>
      </w:r>
      <w:r>
        <w:rPr>
          <w:bCs/>
          <w:color w:val="FF0000"/>
          <w:sz w:val="24"/>
          <w:szCs w:val="24"/>
        </w:rPr>
        <w:t xml:space="preserve">reported </w:t>
      </w:r>
      <w:r>
        <w:rPr>
          <w:rFonts w:hint="eastAsia"/>
          <w:bCs/>
          <w:color w:val="FF0000"/>
          <w:sz w:val="24"/>
          <w:szCs w:val="24"/>
        </w:rPr>
        <w:t>cases (</w:t>
      </w:r>
      <w:r>
        <w:rPr>
          <w:rFonts w:hint="eastAsia"/>
          <w:bCs/>
          <w:i/>
          <w:iCs/>
          <w:color w:val="FF0000"/>
          <w:sz w:val="24"/>
          <w:szCs w:val="24"/>
        </w:rPr>
        <w:t>n</w:t>
      </w:r>
      <w:r>
        <w:rPr>
          <w:rFonts w:hint="eastAsia"/>
          <w:bCs/>
          <w:color w:val="FF0000"/>
          <w:sz w:val="24"/>
          <w:szCs w:val="24"/>
        </w:rPr>
        <w:t xml:space="preserve"> = </w:t>
      </w:r>
      <w:r>
        <w:rPr>
          <w:bCs/>
          <w:color w:val="FF0000"/>
          <w:sz w:val="24"/>
          <w:szCs w:val="24"/>
        </w:rPr>
        <w:t>26</w:t>
      </w:r>
      <w:r>
        <w:rPr>
          <w:rFonts w:hint="eastAsia"/>
          <w:bCs/>
          <w:color w:val="FF0000"/>
          <w:sz w:val="24"/>
          <w:szCs w:val="24"/>
        </w:rPr>
        <w:t>).</w:t>
      </w:r>
      <w:r>
        <w:rPr>
          <w:bCs/>
          <w:color w:val="FF0000"/>
          <w:sz w:val="24"/>
          <w:szCs w:val="24"/>
        </w:rPr>
        <w:t xml:space="preserve"> </w:t>
      </w:r>
      <w:r>
        <w:rPr>
          <w:rFonts w:hint="eastAsia"/>
          <w:bCs/>
          <w:color w:val="FF0000"/>
          <w:sz w:val="24"/>
          <w:szCs w:val="24"/>
        </w:rPr>
        <w:t>Among the hitchhiking</w:t>
      </w:r>
      <w:r>
        <w:rPr>
          <w:bCs/>
          <w:color w:val="FF0000"/>
          <w:sz w:val="24"/>
          <w:szCs w:val="24"/>
        </w:rPr>
        <w:t xml:space="preserve"> ant </w:t>
      </w:r>
      <w:r>
        <w:rPr>
          <w:rFonts w:hint="eastAsia"/>
          <w:bCs/>
          <w:color w:val="FF0000"/>
          <w:sz w:val="24"/>
          <w:szCs w:val="24"/>
        </w:rPr>
        <w:t xml:space="preserve">species, six </w:t>
      </w:r>
      <w:r>
        <w:rPr>
          <w:bCs/>
          <w:color w:val="FF0000"/>
          <w:sz w:val="24"/>
          <w:szCs w:val="24"/>
        </w:rPr>
        <w:t>could be considered</w:t>
      </w:r>
      <w:r>
        <w:rPr>
          <w:rFonts w:hint="eastAsia"/>
          <w:bCs/>
          <w:color w:val="FF0000"/>
          <w:sz w:val="24"/>
          <w:szCs w:val="24"/>
        </w:rPr>
        <w:t xml:space="preserve"> exotic and s</w:t>
      </w:r>
      <w:r>
        <w:rPr>
          <w:bCs/>
          <w:color w:val="FF0000"/>
          <w:sz w:val="24"/>
          <w:szCs w:val="24"/>
        </w:rPr>
        <w:t>even were arboreal.</w:t>
      </w:r>
      <w:r>
        <w:rPr>
          <w:rFonts w:hint="eastAsia"/>
          <w:bCs/>
          <w:sz w:val="24"/>
          <w:szCs w:val="24"/>
        </w:rPr>
        <w:t xml:space="preserve"> 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a month, with around 65% (</w:t>
      </w:r>
      <w:r>
        <w:rPr>
          <w:bCs/>
          <w:i/>
          <w:iCs/>
          <w:sz w:val="24"/>
          <w:szCs w:val="24"/>
        </w:rPr>
        <w:t>n</w:t>
      </w:r>
      <w:r>
        <w:rPr>
          <w:bCs/>
          <w:sz w:val="24"/>
          <w:szCs w:val="24"/>
        </w:rPr>
        <w:t xml:space="preserve"> = 28) of the cases </w:t>
      </w:r>
      <w:r>
        <w:rPr>
          <w:rFonts w:hint="eastAsia"/>
          <w:bCs/>
          <w:sz w:val="24"/>
          <w:szCs w:val="24"/>
        </w:rPr>
        <w:t>occurring</w:t>
      </w:r>
      <w:r>
        <w:rPr>
          <w:bCs/>
          <w:sz w:val="24"/>
          <w:szCs w:val="24"/>
        </w:rPr>
        <w:t xml:space="preserve"> within a day. </w:t>
      </w:r>
      <w:r>
        <w:rPr>
          <w:rFonts w:hint="eastAsia"/>
          <w:bCs/>
          <w:sz w:val="24"/>
          <w:szCs w:val="24"/>
        </w:rPr>
        <w:t>Moreover, the</w:t>
      </w:r>
      <w:r>
        <w:rPr>
          <w:bCs/>
          <w:sz w:val="24"/>
          <w:szCs w:val="24"/>
        </w:rPr>
        <w:t xml:space="preserve">re were more cases reported in </w:t>
      </w:r>
      <w:r>
        <w:rPr>
          <w:rFonts w:hint="eastAsia"/>
          <w:bCs/>
          <w:sz w:val="24"/>
          <w:szCs w:val="24"/>
        </w:rPr>
        <w:t>spring and summer</w:t>
      </w:r>
      <w:r>
        <w:rPr>
          <w:bCs/>
          <w:sz w:val="24"/>
          <w:szCs w:val="24"/>
        </w:rPr>
        <w:t xml:space="preserve"> compared to fall and winter</w:t>
      </w:r>
      <w:r>
        <w:rPr>
          <w:rFonts w:hint="eastAsia"/>
          <w:bCs/>
          <w:sz w:val="24"/>
          <w:szCs w:val="24"/>
        </w:rPr>
        <w:t>.</w:t>
      </w:r>
      <w:r>
        <w:rPr>
          <w:sz w:val="24"/>
          <w:szCs w:val="24"/>
        </w:rPr>
        <w:t xml:space="preserve">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ants that underlie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commentRangeStart w:id="0"/>
      <w:r>
        <w:rPr>
          <w:rFonts w:hint="default"/>
          <w:color w:val="auto"/>
          <w:sz w:val="24"/>
          <w:szCs w:val="24"/>
          <w:lang w:val="en-US"/>
        </w:rPr>
        <w:t>b</w:t>
      </w:r>
      <w:r>
        <w:rPr>
          <w:color w:val="auto"/>
          <w:sz w:val="24"/>
          <w:szCs w:val="24"/>
        </w:rPr>
        <w:t>i</w:t>
      </w:r>
      <w:r>
        <w:rPr>
          <w:sz w:val="24"/>
          <w:szCs w:val="24"/>
        </w:rPr>
        <w:t>ological</w:t>
      </w:r>
      <w:commentRangeEnd w:id="0"/>
      <w:r>
        <w:commentReference w:id="0"/>
      </w:r>
      <w:r>
        <w:rPr>
          <w:sz w:val="24"/>
          <w:szCs w:val="24"/>
        </w:rPr>
        <w:t xml:space="preserve">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color w:val="7030A0"/>
          <w:sz w:val="24"/>
          <w:szCs w:val="24"/>
        </w:rPr>
      </w:pPr>
      <w:r>
        <w:rPr>
          <w:rFonts w:cs="Arial"/>
          <w:b/>
          <w:color w:val="7030A0"/>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One of the various</w:t>
      </w:r>
      <w:r>
        <w:rPr>
          <w:rFonts w:hint="eastAsia" w:cs="Arial"/>
          <w:sz w:val="24"/>
          <w:szCs w:val="24"/>
        </w:rPr>
        <w:t xml:space="preserve"> </w:t>
      </w:r>
      <w:r>
        <w:rPr>
          <w:rFonts w:cs="Arial"/>
          <w:sz w:val="24"/>
          <w:szCs w:val="24"/>
        </w:rPr>
        <w:t xml:space="preserve">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w:t>
      </w:r>
      <w:ins w:id="0" w:author="Feng-Chuan Hsu" w:date="2023-07-18T15:18:00Z">
        <w:r>
          <w:rPr>
            <w:rFonts w:cs="Arial"/>
            <w:sz w:val="24"/>
            <w:szCs w:val="24"/>
          </w:rPr>
          <w:t>,</w:t>
        </w:r>
      </w:ins>
      <w:r>
        <w:rPr>
          <w:rFonts w:cs="Arial"/>
          <w:sz w:val="24"/>
          <w:szCs w:val="24"/>
        </w:rPr>
        <w:t xml:space="preserve"> </w:t>
      </w:r>
      <w:ins w:id="1" w:author="Feng-Chuan Hsu" w:date="2023-07-18T15:18:00Z">
        <w:r>
          <w:rPr>
            <w:rFonts w:cs="Arial"/>
            <w:sz w:val="24"/>
            <w:szCs w:val="24"/>
          </w:rPr>
          <w:t xml:space="preserve">whether animals or plants, </w:t>
        </w:r>
      </w:ins>
      <w:r>
        <w:rPr>
          <w:rFonts w:cs="Arial"/>
          <w:sz w:val="24"/>
          <w:szCs w:val="24"/>
        </w:rPr>
        <w:t>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retain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ind w:firstLine="720"/>
        <w:rPr>
          <w:rFonts w:cs="Arial"/>
          <w:color w:val="FF0000"/>
          <w:sz w:val="24"/>
          <w:szCs w:val="24"/>
        </w:rPr>
      </w:pPr>
      <w:del w:id="2" w:author="Feng-Chuan Hsu" w:date="2023-07-18T16:03:00Z">
        <w:r>
          <w:rPr>
            <w:rFonts w:hint="eastAsia" w:cs="Arial"/>
            <w:sz w:val="24"/>
            <w:szCs w:val="24"/>
          </w:rPr>
          <w:delText>In recent years,</w:delText>
        </w:r>
      </w:del>
      <w:del w:id="3" w:author="Feng-Chuan Hsu" w:date="2023-07-18T16:03:00Z">
        <w:r>
          <w:rPr>
            <w:rFonts w:cs="Arial"/>
            <w:color w:val="000000" w:themeColor="text1"/>
            <w:sz w:val="24"/>
            <w:szCs w:val="24"/>
          </w:rPr>
          <w:delText xml:space="preserve"> </w:delText>
        </w:r>
      </w:del>
      <w:del w:id="4" w:author="Feng-Chuan Hsu" w:date="2023-07-18T16:03:00Z">
        <w:r>
          <w:rPr>
            <w:rFonts w:hint="eastAsia" w:cs="Arial"/>
            <w:color w:val="000000" w:themeColor="text1"/>
            <w:sz w:val="24"/>
            <w:szCs w:val="24"/>
          </w:rPr>
          <w:delText>there have been</w:delText>
        </w:r>
      </w:del>
      <w:del w:id="5" w:author="Feng-Chuan Hsu" w:date="2023-07-18T15:59:00Z">
        <w:r>
          <w:rPr>
            <w:rFonts w:cs="Arial"/>
            <w:color w:val="000000" w:themeColor="text1"/>
            <w:sz w:val="24"/>
            <w:szCs w:val="24"/>
          </w:rPr>
          <w:delText xml:space="preserve"> </w:delText>
        </w:r>
      </w:del>
      <w:del w:id="6" w:author="Feng-Chuan Hsu" w:date="2023-07-18T16:03:00Z">
        <w:r>
          <w:rPr>
            <w:rFonts w:hint="eastAsia" w:cs="Arial"/>
            <w:color w:val="000000" w:themeColor="text1"/>
            <w:sz w:val="24"/>
            <w:szCs w:val="24"/>
          </w:rPr>
          <w:delText>observations of active</w:delText>
        </w:r>
      </w:del>
      <w:del w:id="7" w:author="Feng-Chuan Hsu" w:date="2023-07-18T16:03:00Z">
        <w:r>
          <w:rPr>
            <w:rFonts w:cs="Arial"/>
            <w:color w:val="000000" w:themeColor="text1"/>
            <w:sz w:val="24"/>
            <w:szCs w:val="24"/>
          </w:rPr>
          <w:delText xml:space="preserve"> </w:delText>
        </w:r>
      </w:del>
      <w:del w:id="8" w:author="Feng-Chuan Hsu" w:date="2023-07-18T16:03:00Z">
        <w:r>
          <w:rPr>
            <w:rFonts w:hint="eastAsia" w:cs="Arial"/>
            <w:color w:val="000000" w:themeColor="text1"/>
            <w:sz w:val="24"/>
            <w:szCs w:val="24"/>
          </w:rPr>
          <w:delText>hitchhiking</w:delText>
        </w:r>
      </w:del>
      <w:del w:id="9" w:author="Feng-Chuan Hsu" w:date="2023-07-18T16:03:00Z">
        <w:r>
          <w:rPr>
            <w:rFonts w:cs="Arial"/>
            <w:color w:val="000000" w:themeColor="text1"/>
            <w:sz w:val="24"/>
            <w:szCs w:val="24"/>
          </w:rPr>
          <w:delText xml:space="preserve"> on vehicles</w:delText>
        </w:r>
      </w:del>
      <w:del w:id="10" w:author="Feng-Chuan Hsu" w:date="2023-07-18T16:03:00Z">
        <w:r>
          <w:rPr>
            <w:rFonts w:hint="eastAsia" w:cs="Arial"/>
            <w:color w:val="000000" w:themeColor="text1"/>
            <w:sz w:val="24"/>
            <w:szCs w:val="24"/>
          </w:rPr>
          <w:delText xml:space="preserve"> by ants</w:delText>
        </w:r>
      </w:del>
      <w:del w:id="11" w:author="Feng-Chuan Hsu" w:date="2023-07-18T16:03:00Z">
        <w:r>
          <w:rPr>
            <w:rFonts w:cs="Arial"/>
            <w:color w:val="000000" w:themeColor="text1"/>
            <w:sz w:val="24"/>
            <w:szCs w:val="24"/>
          </w:rPr>
          <w:delText xml:space="preserve"> in </w:delText>
        </w:r>
      </w:del>
      <w:del w:id="12" w:author="Feng-Chuan Hsu" w:date="2023-07-18T16:03:00Z">
        <w:r>
          <w:rPr>
            <w:rFonts w:hint="eastAsia" w:cs="Arial"/>
            <w:color w:val="000000" w:themeColor="text1"/>
            <w:sz w:val="24"/>
            <w:szCs w:val="24"/>
          </w:rPr>
          <w:delText>Taiwan</w:delText>
        </w:r>
      </w:del>
      <w:del w:id="13" w:author="Feng-Chuan Hsu" w:date="2023-07-18T15:59:00Z">
        <w:r>
          <w:rPr>
            <w:rFonts w:cs="Arial"/>
            <w:color w:val="000000" w:themeColor="text1"/>
            <w:sz w:val="24"/>
            <w:szCs w:val="24"/>
          </w:rPr>
          <w:delText xml:space="preserve">, a subtropical country located off the coast of </w:delText>
        </w:r>
      </w:del>
      <w:del w:id="14" w:author="Feng-Chuan Hsu" w:date="2023-07-18T15:59:00Z">
        <w:r>
          <w:rPr>
            <w:rFonts w:hint="eastAsia" w:cs="Arial"/>
            <w:color w:val="000000" w:themeColor="text1"/>
            <w:sz w:val="24"/>
            <w:szCs w:val="24"/>
          </w:rPr>
          <w:delText xml:space="preserve">Eastern </w:delText>
        </w:r>
      </w:del>
      <w:del w:id="15" w:author="Feng-Chuan Hsu" w:date="2023-07-18T15:59:00Z">
        <w:r>
          <w:rPr>
            <w:rFonts w:cs="Arial"/>
            <w:color w:val="000000" w:themeColor="text1"/>
            <w:sz w:val="24"/>
            <w:szCs w:val="24"/>
          </w:rPr>
          <w:delText>Asia</w:delText>
        </w:r>
      </w:del>
      <w:del w:id="16" w:author="Feng-Chuan Hsu" w:date="2023-07-18T16:03:00Z">
        <w:r>
          <w:rPr>
            <w:rFonts w:hint="eastAsia" w:cs="Arial"/>
            <w:color w:val="000000" w:themeColor="text1"/>
            <w:sz w:val="24"/>
            <w:szCs w:val="24"/>
          </w:rPr>
          <w:delText xml:space="preserve"> (Fig. 1). </w:delText>
        </w:r>
      </w:del>
      <w:del w:id="17" w:author="Feng-Chuan Hsu" w:date="2023-07-18T16:03:00Z">
        <w:r>
          <w:rPr>
            <w:rFonts w:cs="Arial"/>
            <w:color w:val="000000" w:themeColor="text1"/>
            <w:sz w:val="24"/>
            <w:szCs w:val="24"/>
          </w:rPr>
          <w:delText>T</w:delText>
        </w:r>
      </w:del>
      <w:del w:id="18" w:author="Feng-Chuan Hsu" w:date="2023-07-18T16:03:00Z">
        <w:r>
          <w:rPr>
            <w:rFonts w:hint="eastAsia" w:cs="Arial"/>
            <w:color w:val="000000" w:themeColor="text1"/>
            <w:sz w:val="24"/>
            <w:szCs w:val="24"/>
          </w:rPr>
          <w:delText>hese</w:delText>
        </w:r>
      </w:del>
      <w:del w:id="19" w:author="Feng-Chuan Hsu" w:date="2023-07-18T16:03:00Z">
        <w:r>
          <w:rPr>
            <w:rFonts w:cs="Arial"/>
            <w:color w:val="000000" w:themeColor="text1"/>
            <w:sz w:val="24"/>
            <w:szCs w:val="24"/>
          </w:rPr>
          <w:delText xml:space="preserve"> observations have shown that </w:delText>
        </w:r>
      </w:del>
      <w:del w:id="20" w:author="Feng-Chuan Hsu" w:date="2023-07-18T16:00:00Z">
        <w:r>
          <w:rPr>
            <w:rFonts w:cs="Arial"/>
            <w:color w:val="000000" w:themeColor="text1"/>
            <w:sz w:val="24"/>
            <w:szCs w:val="24"/>
          </w:rPr>
          <w:delText xml:space="preserve">exotic </w:delText>
        </w:r>
      </w:del>
      <w:del w:id="21" w:author="Feng-Chuan Hsu" w:date="2023-07-18T16:03:00Z">
        <w:r>
          <w:rPr>
            <w:rFonts w:cs="Arial"/>
            <w:color w:val="000000" w:themeColor="text1"/>
            <w:sz w:val="24"/>
            <w:szCs w:val="24"/>
          </w:rPr>
          <w:delText>ants</w:delText>
        </w:r>
      </w:del>
      <w:del w:id="22" w:author="Feng-Chuan Hsu" w:date="2023-07-18T16:03:00Z">
        <w:r>
          <w:rPr>
            <w:rFonts w:hint="eastAsia" w:cs="Arial"/>
            <w:color w:val="000000" w:themeColor="text1"/>
            <w:sz w:val="24"/>
            <w:szCs w:val="24"/>
          </w:rPr>
          <w:delText xml:space="preserve"> </w:delText>
        </w:r>
      </w:del>
      <w:del w:id="23" w:author="Feng-Chuan Hsu" w:date="2023-07-18T16:03:00Z">
        <w:r>
          <w:rPr>
            <w:rFonts w:cs="Arial"/>
            <w:color w:val="000000" w:themeColor="text1"/>
            <w:sz w:val="24"/>
            <w:szCs w:val="24"/>
          </w:rPr>
          <w:delText>seem</w:delText>
        </w:r>
      </w:del>
      <w:del w:id="24" w:author="Feng-Chuan Hsu" w:date="2023-07-18T16:03:00Z">
        <w:r>
          <w:rPr>
            <w:rFonts w:hint="eastAsia" w:cs="Arial"/>
            <w:color w:val="000000" w:themeColor="text1"/>
            <w:sz w:val="24"/>
            <w:szCs w:val="24"/>
          </w:rPr>
          <w:delText>ed</w:delText>
        </w:r>
      </w:del>
      <w:del w:id="25" w:author="Feng-Chuan Hsu" w:date="2023-07-18T16:03:00Z">
        <w:r>
          <w:rPr>
            <w:rFonts w:cs="Arial"/>
            <w:color w:val="000000" w:themeColor="text1"/>
            <w:sz w:val="24"/>
            <w:szCs w:val="24"/>
          </w:rPr>
          <w:delText xml:space="preserve"> to </w:delText>
        </w:r>
      </w:del>
      <w:del w:id="26" w:author="Feng-Chuan Hsu" w:date="2023-07-18T16:01:00Z">
        <w:r>
          <w:rPr>
            <w:rFonts w:hint="eastAsia" w:cs="Arial"/>
            <w:color w:val="000000" w:themeColor="text1"/>
            <w:sz w:val="24"/>
            <w:szCs w:val="24"/>
          </w:rPr>
          <w:delText>hitchhike</w:delText>
        </w:r>
      </w:del>
      <w:del w:id="27" w:author="Feng-Chuan Hsu" w:date="2023-07-18T16:00:00Z">
        <w:r>
          <w:rPr>
            <w:rFonts w:cs="Arial"/>
            <w:color w:val="000000" w:themeColor="text1"/>
            <w:sz w:val="24"/>
            <w:szCs w:val="24"/>
          </w:rPr>
          <w:delText xml:space="preserve"> </w:delText>
        </w:r>
      </w:del>
      <w:del w:id="28" w:author="Feng-Chuan Hsu" w:date="2023-07-18T16:00:00Z">
        <w:r>
          <w:rPr>
            <w:rFonts w:hint="eastAsia" w:cs="Arial"/>
            <w:color w:val="000000" w:themeColor="text1"/>
            <w:sz w:val="24"/>
            <w:szCs w:val="24"/>
          </w:rPr>
          <w:delText>frequently</w:delText>
        </w:r>
      </w:del>
      <w:del w:id="29" w:author="Feng-Chuan Hsu" w:date="2023-07-18T16:01:00Z">
        <w:r>
          <w:rPr>
            <w:rFonts w:hint="eastAsia" w:cs="Arial"/>
            <w:color w:val="000000" w:themeColor="text1"/>
            <w:sz w:val="24"/>
            <w:szCs w:val="24"/>
          </w:rPr>
          <w:delText>, which</w:delText>
        </w:r>
      </w:del>
      <w:del w:id="30" w:author="Feng-Chuan Hsu" w:date="2023-07-18T16:01:00Z">
        <w:r>
          <w:rPr>
            <w:rFonts w:cs="Arial"/>
            <w:color w:val="000000" w:themeColor="text1"/>
            <w:sz w:val="24"/>
            <w:szCs w:val="24"/>
          </w:rPr>
          <w:delText xml:space="preserve"> </w:delText>
        </w:r>
      </w:del>
      <w:del w:id="31" w:author="Feng-Chuan Hsu" w:date="2023-07-18T16:01:00Z">
        <w:r>
          <w:rPr>
            <w:rFonts w:hint="eastAsia" w:cs="Arial"/>
            <w:color w:val="000000" w:themeColor="text1"/>
            <w:sz w:val="24"/>
            <w:szCs w:val="24"/>
          </w:rPr>
          <w:delText xml:space="preserve">could </w:delText>
        </w:r>
      </w:del>
      <w:del w:id="32" w:author="Feng-Chuan Hsu" w:date="2023-07-18T16:03:00Z">
        <w:r>
          <w:rPr>
            <w:rFonts w:hint="eastAsia" w:cs="Arial"/>
            <w:color w:val="000000" w:themeColor="text1"/>
            <w:sz w:val="24"/>
            <w:szCs w:val="24"/>
          </w:rPr>
          <w:delText>facilitate</w:delText>
        </w:r>
      </w:del>
      <w:del w:id="33" w:author="Feng-Chuan Hsu" w:date="2023-07-18T16:03:00Z">
        <w:r>
          <w:rPr>
            <w:rFonts w:cs="Arial"/>
            <w:color w:val="000000" w:themeColor="text1"/>
            <w:sz w:val="24"/>
            <w:szCs w:val="24"/>
          </w:rPr>
          <w:delText xml:space="preserve"> </w:delText>
        </w:r>
      </w:del>
      <w:del w:id="34" w:author="Feng-Chuan Hsu" w:date="2023-07-18T16:03:00Z">
        <w:r>
          <w:rPr>
            <w:rFonts w:hint="eastAsia" w:cs="Arial"/>
            <w:color w:val="000000" w:themeColor="text1"/>
            <w:sz w:val="24"/>
            <w:szCs w:val="24"/>
          </w:rPr>
          <w:delText>the</w:delText>
        </w:r>
      </w:del>
      <w:del w:id="35" w:author="Feng-Chuan Hsu" w:date="2023-07-18T16:01:00Z">
        <w:r>
          <w:rPr>
            <w:rFonts w:hint="eastAsia" w:cs="Arial"/>
            <w:color w:val="000000" w:themeColor="text1"/>
            <w:sz w:val="24"/>
            <w:szCs w:val="24"/>
          </w:rPr>
          <w:delText>ir</w:delText>
        </w:r>
      </w:del>
      <w:del w:id="36" w:author="Feng-Chuan Hsu" w:date="2023-07-18T16:03:00Z">
        <w:r>
          <w:rPr>
            <w:rFonts w:hint="eastAsia" w:cs="Arial"/>
            <w:color w:val="000000" w:themeColor="text1"/>
            <w:sz w:val="24"/>
            <w:szCs w:val="24"/>
          </w:rPr>
          <w:delText xml:space="preserve"> </w:delText>
        </w:r>
      </w:del>
      <w:del w:id="37" w:author="Feng-Chuan Hsu" w:date="2023-07-18T16:03:00Z">
        <w:r>
          <w:rPr>
            <w:rFonts w:cs="Arial"/>
            <w:color w:val="000000" w:themeColor="text1"/>
            <w:sz w:val="24"/>
            <w:szCs w:val="24"/>
          </w:rPr>
          <w:delText>spread to new areas.</w:delText>
        </w:r>
      </w:del>
      <w:del w:id="38" w:author="Feng-Chuan Hsu" w:date="2023-07-18T16:03:00Z">
        <w:r>
          <w:rPr>
            <w:rFonts w:hint="eastAsia" w:cs="Arial"/>
            <w:color w:val="000000" w:themeColor="text1"/>
            <w:sz w:val="24"/>
            <w:szCs w:val="24"/>
          </w:rPr>
          <w:delText xml:space="preserve"> </w:delText>
        </w:r>
      </w:del>
      <w:ins w:id="39" w:author="Feng-Chuan Hsu" w:date="2023-07-18T16:03:00Z">
        <w:r>
          <w:rPr>
            <w:rFonts w:cs="Arial"/>
            <w:color w:val="000000" w:themeColor="text1"/>
            <w:sz w:val="24"/>
            <w:szCs w:val="24"/>
          </w:rPr>
          <w:t xml:space="preserve">In recent years, several observations of ants actively hitchhiking on vehicles in Taiwan have been reported </w:t>
        </w:r>
      </w:ins>
      <w:ins w:id="40" w:author="Feng-Chuan Hsu" w:date="2023-07-18T16:03:00Z">
        <w:r>
          <w:rPr>
            <w:rFonts w:hint="eastAsia" w:cs="Arial"/>
            <w:color w:val="000000" w:themeColor="text1"/>
            <w:sz w:val="24"/>
            <w:szCs w:val="24"/>
          </w:rPr>
          <w:t>(Fig. 1)</w:t>
        </w:r>
      </w:ins>
      <w:ins w:id="41" w:author="Feng-Chuan Hsu" w:date="2023-07-18T16:03:00Z">
        <w:r>
          <w:rPr>
            <w:rFonts w:cs="Arial"/>
            <w:color w:val="000000" w:themeColor="text1"/>
            <w:sz w:val="24"/>
            <w:szCs w:val="24"/>
          </w:rPr>
          <w:t xml:space="preserve">. These observations have shown that ants appear to facilitate their spread to new areas through hitchhiking. </w:t>
        </w:r>
      </w:ins>
      <w:r>
        <w:rPr>
          <w:rFonts w:hint="eastAsia" w:cs="Arial"/>
          <w:color w:val="000000" w:themeColor="text1"/>
          <w:sz w:val="24"/>
          <w:szCs w:val="24"/>
        </w:rPr>
        <w:t>T</w:t>
      </w:r>
      <w:r>
        <w:rPr>
          <w:rFonts w:cs="Arial"/>
          <w:color w:val="000000" w:themeColor="text1"/>
          <w:sz w:val="24"/>
          <w:szCs w:val="24"/>
        </w:rPr>
        <w:t xml:space="preserve">o better understand </w:t>
      </w:r>
      <w:r>
        <w:rPr>
          <w:rFonts w:hint="eastAsia" w:cs="Arial"/>
          <w:color w:val="000000" w:themeColor="text1"/>
          <w:sz w:val="24"/>
          <w:szCs w:val="24"/>
        </w:rPr>
        <w:t>such an active</w:t>
      </w:r>
      <w:r>
        <w:rPr>
          <w:rFonts w:cs="Arial"/>
          <w:color w:val="000000" w:themeColor="text1"/>
          <w:sz w:val="24"/>
          <w:szCs w:val="24"/>
        </w:rPr>
        <w:t xml:space="preserve"> </w:t>
      </w:r>
      <w:r>
        <w:rPr>
          <w:rFonts w:hint="eastAsia" w:cs="Arial"/>
          <w:color w:val="000000" w:themeColor="text1"/>
          <w:sz w:val="24"/>
          <w:szCs w:val="24"/>
        </w:rPr>
        <w:t>hitchhiking behavior, in this study we examined the spatial and temporal patterns</w:t>
      </w:r>
      <w:r>
        <w:rPr>
          <w:rFonts w:cs="Arial"/>
          <w:color w:val="000000" w:themeColor="text1"/>
          <w:sz w:val="24"/>
          <w:szCs w:val="24"/>
        </w:rPr>
        <w:t xml:space="preserve"> of ant</w:t>
      </w:r>
      <w:r>
        <w:rPr>
          <w:rFonts w:hint="eastAsia" w:cs="Arial"/>
          <w:color w:val="000000" w:themeColor="text1"/>
          <w:sz w:val="24"/>
          <w:szCs w:val="24"/>
        </w:rPr>
        <w:t xml:space="preserve"> hitchhiking in Taiwan using citizen science data. Our aim is to </w:t>
      </w:r>
      <w:r>
        <w:rPr>
          <w:rFonts w:cs="Arial"/>
          <w:color w:val="000000" w:themeColor="text1"/>
          <w:sz w:val="24"/>
          <w:szCs w:val="24"/>
        </w:rPr>
        <w:t xml:space="preserve">provide </w:t>
      </w:r>
      <w:r>
        <w:rPr>
          <w:rFonts w:hint="eastAsia" w:cs="Arial"/>
          <w:color w:val="000000" w:themeColor="text1"/>
          <w:sz w:val="24"/>
          <w:szCs w:val="24"/>
        </w:rPr>
        <w:t xml:space="preserve">the </w:t>
      </w:r>
      <w:r>
        <w:rPr>
          <w:rFonts w:cs="Arial"/>
          <w:color w:val="000000" w:themeColor="text1"/>
          <w:sz w:val="24"/>
          <w:szCs w:val="24"/>
        </w:rPr>
        <w:t xml:space="preserve">first report on </w:t>
      </w:r>
      <w:r>
        <w:rPr>
          <w:rFonts w:hint="eastAsia" w:cs="Arial"/>
          <w:color w:val="000000" w:themeColor="text1"/>
          <w:sz w:val="24"/>
          <w:szCs w:val="24"/>
        </w:rPr>
        <w:t xml:space="preserve">ant </w:t>
      </w:r>
      <w:r>
        <w:rPr>
          <w:rFonts w:cs="Arial"/>
          <w:color w:val="000000" w:themeColor="text1"/>
          <w:sz w:val="24"/>
          <w:szCs w:val="24"/>
        </w:rPr>
        <w:t>hitchhiking</w:t>
      </w:r>
      <w:r>
        <w:rPr>
          <w:rFonts w:hint="eastAsia" w:cs="Arial"/>
          <w:color w:val="000000" w:themeColor="text1"/>
          <w:sz w:val="24"/>
          <w:szCs w:val="24"/>
        </w:rPr>
        <w:t xml:space="preserve"> on vehicles and</w:t>
      </w:r>
      <w:r>
        <w:rPr>
          <w:rFonts w:cs="Arial"/>
          <w:color w:val="000000" w:themeColor="text1"/>
          <w:sz w:val="24"/>
          <w:szCs w:val="24"/>
        </w:rPr>
        <w:t xml:space="preserve"> discuss</w:t>
      </w:r>
      <w:r>
        <w:rPr>
          <w:rFonts w:hint="eastAsia" w:cs="Arial"/>
          <w:color w:val="000000" w:themeColor="text1"/>
          <w:sz w:val="24"/>
          <w:szCs w:val="24"/>
        </w:rPr>
        <w:t xml:space="preserve"> its 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color w:val="7030A0"/>
          <w:sz w:val="24"/>
          <w:szCs w:val="24"/>
        </w:rPr>
      </w:pPr>
      <w:r>
        <w:rPr>
          <w:rFonts w:cs="Arial"/>
          <w:b/>
          <w:color w:val="7030A0"/>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w:t>
      </w:r>
      <w:r>
        <w:rPr>
          <w:rFonts w:hint="eastAsia" w:cs="Arial"/>
          <w:bCs/>
          <w:i/>
          <w:iCs/>
          <w:color w:val="auto"/>
          <w:sz w:val="24"/>
          <w:szCs w:val="24"/>
        </w:rPr>
        <w:t>ction</w:t>
      </w:r>
      <w:r>
        <w:rPr>
          <w:rFonts w:cs="Arial"/>
          <w:bCs/>
          <w:i/>
          <w:iCs/>
          <w:color w:val="auto"/>
          <w:sz w:val="24"/>
          <w:szCs w:val="24"/>
        </w:rPr>
        <w:t xml:space="preserve"> </w:t>
      </w:r>
      <w:r>
        <w:rPr>
          <w:rFonts w:hint="default" w:cs="Arial"/>
          <w:bCs/>
          <w:i/>
          <w:iCs/>
          <w:color w:val="auto"/>
          <w:sz w:val="24"/>
          <w:szCs w:val="24"/>
          <w:lang w:val="en-US"/>
        </w:rPr>
        <w:t>and</w:t>
      </w:r>
      <w:r>
        <w:rPr>
          <w:rFonts w:cs="Arial"/>
          <w:bCs/>
          <w:i/>
          <w:iCs/>
          <w:color w:val="auto"/>
          <w:sz w:val="24"/>
          <w:szCs w:val="24"/>
        </w:rPr>
        <w:t xml:space="preserve"> analysis</w:t>
      </w:r>
    </w:p>
    <w:p>
      <w:pPr>
        <w:spacing w:line="480" w:lineRule="auto"/>
        <w:ind w:firstLine="708" w:firstLineChars="295"/>
        <w:rPr>
          <w:rFonts w:cs="Arial"/>
          <w:bCs/>
          <w:sz w:val="24"/>
          <w:szCs w:val="24"/>
        </w:rPr>
      </w:pPr>
      <w:ins w:id="42" w:author="Feng-Chuan Hsu" w:date="2023-09-20T09:44:00Z">
        <w:r>
          <w:rPr>
            <w:rFonts w:cs="Arial"/>
            <w:bCs/>
            <w:sz w:val="24"/>
            <w:szCs w:val="24"/>
          </w:rPr>
          <w:t xml:space="preserve">In the initial phase of this study, instances of ant hitchhiking on vehicles were gathered randomly from the social media platform Facebook between 2017 and 2022 by disseminating pertinent information to users. Commencing in 2023, a dedicated Facebook group was established for the systematic collection of data on ant hitchhiking from users. </w:t>
        </w:r>
      </w:ins>
      <w:r>
        <w:rPr>
          <w:rFonts w:cs="Arial"/>
          <w:bCs/>
          <w:sz w:val="24"/>
          <w:szCs w:val="24"/>
        </w:rPr>
        <w:t>When an observer reported, we asked the person for the parking date and location of the vehic</w:t>
      </w:r>
      <w:bookmarkStart w:id="0" w:name="_GoBack"/>
      <w:bookmarkEnd w:id="0"/>
      <w:r>
        <w:rPr>
          <w:rFonts w:cs="Arial"/>
          <w:bCs/>
          <w:sz w:val="24"/>
          <w:szCs w:val="24"/>
        </w:rPr>
        <w:t>les, the parking duration, and vehicle type, the weather conditions and surrounding environment, the intended destination, and a photo of the ants for species identification. The ant species were classified as “arboreal”, “semi-arboreal”</w:t>
      </w:r>
      <w:r>
        <w:rPr>
          <w:rFonts w:hint="default" w:cs="Arial"/>
          <w:bCs/>
          <w:sz w:val="24"/>
          <w:szCs w:val="24"/>
          <w:lang w:val="en-US"/>
        </w:rPr>
        <w:t xml:space="preserve">, or </w:t>
      </w:r>
      <w:r>
        <w:rPr>
          <w:rFonts w:cs="Arial"/>
          <w:bCs/>
          <w:sz w:val="24"/>
          <w:szCs w:val="24"/>
        </w:rPr>
        <w:t>“ground-dwelling”</w:t>
      </w:r>
      <w:r>
        <w:rPr>
          <w:rFonts w:hint="default" w:cs="Arial"/>
          <w:bCs/>
          <w:sz w:val="24"/>
          <w:szCs w:val="24"/>
          <w:lang w:val="en-US"/>
        </w:rPr>
        <w:t xml:space="preserve"> </w:t>
      </w:r>
      <w:r>
        <w:rPr>
          <w:rFonts w:cs="Arial"/>
          <w:bCs/>
          <w:sz w:val="24"/>
          <w:szCs w:val="24"/>
        </w:rPr>
        <w:t xml:space="preserve">based on their nesting sites and foraging habits. The number of reported cases in the four seasons </w:t>
      </w:r>
      <w:r>
        <w:rPr>
          <w:rFonts w:cs="Arial"/>
          <w:sz w:val="24"/>
          <w:szCs w:val="24"/>
        </w:rPr>
        <w:t xml:space="preserve">(spring: March–May; summer: June–August; fall: September–November; winter: December–February) </w:t>
      </w:r>
      <w:r>
        <w:rPr>
          <w:rFonts w:cs="Arial"/>
          <w:bCs/>
          <w:sz w:val="24"/>
          <w:szCs w:val="24"/>
        </w:rPr>
        <w:t>was tested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color w:val="auto"/>
          <w:sz w:val="24"/>
          <w:szCs w:val="24"/>
        </w:rPr>
      </w:pPr>
      <w:r>
        <w:rPr>
          <w:rFonts w:cs="Arial"/>
          <w:b/>
          <w:color w:val="auto"/>
          <w:sz w:val="24"/>
          <w:szCs w:val="24"/>
        </w:rPr>
        <w:t>Results</w:t>
      </w:r>
    </w:p>
    <w:p>
      <w:pPr>
        <w:spacing w:line="480" w:lineRule="auto"/>
        <w:rPr>
          <w:rFonts w:cs="Arial"/>
          <w:b/>
          <w:sz w:val="24"/>
          <w:szCs w:val="24"/>
        </w:rPr>
      </w:pPr>
      <w:r>
        <w:rPr>
          <w:rFonts w:hint="eastAsia" w:cs="Arial"/>
          <w:bCs/>
          <w:sz w:val="24"/>
          <w:szCs w:val="24"/>
        </w:rPr>
        <w:t>In total, we collecte</w:t>
      </w:r>
      <w:r>
        <w:rPr>
          <w:rFonts w:hint="eastAsia" w:cs="Arial"/>
          <w:bCs/>
          <w:sz w:val="24"/>
          <w:szCs w:val="24"/>
          <w:highlight w:val="none"/>
        </w:rPr>
        <w:t xml:space="preserve">d </w:t>
      </w:r>
      <w:r>
        <w:rPr>
          <w:rFonts w:hint="default" w:cs="Arial"/>
          <w:bCs/>
          <w:sz w:val="24"/>
          <w:szCs w:val="24"/>
          <w:highlight w:val="none"/>
          <w:lang w:val="en-US"/>
        </w:rPr>
        <w:t>52</w:t>
      </w:r>
      <w:r>
        <w:rPr>
          <w:rFonts w:cs="Arial"/>
          <w:bCs/>
          <w:sz w:val="24"/>
          <w:szCs w:val="24"/>
          <w:highlight w:val="none"/>
        </w:rPr>
        <w:t xml:space="preserve"> cases</w:t>
      </w:r>
      <w:r>
        <w:rPr>
          <w:rFonts w:hint="eastAsia" w:cs="Arial"/>
          <w:bCs/>
          <w:sz w:val="24"/>
          <w:szCs w:val="24"/>
          <w:highlight w:val="none"/>
        </w:rPr>
        <w:t xml:space="preserve"> of ant hitchhiking on </w:t>
      </w:r>
      <w:r>
        <w:rPr>
          <w:rFonts w:cs="Arial"/>
          <w:bCs/>
          <w:sz w:val="24"/>
          <w:szCs w:val="24"/>
          <w:highlight w:val="none"/>
        </w:rPr>
        <w:t>cars (</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44</w:t>
      </w:r>
      <w:r>
        <w:rPr>
          <w:rFonts w:cs="Arial"/>
          <w:bCs/>
          <w:sz w:val="24"/>
          <w:szCs w:val="24"/>
          <w:highlight w:val="none"/>
        </w:rPr>
        <w:t>)</w:t>
      </w:r>
      <w:r>
        <w:rPr>
          <w:rFonts w:hint="eastAsia" w:cs="Arial"/>
          <w:bCs/>
          <w:sz w:val="24"/>
          <w:szCs w:val="24"/>
          <w:highlight w:val="none"/>
        </w:rPr>
        <w:t xml:space="preserve"> and scooters </w:t>
      </w:r>
      <w:r>
        <w:rPr>
          <w:rFonts w:cs="Arial"/>
          <w:bCs/>
          <w:sz w:val="24"/>
          <w:szCs w:val="24"/>
          <w:highlight w:val="none"/>
        </w:rPr>
        <w:t>(</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8</w:t>
      </w:r>
      <w:r>
        <w:rPr>
          <w:rFonts w:cs="Arial"/>
          <w:bCs/>
          <w:sz w:val="24"/>
          <w:szCs w:val="24"/>
          <w:highlight w:val="none"/>
        </w:rPr>
        <w:t>)</w:t>
      </w:r>
      <w:r>
        <w:rPr>
          <w:rFonts w:hint="eastAsia" w:cs="Arial"/>
          <w:bCs/>
          <w:sz w:val="24"/>
          <w:szCs w:val="24"/>
          <w:highlight w:val="none"/>
        </w:rPr>
        <w:t xml:space="preserve"> between 2017 and 2023, with the majority of them from central and northern Taiwan (Fig. 1). </w:t>
      </w:r>
      <w:r>
        <w:rPr>
          <w:rFonts w:hint="default" w:cs="Arial"/>
          <w:bCs/>
          <w:sz w:val="24"/>
          <w:szCs w:val="24"/>
          <w:highlight w:val="none"/>
          <w:lang w:val="en-US"/>
        </w:rPr>
        <w:t>Nine</w:t>
      </w:r>
      <w:r>
        <w:rPr>
          <w:rFonts w:cs="Arial"/>
          <w:bCs/>
          <w:sz w:val="24"/>
          <w:szCs w:val="24"/>
          <w:highlight w:val="none"/>
        </w:rPr>
        <w:t xml:space="preserve"> species</w:t>
      </w:r>
      <w:r>
        <w:rPr>
          <w:rFonts w:hint="eastAsia" w:cs="Arial"/>
          <w:bCs/>
          <w:sz w:val="24"/>
          <w:szCs w:val="24"/>
          <w:highlight w:val="none"/>
        </w:rPr>
        <w:t xml:space="preserve"> were recorded, among which </w:t>
      </w:r>
      <w:r>
        <w:rPr>
          <w:rFonts w:cs="Arial"/>
          <w:bCs/>
          <w:sz w:val="24"/>
          <w:szCs w:val="24"/>
          <w:highlight w:val="none"/>
        </w:rPr>
        <w:t>two were native and s</w:t>
      </w:r>
      <w:r>
        <w:rPr>
          <w:rFonts w:hint="default" w:cs="Arial"/>
          <w:bCs/>
          <w:sz w:val="24"/>
          <w:szCs w:val="24"/>
          <w:highlight w:val="none"/>
          <w:lang w:val="en-US"/>
        </w:rPr>
        <w:t>even</w:t>
      </w:r>
      <w:r>
        <w:rPr>
          <w:rFonts w:cs="Arial"/>
          <w:bCs/>
          <w:sz w:val="24"/>
          <w:szCs w:val="24"/>
          <w:highlight w:val="none"/>
        </w:rPr>
        <w:t xml:space="preserve"> were exotic (Table 1)</w:t>
      </w:r>
      <w:r>
        <w:rPr>
          <w:rFonts w:cs="Arial"/>
          <w:bCs/>
          <w:sz w:val="24"/>
          <w:szCs w:val="24"/>
          <w:highlight w:val="none"/>
        </w:rPr>
        <w:t>.</w:t>
      </w:r>
      <w:r>
        <w:rPr>
          <w:rFonts w:hint="eastAsia" w:cs="Arial"/>
          <w:bCs/>
          <w:sz w:val="24"/>
          <w:szCs w:val="24"/>
          <w:highlight w:val="none"/>
        </w:rPr>
        <w:t xml:space="preserve"> </w:t>
      </w:r>
      <w:r>
        <w:rPr>
          <w:rFonts w:hint="default" w:cs="Arial"/>
          <w:bCs/>
          <w:sz w:val="24"/>
          <w:szCs w:val="24"/>
          <w:highlight w:val="none"/>
          <w:lang w:val="en-US"/>
        </w:rPr>
        <w:t>Eight</w:t>
      </w:r>
      <w:r>
        <w:rPr>
          <w:rFonts w:cs="Arial"/>
          <w:bCs/>
          <w:sz w:val="24"/>
          <w:szCs w:val="24"/>
          <w:highlight w:val="none"/>
        </w:rPr>
        <w:t xml:space="preserve"> species were arboreal</w:t>
      </w:r>
      <w:r>
        <w:rPr>
          <w:rFonts w:hint="default" w:cs="Arial"/>
          <w:bCs/>
          <w:sz w:val="24"/>
          <w:szCs w:val="24"/>
          <w:highlight w:val="none"/>
          <w:lang w:val="en-US"/>
        </w:rPr>
        <w:t xml:space="preserve"> and semi-</w:t>
      </w:r>
      <w:r>
        <w:rPr>
          <w:rFonts w:cs="Arial"/>
          <w:bCs/>
          <w:sz w:val="24"/>
          <w:szCs w:val="24"/>
          <w:highlight w:val="none"/>
        </w:rPr>
        <w:t>arboreal ants (Table 1). O</w:t>
      </w:r>
      <w:r>
        <w:rPr>
          <w:rFonts w:hint="eastAsia" w:cs="Arial"/>
          <w:bCs/>
          <w:sz w:val="24"/>
          <w:szCs w:val="24"/>
          <w:highlight w:val="none"/>
        </w:rPr>
        <w:t>ne species</w:t>
      </w:r>
      <w:r>
        <w:rPr>
          <w:rFonts w:hint="default" w:cs="Arial"/>
          <w:bCs/>
          <w:sz w:val="24"/>
          <w:szCs w:val="24"/>
          <w:highlight w:val="none"/>
          <w:lang w:val="en-US"/>
        </w:rPr>
        <w:t xml:space="preserve"> in particular</w:t>
      </w:r>
      <w:r>
        <w:rPr>
          <w:rFonts w:hint="eastAsia" w:cs="Arial"/>
          <w:bCs/>
          <w:sz w:val="24"/>
          <w:szCs w:val="24"/>
          <w:highlight w:val="none"/>
        </w:rPr>
        <w:t>, the black cocoa ant (</w:t>
      </w:r>
      <w:r>
        <w:rPr>
          <w:rFonts w:cs="Arial"/>
          <w:bCs/>
          <w:i/>
          <w:sz w:val="24"/>
          <w:szCs w:val="24"/>
          <w:highlight w:val="none"/>
        </w:rPr>
        <w:t>Dolichoderus</w:t>
      </w:r>
      <w:r>
        <w:rPr>
          <w:rFonts w:hint="eastAsia" w:cs="Arial"/>
          <w:bCs/>
          <w:i/>
          <w:sz w:val="24"/>
          <w:szCs w:val="24"/>
          <w:highlight w:val="none"/>
        </w:rPr>
        <w:t xml:space="preserve"> </w:t>
      </w:r>
      <w:r>
        <w:rPr>
          <w:rFonts w:cs="Arial"/>
          <w:bCs/>
          <w:i/>
          <w:sz w:val="24"/>
          <w:szCs w:val="24"/>
          <w:highlight w:val="none"/>
        </w:rPr>
        <w:t>thoracicus</w:t>
      </w:r>
      <w:r>
        <w:rPr>
          <w:rFonts w:hint="eastAsia" w:cs="Arial"/>
          <w:bCs/>
          <w:sz w:val="24"/>
          <w:szCs w:val="24"/>
          <w:highlight w:val="none"/>
        </w:rPr>
        <w:t xml:space="preserve">), constituted </w:t>
      </w:r>
      <w:r>
        <w:rPr>
          <w:rFonts w:hint="default" w:cs="Arial"/>
          <w:bCs/>
          <w:sz w:val="24"/>
          <w:szCs w:val="24"/>
          <w:highlight w:val="none"/>
          <w:lang w:val="en-US"/>
        </w:rPr>
        <w:t>around 60%</w:t>
      </w:r>
      <w:r>
        <w:rPr>
          <w:rFonts w:hint="eastAsia" w:cs="Arial"/>
          <w:bCs/>
          <w:sz w:val="24"/>
          <w:szCs w:val="24"/>
          <w:highlight w:val="none"/>
        </w:rPr>
        <w:t xml:space="preserve"> the </w:t>
      </w:r>
      <w:r>
        <w:rPr>
          <w:rFonts w:cs="Arial"/>
          <w:bCs/>
          <w:sz w:val="24"/>
          <w:szCs w:val="24"/>
          <w:highlight w:val="none"/>
        </w:rPr>
        <w:t xml:space="preserve">reported </w:t>
      </w:r>
      <w:r>
        <w:rPr>
          <w:rFonts w:hint="eastAsia" w:cs="Arial"/>
          <w:bCs/>
          <w:sz w:val="24"/>
          <w:szCs w:val="24"/>
          <w:highlight w:val="none"/>
        </w:rPr>
        <w:t xml:space="preserve">cases </w:t>
      </w:r>
      <w:r>
        <w:rPr>
          <w:rFonts w:cs="Arial"/>
          <w:bCs/>
          <w:sz w:val="24"/>
          <w:szCs w:val="24"/>
          <w:highlight w:val="none"/>
        </w:rPr>
        <w:t>(</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31</w:t>
      </w:r>
      <w:r>
        <w:rPr>
          <w:rFonts w:cs="Arial"/>
          <w:bCs/>
          <w:sz w:val="24"/>
          <w:szCs w:val="24"/>
          <w:highlight w:val="none"/>
        </w:rPr>
        <w:t>)</w:t>
      </w:r>
      <w:r>
        <w:rPr>
          <w:rFonts w:hint="eastAsia" w:cs="Arial"/>
          <w:bCs/>
          <w:sz w:val="24"/>
          <w:szCs w:val="24"/>
          <w:highlight w:val="none"/>
        </w:rPr>
        <w:t>.</w:t>
      </w:r>
      <w:r>
        <w:rPr>
          <w:rFonts w:cs="Arial"/>
          <w:bCs/>
          <w:sz w:val="24"/>
          <w:szCs w:val="24"/>
          <w:highlight w:val="none"/>
        </w:rPr>
        <w:t xml:space="preserve"> </w:t>
      </w:r>
      <w:r>
        <w:rPr>
          <w:rFonts w:hint="eastAsia" w:cs="Arial"/>
          <w:bCs/>
          <w:sz w:val="24"/>
          <w:szCs w:val="24"/>
          <w:highlight w:val="none"/>
        </w:rPr>
        <w:t>T</w:t>
      </w:r>
      <w:r>
        <w:rPr>
          <w:rFonts w:hint="eastAsia" w:cs="Arial"/>
          <w:bCs/>
          <w:sz w:val="24"/>
          <w:szCs w:val="24"/>
        </w:rPr>
        <w:t xml:space="preserve">he parking duration of the vehicles on which the ants hitchhiked ranged from </w:t>
      </w:r>
      <w:r>
        <w:rPr>
          <w:rFonts w:cs="Arial"/>
          <w:bCs/>
          <w:sz w:val="24"/>
          <w:szCs w:val="24"/>
        </w:rPr>
        <w:t>several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w:t>
      </w:r>
      <w:r>
        <w:rPr>
          <w:rFonts w:hint="default" w:cs="Arial"/>
          <w:bCs/>
          <w:sz w:val="24"/>
          <w:szCs w:val="24"/>
          <w:lang w:val="en-US"/>
        </w:rPr>
        <w:t>;</w:t>
      </w:r>
      <w:r>
        <w:rPr>
          <w:rFonts w:cs="Arial"/>
          <w:bCs/>
          <w:sz w:val="24"/>
          <w:szCs w:val="24"/>
        </w:rPr>
        <w:t xml:space="preserve"> </w:t>
      </w:r>
      <w:r>
        <w:rPr>
          <w:rFonts w:hint="default" w:cs="Arial"/>
          <w:bCs/>
          <w:sz w:val="24"/>
          <w:szCs w:val="24"/>
          <w:lang w:val="en-US"/>
        </w:rPr>
        <w:t>more than half</w:t>
      </w:r>
      <w:r>
        <w:rPr>
          <w:rFonts w:cs="Arial"/>
          <w:bCs/>
          <w:sz w:val="24"/>
          <w:szCs w:val="24"/>
          <w:highlight w:val="none"/>
        </w:rPr>
        <w:t xml:space="preserve"> o</w:t>
      </w:r>
      <w:r>
        <w:rPr>
          <w:rFonts w:cs="Arial"/>
          <w:bCs/>
          <w:sz w:val="24"/>
          <w:szCs w:val="24"/>
        </w:rPr>
        <w:t xml:space="preserve">f the </w:t>
      </w:r>
      <w:r>
        <w:rPr>
          <w:rFonts w:hint="default" w:cs="Arial"/>
          <w:bCs/>
          <w:sz w:val="24"/>
          <w:szCs w:val="24"/>
          <w:lang w:val="en-US"/>
        </w:rPr>
        <w:t xml:space="preserve">hitchhiking events </w:t>
      </w:r>
      <w:r>
        <w:rPr>
          <w:rFonts w:cs="Arial"/>
          <w:bCs/>
          <w:sz w:val="24"/>
          <w:szCs w:val="24"/>
          <w:highlight w:val="none"/>
        </w:rPr>
        <w:t>(</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30</w:t>
      </w:r>
      <w:r>
        <w:rPr>
          <w:rFonts w:cs="Arial"/>
          <w:bCs/>
          <w:sz w:val="24"/>
          <w:szCs w:val="24"/>
          <w:highlight w:val="none"/>
        </w:rPr>
        <w:t>)</w:t>
      </w:r>
      <w:r>
        <w:rPr>
          <w:rFonts w:cs="Arial"/>
          <w:bCs/>
          <w:sz w:val="24"/>
          <w:szCs w:val="24"/>
        </w:rPr>
        <w:t xml:space="preserve"> </w:t>
      </w:r>
      <w:r>
        <w:rPr>
          <w:rFonts w:hint="eastAsia" w:cs="Arial"/>
          <w:bCs/>
          <w:sz w:val="24"/>
          <w:szCs w:val="24"/>
        </w:rPr>
        <w:t>occurr</w:t>
      </w:r>
      <w:r>
        <w:rPr>
          <w:rFonts w:hint="default" w:cs="Arial"/>
          <w:bCs/>
          <w:sz w:val="24"/>
          <w:szCs w:val="24"/>
          <w:lang w:val="en-US"/>
        </w:rPr>
        <w:t>ed</w:t>
      </w:r>
      <w:r>
        <w:rPr>
          <w:rFonts w:cs="Arial"/>
          <w:bCs/>
          <w:sz w:val="24"/>
          <w:szCs w:val="24"/>
        </w:rPr>
        <w:t xml:space="preserve"> within a day</w:t>
      </w:r>
      <w:r>
        <w:rPr>
          <w:rFonts w:hint="eastAsia" w:cs="Arial"/>
          <w:bCs/>
          <w:sz w:val="24"/>
          <w:szCs w:val="24"/>
        </w:rPr>
        <w:t>.</w:t>
      </w:r>
      <w:r>
        <w:rPr>
          <w:rFonts w:cs="Arial"/>
          <w:bCs/>
          <w:sz w:val="24"/>
          <w:szCs w:val="24"/>
        </w:rPr>
        <w:t xml:space="preserve"> </w:t>
      </w:r>
      <w:r>
        <w:rPr>
          <w:rFonts w:hint="default" w:cs="Arial"/>
          <w:bCs/>
          <w:sz w:val="24"/>
          <w:szCs w:val="24"/>
          <w:lang w:val="en-US"/>
        </w:rPr>
        <w:t xml:space="preserve">The number of reported cases differed among the four seasons </w:t>
      </w:r>
      <w:r>
        <w:rPr>
          <w:rFonts w:cs="Arial"/>
          <w:bCs/>
          <w:sz w:val="24"/>
          <w:szCs w:val="24"/>
          <w:highlight w:val="none"/>
        </w:rPr>
        <w:t>(χ</w:t>
      </w:r>
      <w:r>
        <w:rPr>
          <w:rFonts w:cs="Arial"/>
          <w:bCs/>
          <w:sz w:val="24"/>
          <w:szCs w:val="24"/>
          <w:highlight w:val="none"/>
          <w:vertAlign w:val="superscript"/>
        </w:rPr>
        <w:t>2</w:t>
      </w:r>
      <w:r>
        <w:rPr>
          <w:rFonts w:cs="Arial"/>
          <w:bCs/>
          <w:sz w:val="24"/>
          <w:szCs w:val="24"/>
          <w:highlight w:val="none"/>
        </w:rPr>
        <w:t xml:space="preserve"> = </w:t>
      </w:r>
      <w:r>
        <w:rPr>
          <w:rFonts w:hint="default" w:cs="Arial"/>
          <w:bCs/>
          <w:sz w:val="24"/>
          <w:szCs w:val="24"/>
          <w:highlight w:val="none"/>
          <w:lang w:val="en-US"/>
        </w:rPr>
        <w:t>25</w:t>
      </w:r>
      <w:r>
        <w:rPr>
          <w:rFonts w:cs="Arial"/>
          <w:bCs/>
          <w:sz w:val="24"/>
          <w:szCs w:val="24"/>
          <w:highlight w:val="none"/>
        </w:rPr>
        <w:t>.</w:t>
      </w:r>
      <w:r>
        <w:rPr>
          <w:rFonts w:hint="default" w:cs="Arial"/>
          <w:bCs/>
          <w:sz w:val="24"/>
          <w:szCs w:val="24"/>
          <w:highlight w:val="none"/>
          <w:lang w:val="en-US"/>
        </w:rPr>
        <w:t>69</w:t>
      </w:r>
      <w:r>
        <w:rPr>
          <w:rFonts w:cs="Arial"/>
          <w:bCs/>
          <w:sz w:val="24"/>
          <w:szCs w:val="24"/>
          <w:highlight w:val="none"/>
        </w:rPr>
        <w:t xml:space="preserve">, </w:t>
      </w:r>
      <w:r>
        <w:rPr>
          <w:rFonts w:cs="Arial"/>
          <w:bCs/>
          <w:i/>
          <w:iCs/>
          <w:sz w:val="24"/>
          <w:szCs w:val="24"/>
          <w:highlight w:val="none"/>
        </w:rPr>
        <w:t>df</w:t>
      </w:r>
      <w:r>
        <w:rPr>
          <w:rFonts w:cs="Arial"/>
          <w:bCs/>
          <w:sz w:val="24"/>
          <w:szCs w:val="24"/>
          <w:highlight w:val="none"/>
        </w:rPr>
        <w:t xml:space="preserve"> = 3, </w:t>
      </w:r>
      <w:r>
        <w:rPr>
          <w:rFonts w:cs="Arial"/>
          <w:bCs/>
          <w:i/>
          <w:iCs/>
          <w:sz w:val="24"/>
          <w:szCs w:val="24"/>
          <w:highlight w:val="none"/>
        </w:rPr>
        <w:t>P</w:t>
      </w:r>
      <w:r>
        <w:rPr>
          <w:rFonts w:cs="Arial"/>
          <w:bCs/>
          <w:sz w:val="24"/>
          <w:szCs w:val="24"/>
          <w:highlight w:val="none"/>
        </w:rPr>
        <w:t xml:space="preserve"> &lt; 0.001)</w:t>
      </w:r>
      <w:r>
        <w:rPr>
          <w:rFonts w:hint="default" w:cs="Arial"/>
          <w:bCs/>
          <w:sz w:val="24"/>
          <w:szCs w:val="24"/>
          <w:highlight w:val="none"/>
          <w:lang w:val="en-US"/>
        </w:rPr>
        <w:t xml:space="preserve"> and were higher</w:t>
      </w:r>
      <w:r>
        <w:rPr>
          <w:rFonts w:cs="Arial"/>
          <w:bCs/>
          <w:sz w:val="24"/>
          <w:szCs w:val="24"/>
        </w:rPr>
        <w:t xml:space="preserve"> in </w:t>
      </w:r>
      <w:r>
        <w:rPr>
          <w:rFonts w:hint="eastAsia" w:cs="Arial"/>
          <w:bCs/>
          <w:sz w:val="24"/>
          <w:szCs w:val="24"/>
        </w:rPr>
        <w:t>spring and summer</w:t>
      </w:r>
      <w:r>
        <w:rPr>
          <w:rFonts w:cs="Arial"/>
          <w:bCs/>
          <w:sz w:val="24"/>
          <w:szCs w:val="24"/>
        </w:rPr>
        <w:t xml:space="preserve"> compared to fall a</w:t>
      </w:r>
      <w:r>
        <w:rPr>
          <w:rFonts w:cs="Arial"/>
          <w:bCs/>
          <w:sz w:val="24"/>
          <w:szCs w:val="24"/>
          <w:highlight w:val="none"/>
        </w:rPr>
        <w:t xml:space="preserve">nd winter </w:t>
      </w:r>
      <w:r>
        <w:rPr>
          <w:rFonts w:hint="default" w:cs="Arial"/>
          <w:bCs/>
          <w:sz w:val="24"/>
          <w:szCs w:val="24"/>
          <w:highlight w:val="none"/>
          <w:lang w:val="en-US"/>
        </w:rPr>
        <w:t>(</w:t>
      </w:r>
      <w:r>
        <w:rPr>
          <w:rFonts w:cs="Arial"/>
          <w:bCs/>
          <w:sz w:val="24"/>
          <w:szCs w:val="24"/>
          <w:highlight w:val="none"/>
        </w:rPr>
        <w:t>Fig. 2</w:t>
      </w:r>
      <w:r>
        <w:rPr>
          <w:rFonts w:hint="default" w:cs="Arial"/>
          <w:bCs/>
          <w:sz w:val="24"/>
          <w:szCs w:val="24"/>
          <w:highlight w:val="none"/>
          <w:lang w:val="en-US"/>
        </w:rPr>
        <w:t>)</w:t>
      </w:r>
      <w:r>
        <w:rPr>
          <w:rFonts w:cs="Arial"/>
          <w:bCs/>
          <w:sz w:val="24"/>
          <w:szCs w:val="24"/>
          <w:highlight w:val="none"/>
        </w:rPr>
        <w:t>.</w:t>
      </w:r>
      <w:r>
        <w:rPr>
          <w:rFonts w:cs="Arial"/>
          <w:b/>
          <w:sz w:val="24"/>
          <w:szCs w:val="24"/>
        </w:rPr>
        <w:br w:type="page"/>
      </w:r>
    </w:p>
    <w:p>
      <w:pPr>
        <w:spacing w:line="480" w:lineRule="auto"/>
        <w:rPr>
          <w:rFonts w:cs="Arial"/>
          <w:b/>
          <w:color w:val="7030A0"/>
          <w:sz w:val="24"/>
          <w:szCs w:val="24"/>
        </w:rPr>
      </w:pPr>
      <w:r>
        <w:rPr>
          <w:rFonts w:cs="Arial"/>
          <w:b/>
          <w:color w:val="7030A0"/>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w:t>
      </w:r>
      <w:ins w:id="43" w:author="Feng-Chuan Hsu" w:date="2023-09-20T09:54:00Z">
        <w:r>
          <w:rPr>
            <w:rFonts w:cs="Arial"/>
            <w:bCs/>
            <w:sz w:val="24"/>
            <w:szCs w:val="24"/>
          </w:rPr>
          <w:t>t</w:t>
        </w:r>
      </w:ins>
      <w:del w:id="44" w:author="Feng-Chuan Hsu" w:date="2023-09-20T09:54:00Z">
        <w:r>
          <w:rPr>
            <w:rFonts w:cs="Arial"/>
            <w:bCs/>
            <w:sz w:val="24"/>
            <w:szCs w:val="24"/>
          </w:rPr>
          <w:delText>T</w:delText>
        </w:r>
      </w:del>
      <w:r>
        <w:rPr>
          <w:rFonts w:cs="Arial"/>
          <w:bCs/>
          <w:sz w:val="24"/>
          <w:szCs w:val="24"/>
        </w:rPr>
        <w: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del w:id="45" w:author="Feng-Chuan Hsu" w:date="2023-09-20T09:59:00Z">
        <w:r>
          <w:rPr>
            <w:rFonts w:cs="Arial"/>
            <w:bCs/>
            <w:sz w:val="24"/>
            <w:szCs w:val="24"/>
          </w:rPr>
          <w:delText>the</w:delText>
        </w:r>
      </w:del>
      <w:del w:id="46" w:author="Feng-Chuan Hsu" w:date="2023-09-20T09:59:00Z">
        <w:r>
          <w:rPr>
            <w:rFonts w:hint="eastAsia" w:cs="Arial"/>
            <w:bCs/>
            <w:sz w:val="24"/>
            <w:szCs w:val="24"/>
          </w:rPr>
          <w:delText xml:space="preserve"> queen,</w:delText>
        </w:r>
      </w:del>
      <w:del w:id="47" w:author="Feng-Chuan Hsu" w:date="2023-09-20T09:59:00Z">
        <w:r>
          <w:rPr>
            <w:rFonts w:cs="Arial"/>
            <w:bCs/>
            <w:sz w:val="24"/>
            <w:szCs w:val="24"/>
          </w:rPr>
          <w:delText xml:space="preserve"> </w:delText>
        </w:r>
      </w:del>
      <w:del w:id="48" w:author="Feng-Chuan Hsu" w:date="2023-09-20T09:59:00Z">
        <w:r>
          <w:rPr>
            <w:rFonts w:hint="eastAsia" w:cs="Arial"/>
            <w:bCs/>
            <w:sz w:val="24"/>
            <w:szCs w:val="24"/>
          </w:rPr>
          <w:delText xml:space="preserve">the </w:delText>
        </w:r>
      </w:del>
      <w:r>
        <w:rPr>
          <w:rFonts w:hint="eastAsia" w:cs="Arial"/>
          <w:bCs/>
          <w:sz w:val="24"/>
          <w:szCs w:val="24"/>
        </w:rPr>
        <w:t>eggs</w:t>
      </w:r>
      <w:del w:id="49" w:author="Feng-Chuan Hsu" w:date="2023-09-20T09:59:00Z">
        <w:r>
          <w:rPr>
            <w:rFonts w:hint="eastAsia" w:cs="Arial"/>
            <w:bCs/>
            <w:sz w:val="24"/>
            <w:szCs w:val="24"/>
          </w:rPr>
          <w:delText>,</w:delText>
        </w:r>
      </w:del>
      <w:r>
        <w:rPr>
          <w:rFonts w:hint="eastAsia" w:cs="Arial"/>
          <w:bCs/>
          <w:sz w:val="24"/>
          <w:szCs w:val="24"/>
        </w:rPr>
        <w:t xml:space="preserve"> and </w:t>
      </w:r>
      <w:del w:id="50" w:author="Feng-Chuan Hsu" w:date="2023-09-20T09:59:00Z">
        <w:r>
          <w:rPr>
            <w:rFonts w:hint="eastAsia" w:cs="Arial"/>
            <w:bCs/>
            <w:sz w:val="24"/>
            <w:szCs w:val="24"/>
          </w:rPr>
          <w:delText xml:space="preserve">the </w:delText>
        </w:r>
      </w:del>
      <w:r>
        <w:rPr>
          <w:rFonts w:hint="eastAsia" w:cs="Arial"/>
          <w:bCs/>
          <w:sz w:val="24"/>
          <w:szCs w:val="24"/>
        </w:rPr>
        <w:t xml:space="preserve">larvae </w:t>
      </w:r>
      <w:ins w:id="51" w:author="Feng-Chuan Hsu" w:date="2023-09-20T09:59:00Z">
        <w:r>
          <w:rPr>
            <w:rFonts w:cs="Arial"/>
            <w:bCs/>
            <w:sz w:val="24"/>
            <w:szCs w:val="24"/>
          </w:rPr>
          <w:t xml:space="preserve">with queen(s) </w:t>
        </w:r>
      </w:ins>
      <w:r>
        <w:rPr>
          <w:rFonts w:hint="eastAsia" w:cs="Arial"/>
          <w:bCs/>
          <w:sz w:val="24"/>
          <w:szCs w:val="24"/>
        </w:rPr>
        <w:t>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ins w:id="52" w:author="Feng-Chuan Hsu" w:date="2023-09-20T14:13:00Z">
        <w:r>
          <w:rPr>
            <w:rFonts w:cs="Arial"/>
            <w:bCs/>
            <w:sz w:val="24"/>
            <w:szCs w:val="24"/>
          </w:rPr>
          <w:t>In fact, the most frequently reported hitchhiking species, the black cocoa ant (</w:t>
        </w:r>
      </w:ins>
      <w:ins w:id="53" w:author="Feng-Chuan Hsu" w:date="2023-09-20T14:13:00Z">
        <w:r>
          <w:rPr>
            <w:rFonts w:cs="Arial"/>
            <w:bCs/>
            <w:i/>
            <w:sz w:val="24"/>
            <w:szCs w:val="24"/>
            <w:rPrChange w:id="54" w:author="Feng-Chuan Hsu" w:date="2023-09-20T14:13:00Z">
              <w:rPr>
                <w:rFonts w:cs="Arial"/>
                <w:bCs/>
                <w:sz w:val="24"/>
                <w:szCs w:val="24"/>
              </w:rPr>
            </w:rPrChange>
          </w:rPr>
          <w:t>D</w:t>
        </w:r>
      </w:ins>
      <w:ins w:id="55" w:author="Feng-Chuan Hsu" w:date="2023-09-20T14:13:00Z">
        <w:r>
          <w:rPr>
            <w:rFonts w:cs="Arial"/>
            <w:bCs/>
            <w:sz w:val="24"/>
            <w:szCs w:val="24"/>
          </w:rPr>
          <w:t xml:space="preserve">. </w:t>
        </w:r>
      </w:ins>
      <w:ins w:id="56" w:author="Feng-Chuan Hsu" w:date="2023-09-20T14:13:00Z">
        <w:r>
          <w:rPr>
            <w:rFonts w:cs="Arial"/>
            <w:bCs/>
            <w:i/>
            <w:sz w:val="24"/>
            <w:szCs w:val="24"/>
            <w:rPrChange w:id="57" w:author="Feng-Chuan Hsu" w:date="2023-09-20T14:13:00Z">
              <w:rPr>
                <w:rFonts w:cs="Arial"/>
                <w:bCs/>
                <w:sz w:val="24"/>
                <w:szCs w:val="24"/>
              </w:rPr>
            </w:rPrChange>
          </w:rPr>
          <w:t>thoracicus</w:t>
        </w:r>
      </w:ins>
      <w:ins w:id="58" w:author="Feng-Chuan Hsu" w:date="2023-09-20T14:13:00Z">
        <w:r>
          <w:rPr>
            <w:rFonts w:cs="Arial"/>
            <w:bCs/>
            <w:sz w:val="24"/>
            <w:szCs w:val="24"/>
          </w:rPr>
          <w:t>), exhibits notably high local densities in central Taiwan, potentially acting as a driving force behind their dispersal and colonization of artificial structures (vehicles). Of particular significance is the recognition of black cocoa ant in central Taiwan as "cryptic invasi</w:t>
        </w:r>
      </w:ins>
      <w:ins w:id="59" w:author="Feng-Chuan Hsu" w:date="2023-09-20T14:19:00Z">
        <w:r>
          <w:rPr>
            <w:rFonts w:cs="Arial"/>
            <w:bCs/>
            <w:sz w:val="24"/>
            <w:szCs w:val="24"/>
          </w:rPr>
          <w:t>ve populations</w:t>
        </w:r>
      </w:ins>
      <w:ins w:id="60" w:author="Feng-Chuan Hsu" w:date="2023-09-20T14:13:00Z">
        <w:r>
          <w:rPr>
            <w:rFonts w:cs="Arial"/>
            <w:bCs/>
            <w:sz w:val="24"/>
            <w:szCs w:val="24"/>
          </w:rPr>
          <w:t xml:space="preserve">" </w:t>
        </w:r>
      </w:ins>
      <w:ins w:id="61" w:author="Feng-Chuan Hsu" w:date="2023-09-20T14:14:00Z">
        <w:r>
          <w:rPr>
            <w:rFonts w:cs="Arial"/>
            <w:bCs/>
            <w:sz w:val="24"/>
            <w:szCs w:val="24"/>
          </w:rPr>
          <w:t>(</w:t>
        </w:r>
      </w:ins>
      <w:ins w:id="62" w:author="Feng-Chuan Hsu" w:date="2023-09-20T14:13:00Z">
        <w:r>
          <w:rPr>
            <w:rFonts w:cs="Arial"/>
            <w:bCs/>
            <w:sz w:val="24"/>
            <w:szCs w:val="24"/>
          </w:rPr>
          <w:t>Hsu et al. 2022</w:t>
        </w:r>
      </w:ins>
      <w:ins w:id="63" w:author="Feng-Chuan Hsu" w:date="2023-09-20T14:14:00Z">
        <w:r>
          <w:rPr>
            <w:rFonts w:cs="Arial"/>
            <w:bCs/>
            <w:sz w:val="24"/>
            <w:szCs w:val="24"/>
          </w:rPr>
          <w:t>)</w:t>
        </w:r>
      </w:ins>
      <w:ins w:id="64" w:author="Feng-Chuan Hsu" w:date="2023-09-20T14:13:00Z">
        <w:r>
          <w:rPr>
            <w:rFonts w:cs="Arial"/>
            <w:bCs/>
            <w:sz w:val="24"/>
            <w:szCs w:val="24"/>
          </w:rPr>
          <w:t>. T</w:t>
        </w:r>
      </w:ins>
      <w:ins w:id="65" w:author="Feng-Chuan Hsu" w:date="2023-09-20T14:18:00Z">
        <w:r>
          <w:rPr>
            <w:rFonts w:cs="Arial"/>
            <w:bCs/>
            <w:sz w:val="24"/>
            <w:szCs w:val="24"/>
          </w:rPr>
          <w:t>hus, the role of vehicles in facilitating the dispersal of invasive populations cannot be underestimated</w:t>
        </w:r>
      </w:ins>
      <w:ins w:id="66" w:author="Feng-Chuan Hsu" w:date="2023-09-20T14:23:00Z">
        <w:r>
          <w:rPr>
            <w:rFonts w:hint="eastAsia" w:cs="Arial"/>
            <w:bCs/>
            <w:sz w:val="24"/>
            <w:szCs w:val="24"/>
          </w:rPr>
          <w:t>,</w:t>
        </w:r>
      </w:ins>
      <w:ins w:id="67" w:author="Feng-Chuan Hsu" w:date="2023-09-20T14:23:00Z">
        <w:r>
          <w:rPr>
            <w:rFonts w:cs="Arial"/>
            <w:bCs/>
            <w:sz w:val="24"/>
            <w:szCs w:val="24"/>
          </w:rPr>
          <w:t xml:space="preserve"> emphasizing the need for comprehensive monitoring and management efforts to control the impact of these invasive populations.</w:t>
        </w:r>
      </w:ins>
      <w:del w:id="68" w:author="Feng-Chuan Hsu" w:date="2023-09-20T14:18:00Z">
        <w:r>
          <w:rPr>
            <w:rFonts w:hint="eastAsia" w:cs="Arial"/>
            <w:bCs/>
            <w:sz w:val="24"/>
            <w:szCs w:val="24"/>
          </w:rPr>
          <w:delText>I</w:delText>
        </w:r>
      </w:del>
      <w:del w:id="69" w:author="Feng-Chuan Hsu" w:date="2023-09-20T14:18:00Z">
        <w:r>
          <w:rPr>
            <w:rFonts w:cs="Arial"/>
            <w:bCs/>
            <w:sz w:val="24"/>
            <w:szCs w:val="24"/>
          </w:rPr>
          <w:delText xml:space="preserve">n fact, the most reported hitchhiking species, the </w:delText>
        </w:r>
      </w:del>
      <w:del w:id="70" w:author="Feng-Chuan Hsu" w:date="2023-09-20T14:18:00Z">
        <w:r>
          <w:rPr>
            <w:rFonts w:hint="eastAsia" w:cs="Arial"/>
            <w:bCs/>
            <w:sz w:val="24"/>
            <w:szCs w:val="24"/>
          </w:rPr>
          <w:delText>black cocoa ant</w:delText>
        </w:r>
      </w:del>
      <w:del w:id="71" w:author="Feng-Chuan Hsu" w:date="2023-09-20T14:18:00Z">
        <w:r>
          <w:rPr>
            <w:rFonts w:cs="Arial"/>
            <w:bCs/>
            <w:sz w:val="24"/>
            <w:szCs w:val="24"/>
          </w:rPr>
          <w:delText xml:space="preserve"> (</w:delText>
        </w:r>
      </w:del>
      <w:del w:id="72" w:author="Feng-Chuan Hsu" w:date="2023-09-20T14:18:00Z">
        <w:r>
          <w:rPr>
            <w:rFonts w:cs="Arial"/>
            <w:bCs/>
            <w:i/>
            <w:iCs/>
            <w:sz w:val="24"/>
            <w:szCs w:val="24"/>
          </w:rPr>
          <w:delText>D</w:delText>
        </w:r>
      </w:del>
      <w:del w:id="73" w:author="Feng-Chuan Hsu" w:date="2023-09-20T14:18:00Z">
        <w:r>
          <w:rPr>
            <w:rFonts w:cs="Arial"/>
            <w:bCs/>
            <w:sz w:val="24"/>
            <w:szCs w:val="24"/>
          </w:rPr>
          <w:delText xml:space="preserve">. </w:delText>
        </w:r>
      </w:del>
      <w:del w:id="74" w:author="Feng-Chuan Hsu" w:date="2023-09-20T14:18:00Z">
        <w:r>
          <w:rPr>
            <w:rFonts w:eastAsia="SimSun" w:cs="Arial"/>
            <w:i/>
            <w:iCs/>
            <w:sz w:val="24"/>
            <w:szCs w:val="24"/>
            <w:lang w:eastAsia="zh-CN"/>
          </w:rPr>
          <w:delText>thoracicus</w:delText>
        </w:r>
      </w:del>
      <w:del w:id="75" w:author="Feng-Chuan Hsu" w:date="2023-09-20T14:18:00Z">
        <w:r>
          <w:rPr>
            <w:rFonts w:cs="Arial"/>
            <w:bCs/>
            <w:sz w:val="24"/>
            <w:szCs w:val="24"/>
          </w:rPr>
          <w:delText>), has high local densities, which may stimulate their dispersal and colonization of artificial structures.</w:delText>
        </w:r>
      </w:del>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w:t>
      </w:r>
      <w:ins w:id="76" w:author="Feng-Chuan Hsu" w:date="2023-09-20T10:27:00Z">
        <w:r>
          <w:rPr>
            <w:rFonts w:cs="Arial"/>
            <w:bCs/>
            <w:sz w:val="24"/>
            <w:szCs w:val="24"/>
          </w:rPr>
          <w:t>As a consequence of resource limitations within tree canopies, notably in terms of nitrogen availability, arboreal ants typically exhibit frequent foraging activities and territorial patrolling</w:t>
        </w:r>
      </w:ins>
      <w:del w:id="77" w:author="Feng-Chuan Hsu" w:date="2023-09-20T10:22:00Z">
        <w:r>
          <w:rPr>
            <w:rFonts w:cs="Arial"/>
            <w:bCs/>
            <w:sz w:val="24"/>
            <w:szCs w:val="24"/>
          </w:rPr>
          <w:delText xml:space="preserve">Tree canopies </w:delText>
        </w:r>
      </w:del>
      <w:del w:id="78" w:author="Feng-Chuan Hsu" w:date="2023-09-20T10:23:00Z">
        <w:r>
          <w:rPr>
            <w:rFonts w:cs="Arial"/>
            <w:bCs/>
            <w:sz w:val="24"/>
            <w:szCs w:val="24"/>
          </w:rPr>
          <w:delText xml:space="preserve">are often drier and </w:delText>
        </w:r>
      </w:del>
      <w:del w:id="79" w:author="Feng-Chuan Hsu" w:date="2023-09-20T10:27:00Z">
        <w:r>
          <w:rPr>
            <w:rFonts w:cs="Arial"/>
            <w:bCs/>
            <w:sz w:val="24"/>
            <w:szCs w:val="24"/>
          </w:rPr>
          <w:delText xml:space="preserve">resource-limited (particularly nitrogen), </w:delText>
        </w:r>
      </w:del>
      <w:del w:id="80" w:author="Feng-Chuan Hsu" w:date="2023-09-20T10:23:00Z">
        <w:r>
          <w:rPr>
            <w:rFonts w:cs="Arial"/>
            <w:bCs/>
            <w:sz w:val="24"/>
            <w:szCs w:val="24"/>
          </w:rPr>
          <w:delText xml:space="preserve">facilitating </w:delText>
        </w:r>
      </w:del>
      <w:del w:id="81" w:author="Feng-Chuan Hsu" w:date="2023-09-20T10:27:00Z">
        <w:r>
          <w:rPr>
            <w:rFonts w:cs="Arial"/>
            <w:bCs/>
            <w:sz w:val="24"/>
            <w:szCs w:val="24"/>
          </w:rPr>
          <w:delText xml:space="preserve">the searching activities </w:delText>
        </w:r>
      </w:del>
      <w:ins w:id="82" w:author="Feng-Chuan Hsu" w:date="2023-09-20T10:24:00Z">
        <w:r>
          <w:rPr>
            <w:rFonts w:hint="eastAsia" w:cs="Arial"/>
            <w:bCs/>
            <w:sz w:val="24"/>
            <w:szCs w:val="24"/>
          </w:rPr>
          <w:t xml:space="preserve"> </w:t>
        </w:r>
      </w:ins>
      <w:del w:id="83" w:author="Feng-Chuan Hsu" w:date="2023-09-20T10:23:00Z">
        <w:r>
          <w:rPr>
            <w:rFonts w:cs="Arial"/>
            <w:bCs/>
            <w:sz w:val="24"/>
            <w:szCs w:val="24"/>
          </w:rPr>
          <w:delText xml:space="preserve">of arboreal ants </w:delText>
        </w:r>
      </w:del>
      <w:del w:id="84" w:author="Feng-Chuan Hsu" w:date="2023-09-20T10:03:00Z">
        <w:r>
          <w:rPr>
            <w:rFonts w:cs="Arial"/>
            <w:bCs/>
            <w:sz w:val="24"/>
            <w:szCs w:val="24"/>
          </w:rPr>
          <w:delText xml:space="preserve">on the ground </w:delText>
        </w:r>
      </w:del>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w:t>
      </w:r>
      <w:ins w:id="85" w:author="Feng-Chuan Hsu" w:date="2023-09-20T10:16:00Z">
        <w:r>
          <w:rPr>
            <w:rFonts w:cs="Arial"/>
            <w:bCs/>
            <w:sz w:val="24"/>
            <w:szCs w:val="24"/>
          </w:rPr>
          <w:t xml:space="preserve"> </w:t>
        </w:r>
      </w:ins>
      <w:ins w:id="86" w:author="Feng-Chuan Hsu" w:date="2023-09-20T10:22:00Z">
        <w:r>
          <w:rPr>
            <w:rFonts w:cs="Arial"/>
            <w:bCs/>
            <w:sz w:val="24"/>
            <w:szCs w:val="24"/>
          </w:rPr>
          <w:t>Furthermore, there are instances when the vehicle's surface comes into contact with leaves and twigs of plants, thereby creating channels for ants. This occurrence serves to increase the opportunities for ant hitchhiking.</w:t>
        </w:r>
      </w:ins>
      <w:del w:id="87" w:author="Feng-Chuan Hsu" w:date="2023-09-20T10:22:00Z">
        <w:r>
          <w:rPr>
            <w:rFonts w:cs="Arial"/>
            <w:bCs/>
            <w:sz w:val="24"/>
            <w:szCs w:val="24"/>
          </w:rPr>
          <w:delText xml:space="preserve"> </w:delText>
        </w:r>
      </w:del>
      <w:ins w:id="88" w:author="Feng-Chuan Hsu" w:date="2023-09-20T10:18:00Z">
        <w:r>
          <w:rPr>
            <w:rFonts w:cs="Arial"/>
            <w:bCs/>
            <w:sz w:val="24"/>
            <w:szCs w:val="24"/>
          </w:rPr>
          <w:t xml:space="preserve"> </w:t>
        </w:r>
      </w:ins>
      <w:del w:id="89" w:author="Feng-Chuan Hsu" w:date="2023-09-20T10:22:00Z">
        <w:r>
          <w:rPr>
            <w:rFonts w:hint="eastAsia" w:cs="Arial"/>
            <w:bCs/>
            <w:sz w:val="24"/>
            <w:szCs w:val="24"/>
          </w:rPr>
          <w:delText>A</w:delText>
        </w:r>
      </w:del>
      <w:del w:id="90" w:author="Feng-Chuan Hsu" w:date="2023-09-20T10:22:00Z">
        <w:r>
          <w:rPr>
            <w:rFonts w:cs="Arial"/>
            <w:bCs/>
            <w:sz w:val="24"/>
            <w:szCs w:val="24"/>
          </w:rPr>
          <w:delText xml:space="preserve">s a result, they are more likely to encounter vehicles compared to ground-dwelling ants. </w:delText>
        </w:r>
      </w:del>
      <w:del w:id="91" w:author="Feng-Chuan Hsu" w:date="2023-09-20T10:22:00Z">
        <w:r>
          <w:rPr>
            <w:rFonts w:hint="eastAsia" w:cs="Arial"/>
            <w:bCs/>
            <w:sz w:val="24"/>
            <w:szCs w:val="24"/>
          </w:rPr>
          <w:delText xml:space="preserve">Interestingly, </w:delText>
        </w:r>
      </w:del>
      <w:del w:id="92" w:author="Feng-Chuan Hsu" w:date="2023-09-20T10:22:00Z">
        <w:r>
          <w:rPr>
            <w:rFonts w:cs="Arial"/>
            <w:bCs/>
            <w:sz w:val="24"/>
            <w:szCs w:val="24"/>
          </w:rPr>
          <w:delText xml:space="preserve">rubber </w:delText>
        </w:r>
      </w:del>
      <w:del w:id="93" w:author="Feng-Chuan Hsu" w:date="2023-09-20T10:22:00Z">
        <w:r>
          <w:rPr>
            <w:rFonts w:hint="eastAsia" w:cs="Arial"/>
            <w:bCs/>
            <w:sz w:val="24"/>
            <w:szCs w:val="24"/>
          </w:rPr>
          <w:delText xml:space="preserve">odor </w:delText>
        </w:r>
      </w:del>
      <w:del w:id="94" w:author="Feng-Chuan Hsu" w:date="2023-09-20T10:22:00Z">
        <w:r>
          <w:rPr>
            <w:rFonts w:cs="Arial"/>
            <w:bCs/>
            <w:sz w:val="24"/>
            <w:szCs w:val="24"/>
          </w:rPr>
          <w:delText>could</w:delText>
        </w:r>
      </w:del>
      <w:del w:id="95" w:author="Feng-Chuan Hsu" w:date="2023-09-20T10:22:00Z">
        <w:r>
          <w:rPr>
            <w:rFonts w:hint="eastAsia" w:cs="Arial"/>
            <w:bCs/>
            <w:sz w:val="24"/>
            <w:szCs w:val="24"/>
          </w:rPr>
          <w:delText xml:space="preserve"> be an </w:delText>
        </w:r>
      </w:del>
      <w:del w:id="96" w:author="Feng-Chuan Hsu" w:date="2023-09-20T10:22:00Z">
        <w:r>
          <w:rPr>
            <w:rFonts w:cs="Arial"/>
            <w:bCs/>
            <w:sz w:val="24"/>
            <w:szCs w:val="24"/>
          </w:rPr>
          <w:delText>important</w:delText>
        </w:r>
      </w:del>
      <w:del w:id="97" w:author="Feng-Chuan Hsu" w:date="2023-09-20T10:22:00Z">
        <w:r>
          <w:rPr>
            <w:rFonts w:hint="eastAsia" w:cs="Arial"/>
            <w:bCs/>
            <w:sz w:val="24"/>
            <w:szCs w:val="24"/>
          </w:rPr>
          <w:delText xml:space="preserve"> </w:delText>
        </w:r>
      </w:del>
      <w:del w:id="98" w:author="Feng-Chuan Hsu" w:date="2023-09-20T10:22:00Z">
        <w:r>
          <w:rPr>
            <w:rFonts w:cs="Arial"/>
            <w:bCs/>
            <w:sz w:val="24"/>
            <w:szCs w:val="24"/>
          </w:rPr>
          <w:delText xml:space="preserve">chemical </w:delText>
        </w:r>
      </w:del>
      <w:del w:id="99" w:author="Feng-Chuan Hsu" w:date="2023-09-20T10:22:00Z">
        <w:r>
          <w:rPr>
            <w:rFonts w:hint="eastAsia" w:cs="Arial"/>
            <w:bCs/>
            <w:sz w:val="24"/>
            <w:szCs w:val="24"/>
          </w:rPr>
          <w:delText xml:space="preserve">cue for ants </w:delText>
        </w:r>
      </w:del>
      <w:del w:id="100" w:author="Feng-Chuan Hsu" w:date="2023-09-20T10:22:00Z">
        <w:r>
          <w:rPr>
            <w:rFonts w:cs="Arial"/>
            <w:bCs/>
            <w:sz w:val="24"/>
            <w:szCs w:val="24"/>
          </w:rPr>
          <w:delText>to locate vehicles since</w:delText>
        </w:r>
      </w:del>
      <w:del w:id="101" w:author="Feng-Chuan Hsu" w:date="2023-09-20T10:22:00Z">
        <w:r>
          <w:rPr>
            <w:rFonts w:hint="eastAsia" w:cs="Arial"/>
            <w:bCs/>
            <w:sz w:val="24"/>
            <w:szCs w:val="24"/>
          </w:rPr>
          <w:delText xml:space="preserve"> </w:delText>
        </w:r>
      </w:del>
      <w:del w:id="102" w:author="Feng-Chuan Hsu" w:date="2023-09-20T10:22:00Z">
        <w:r>
          <w:rPr>
            <w:rFonts w:cs="Arial"/>
            <w:bCs/>
            <w:sz w:val="24"/>
            <w:szCs w:val="24"/>
          </w:rPr>
          <w:delText>the tires</w:delText>
        </w:r>
      </w:del>
      <w:del w:id="103" w:author="Feng-Chuan Hsu" w:date="2023-09-20T10:22:00Z">
        <w:r>
          <w:rPr>
            <w:rFonts w:hint="eastAsia" w:cs="Arial"/>
            <w:bCs/>
            <w:sz w:val="24"/>
            <w:szCs w:val="24"/>
          </w:rPr>
          <w:delText xml:space="preserve"> are the</w:delText>
        </w:r>
      </w:del>
      <w:del w:id="104" w:author="Feng-Chuan Hsu" w:date="2023-09-20T10:22:00Z">
        <w:r>
          <w:rPr>
            <w:rFonts w:cs="Arial"/>
            <w:bCs/>
            <w:sz w:val="24"/>
            <w:szCs w:val="24"/>
          </w:rPr>
          <w:delText xml:space="preserve"> only</w:delText>
        </w:r>
      </w:del>
      <w:del w:id="105" w:author="Feng-Chuan Hsu" w:date="2023-09-20T10:22:00Z">
        <w:r>
          <w:rPr>
            <w:rFonts w:hint="eastAsia" w:cs="Arial"/>
            <w:bCs/>
            <w:sz w:val="24"/>
            <w:szCs w:val="24"/>
          </w:rPr>
          <w:delText xml:space="preserve"> part of the vehicles </w:delText>
        </w:r>
      </w:del>
      <w:del w:id="106" w:author="Feng-Chuan Hsu" w:date="2023-09-20T10:22:00Z">
        <w:r>
          <w:rPr>
            <w:rFonts w:cs="Arial"/>
            <w:bCs/>
            <w:sz w:val="24"/>
            <w:szCs w:val="24"/>
          </w:rPr>
          <w:delText xml:space="preserve">directly </w:delText>
        </w:r>
      </w:del>
      <w:del w:id="107" w:author="Feng-Chuan Hsu" w:date="2023-09-20T10:22:00Z">
        <w:r>
          <w:rPr>
            <w:rFonts w:hint="eastAsia" w:cs="Arial"/>
            <w:bCs/>
            <w:sz w:val="24"/>
            <w:szCs w:val="24"/>
          </w:rPr>
          <w:delText>connect</w:delText>
        </w:r>
      </w:del>
      <w:del w:id="108" w:author="Feng-Chuan Hsu" w:date="2023-09-20T10:22:00Z">
        <w:r>
          <w:rPr>
            <w:rFonts w:cs="Arial"/>
            <w:bCs/>
            <w:sz w:val="24"/>
            <w:szCs w:val="24"/>
          </w:rPr>
          <w:delText>ed</w:delText>
        </w:r>
      </w:del>
      <w:del w:id="109" w:author="Feng-Chuan Hsu" w:date="2023-09-20T10:22:00Z">
        <w:r>
          <w:rPr>
            <w:rFonts w:hint="eastAsia" w:cs="Arial"/>
            <w:bCs/>
            <w:sz w:val="24"/>
            <w:szCs w:val="24"/>
          </w:rPr>
          <w:delText xml:space="preserve"> </w:delText>
        </w:r>
      </w:del>
      <w:del w:id="110" w:author="Feng-Chuan Hsu" w:date="2023-09-20T10:22:00Z">
        <w:r>
          <w:rPr>
            <w:rFonts w:cs="Arial"/>
            <w:bCs/>
            <w:sz w:val="24"/>
            <w:szCs w:val="24"/>
          </w:rPr>
          <w:delText>to</w:delText>
        </w:r>
      </w:del>
      <w:del w:id="111" w:author="Feng-Chuan Hsu" w:date="2023-09-20T10:22:00Z">
        <w:r>
          <w:rPr>
            <w:rFonts w:hint="eastAsia" w:cs="Arial"/>
            <w:bCs/>
            <w:sz w:val="24"/>
            <w:szCs w:val="24"/>
          </w:rPr>
          <w:delText xml:space="preserve"> the ground.</w:delText>
        </w:r>
      </w:del>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6"/>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study nonetheless reveals interesting patterns in ant hitchhiking, and we have endeavored to engage the wider community in citizen science efforts as a cost-efficient method for hitchhiking data collection.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 Hopefully, this can help predict the spread of exotic ants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color w:val="auto"/>
          <w:sz w:val="24"/>
          <w:szCs w:val="24"/>
        </w:rPr>
      </w:pPr>
      <w:r>
        <w:rPr>
          <w:rFonts w:cs="Arial"/>
          <w:b/>
          <w:bCs/>
          <w:color w:val="auto"/>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9"/>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26"/>
        <w:gridCol w:w="2835"/>
        <w:gridCol w:w="2268"/>
        <w:gridCol w:w="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26"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Species</w:t>
            </w:r>
          </w:p>
        </w:tc>
        <w:tc>
          <w:tcPr>
            <w:tcW w:w="283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Status</w:t>
            </w:r>
          </w:p>
        </w:tc>
        <w:tc>
          <w:tcPr>
            <w:tcW w:w="2268"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eastAsia="SimSun" w:cs="Arial"/>
                <w:color w:val="auto"/>
                <w:sz w:val="24"/>
                <w:szCs w:val="24"/>
                <w:lang w:eastAsia="zh-CN"/>
              </w:rPr>
              <w:t>Habitat association</w:t>
            </w:r>
          </w:p>
        </w:tc>
        <w:tc>
          <w:tcPr>
            <w:tcW w:w="911"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jc w:val="center"/>
        </w:trPr>
        <w:tc>
          <w:tcPr>
            <w:tcW w:w="3226"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auto"/>
                <w:sz w:val="24"/>
                <w:szCs w:val="24"/>
              </w:rPr>
            </w:pPr>
            <w:r>
              <w:rPr>
                <w:rFonts w:eastAsia="SimSun" w:cs="Arial"/>
                <w:i/>
                <w:iCs/>
                <w:color w:val="auto"/>
                <w:sz w:val="24"/>
                <w:szCs w:val="24"/>
                <w:lang w:eastAsia="zh-CN"/>
              </w:rPr>
              <w:t>Polyrhachis dives</w:t>
            </w:r>
          </w:p>
        </w:tc>
        <w:tc>
          <w:tcPr>
            <w:tcW w:w="2835" w:type="dxa"/>
            <w:tcBorders>
              <w:top w:val="single" w:color="auto" w:sz="4" w:space="0"/>
              <w:bottom w:val="nil"/>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Native</w:t>
            </w:r>
          </w:p>
        </w:tc>
        <w:tc>
          <w:tcPr>
            <w:tcW w:w="2268"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auto"/>
                <w:sz w:val="24"/>
                <w:szCs w:val="24"/>
              </w:rPr>
            </w:pPr>
            <w:r>
              <w:rPr>
                <w:rFonts w:hint="eastAsia" w:eastAsia="PMingLiU" w:cs="Arial"/>
                <w:color w:val="auto"/>
                <w:sz w:val="24"/>
                <w:szCs w:val="24"/>
              </w:rPr>
              <w:t>Arboreal</w:t>
            </w:r>
          </w:p>
        </w:tc>
        <w:tc>
          <w:tcPr>
            <w:tcW w:w="911" w:type="dxa"/>
            <w:tcBorders>
              <w:top w:val="single" w:color="auto" w:sz="4" w:space="0"/>
              <w:bottom w:val="nil"/>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3226" w:type="dxa"/>
            <w:tcBorders>
              <w:top w:val="nil"/>
              <w:bottom w:val="nil"/>
              <w:tl2br w:val="nil"/>
              <w:tr2bl w:val="nil"/>
            </w:tcBorders>
            <w:vAlign w:val="center"/>
          </w:tcPr>
          <w:p>
            <w:pPr>
              <w:widowControl/>
              <w:spacing w:after="0" w:line="240" w:lineRule="auto"/>
              <w:jc w:val="center"/>
              <w:textAlignment w:val="center"/>
              <w:rPr>
                <w:rFonts w:cs="Arial"/>
                <w:i/>
                <w:iCs/>
                <w:color w:val="auto"/>
                <w:sz w:val="24"/>
                <w:szCs w:val="24"/>
                <w:lang w:eastAsia="zh-CN"/>
              </w:rPr>
            </w:pPr>
            <w:r>
              <w:rPr>
                <w:rFonts w:eastAsia="SimSun" w:cs="Arial"/>
                <w:i/>
                <w:iCs/>
                <w:color w:val="auto"/>
                <w:sz w:val="24"/>
                <w:szCs w:val="24"/>
                <w:lang w:eastAsia="zh-CN"/>
              </w:rPr>
              <w:t xml:space="preserve">Nylanderia </w:t>
            </w:r>
            <w:r>
              <w:rPr>
                <w:rFonts w:eastAsia="SimSun" w:cs="Arial"/>
                <w:color w:val="auto"/>
                <w:sz w:val="24"/>
                <w:szCs w:val="24"/>
                <w:lang w:eastAsia="zh-CN"/>
              </w:rPr>
              <w:t>sp.</w:t>
            </w:r>
          </w:p>
        </w:tc>
        <w:tc>
          <w:tcPr>
            <w:tcW w:w="2835" w:type="dxa"/>
            <w:tcBorders>
              <w:top w:val="nil"/>
              <w:bottom w:val="nil"/>
              <w:tl2br w:val="nil"/>
              <w:tr2bl w:val="nil"/>
            </w:tcBorders>
            <w:vAlign w:val="center"/>
          </w:tcPr>
          <w:p>
            <w:pPr>
              <w:widowControl/>
              <w:spacing w:after="0" w:line="240" w:lineRule="auto"/>
              <w:jc w:val="center"/>
              <w:textAlignment w:val="center"/>
              <w:rPr>
                <w:rFonts w:cs="Arial"/>
                <w:color w:val="auto"/>
                <w:sz w:val="24"/>
                <w:szCs w:val="24"/>
                <w:lang w:eastAsia="zh-CN"/>
              </w:rPr>
            </w:pPr>
            <w:r>
              <w:rPr>
                <w:rFonts w:eastAsia="SimSun" w:cs="Arial"/>
                <w:color w:val="auto"/>
                <w:sz w:val="24"/>
                <w:szCs w:val="24"/>
                <w:lang w:eastAsia="zh-CN"/>
              </w:rPr>
              <w:t>Native</w:t>
            </w:r>
          </w:p>
        </w:tc>
        <w:tc>
          <w:tcPr>
            <w:tcW w:w="2268" w:type="dxa"/>
            <w:tcBorders>
              <w:top w:val="nil"/>
              <w:bottom w:val="nil"/>
              <w:tl2br w:val="nil"/>
              <w:tr2bl w:val="nil"/>
            </w:tcBorders>
            <w:vAlign w:val="center"/>
          </w:tcPr>
          <w:p>
            <w:pPr>
              <w:widowControl/>
              <w:spacing w:after="0" w:line="240" w:lineRule="auto"/>
              <w:jc w:val="center"/>
              <w:textAlignment w:val="center"/>
              <w:rPr>
                <w:rFonts w:eastAsia="PMingLiU" w:cs="Arial"/>
                <w:color w:val="auto"/>
                <w:sz w:val="24"/>
                <w:szCs w:val="24"/>
              </w:rPr>
            </w:pPr>
            <w:r>
              <w:rPr>
                <w:rFonts w:hint="eastAsia" w:eastAsia="PMingLiU" w:cs="Arial"/>
                <w:color w:val="auto"/>
                <w:sz w:val="24"/>
                <w:szCs w:val="24"/>
              </w:rPr>
              <w:t>Ground-dwelling</w:t>
            </w:r>
          </w:p>
        </w:tc>
        <w:tc>
          <w:tcPr>
            <w:tcW w:w="911" w:type="dxa"/>
            <w:tcBorders>
              <w:top w:val="nil"/>
              <w:bottom w:val="nil"/>
              <w:tl2br w:val="nil"/>
              <w:tr2bl w:val="nil"/>
            </w:tcBorders>
            <w:vAlign w:val="center"/>
          </w:tcPr>
          <w:p>
            <w:pPr>
              <w:widowControl/>
              <w:spacing w:after="0" w:line="240" w:lineRule="auto"/>
              <w:jc w:val="center"/>
              <w:textAlignment w:val="center"/>
              <w:rPr>
                <w:rFonts w:cs="Arial"/>
                <w:color w:val="auto"/>
                <w:sz w:val="24"/>
                <w:szCs w:val="24"/>
                <w:lang w:eastAsia="zh-CN"/>
              </w:rPr>
            </w:pPr>
            <w:r>
              <w:rPr>
                <w:rFonts w:eastAsia="SimSun" w:cs="Arial"/>
                <w:color w:val="auto"/>
                <w:sz w:val="24"/>
                <w:szCs w:val="24"/>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3226" w:type="dxa"/>
            <w:tcBorders>
              <w:top w:val="nil"/>
              <w:tl2br w:val="nil"/>
              <w:tr2bl w:val="nil"/>
            </w:tcBorders>
            <w:vAlign w:val="center"/>
          </w:tcPr>
          <w:p>
            <w:pPr>
              <w:widowControl/>
              <w:spacing w:after="0" w:line="240" w:lineRule="auto"/>
              <w:jc w:val="center"/>
              <w:textAlignment w:val="center"/>
              <w:rPr>
                <w:rFonts w:cs="Arial"/>
                <w:i/>
                <w:iCs/>
                <w:color w:val="auto"/>
                <w:sz w:val="24"/>
                <w:szCs w:val="24"/>
                <w:lang w:eastAsia="zh-CN"/>
              </w:rPr>
            </w:pPr>
            <w:r>
              <w:rPr>
                <w:rFonts w:eastAsia="SimSun" w:cs="Arial"/>
                <w:i/>
                <w:iCs/>
                <w:color w:val="auto"/>
                <w:sz w:val="24"/>
                <w:szCs w:val="24"/>
                <w:lang w:eastAsia="zh-CN"/>
              </w:rPr>
              <w:t>Dolichoderus thoracicus</w:t>
            </w:r>
          </w:p>
        </w:tc>
        <w:tc>
          <w:tcPr>
            <w:tcW w:w="2835" w:type="dxa"/>
            <w:tcBorders>
              <w:top w:val="nil"/>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eastAsia="SimSun" w:cs="Arial"/>
                <w:color w:val="auto"/>
                <w:sz w:val="24"/>
                <w:szCs w:val="24"/>
                <w:lang w:eastAsia="zh-CN"/>
              </w:rPr>
              <w:t xml:space="preserve">Exotic </w:t>
            </w:r>
          </w:p>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w:t>
            </w:r>
            <w:r>
              <w:rPr>
                <w:rFonts w:hint="default" w:eastAsia="SimSun" w:cs="Arial"/>
                <w:color w:val="auto"/>
                <w:sz w:val="24"/>
                <w:szCs w:val="24"/>
                <w:lang w:val="en-US" w:eastAsia="zh-CN"/>
              </w:rPr>
              <w:t>c</w:t>
            </w:r>
            <w:r>
              <w:rPr>
                <w:rFonts w:eastAsia="SimSun" w:cs="Arial"/>
                <w:color w:val="auto"/>
                <w:sz w:val="24"/>
                <w:szCs w:val="24"/>
                <w:lang w:eastAsia="zh-CN"/>
              </w:rPr>
              <w:t>ryptic invasion)</w:t>
            </w:r>
          </w:p>
        </w:tc>
        <w:tc>
          <w:tcPr>
            <w:tcW w:w="2268" w:type="dxa"/>
            <w:tcBorders>
              <w:top w:val="nil"/>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hint="eastAsia" w:eastAsia="PMingLiU" w:cs="Arial"/>
                <w:color w:val="auto"/>
                <w:sz w:val="24"/>
                <w:szCs w:val="24"/>
              </w:rPr>
              <w:t>Arboreal</w:t>
            </w:r>
          </w:p>
        </w:tc>
        <w:tc>
          <w:tcPr>
            <w:tcW w:w="911" w:type="dxa"/>
            <w:tcBorders>
              <w:top w:val="nil"/>
              <w:tl2br w:val="nil"/>
              <w:tr2bl w:val="nil"/>
            </w:tcBorders>
            <w:vAlign w:val="center"/>
          </w:tcPr>
          <w:p>
            <w:pPr>
              <w:widowControl/>
              <w:spacing w:after="0" w:line="240" w:lineRule="auto"/>
              <w:jc w:val="center"/>
              <w:textAlignment w:val="center"/>
              <w:rPr>
                <w:rFonts w:hint="default" w:cs="Arial"/>
                <w:color w:val="auto"/>
                <w:sz w:val="24"/>
                <w:szCs w:val="24"/>
                <w:lang w:val="en-US" w:eastAsia="zh-CN"/>
              </w:rPr>
            </w:pPr>
            <w:r>
              <w:rPr>
                <w:rFonts w:hint="default" w:cs="Arial"/>
                <w:color w:val="auto"/>
                <w:sz w:val="24"/>
                <w:szCs w:val="24"/>
                <w:lang w:val="en-US"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jc w:val="center"/>
        </w:trPr>
        <w:tc>
          <w:tcPr>
            <w:tcW w:w="3226" w:type="dxa"/>
            <w:tcBorders>
              <w:tl2br w:val="nil"/>
              <w:tr2bl w:val="nil"/>
            </w:tcBorders>
            <w:vAlign w:val="center"/>
          </w:tcPr>
          <w:p>
            <w:pPr>
              <w:widowControl/>
              <w:spacing w:after="0" w:line="240" w:lineRule="auto"/>
              <w:jc w:val="center"/>
              <w:textAlignment w:val="center"/>
              <w:rPr>
                <w:rFonts w:cs="Arial"/>
                <w:i/>
                <w:iCs/>
                <w:color w:val="auto"/>
                <w:sz w:val="24"/>
                <w:szCs w:val="24"/>
              </w:rPr>
            </w:pPr>
            <w:r>
              <w:rPr>
                <w:rFonts w:eastAsia="SimSun" w:cs="Arial"/>
                <w:i/>
                <w:iCs/>
                <w:color w:val="auto"/>
                <w:sz w:val="24"/>
                <w:szCs w:val="24"/>
                <w:lang w:eastAsia="zh-CN"/>
              </w:rPr>
              <w:t>Tapinoma melanocephalum</w:t>
            </w:r>
          </w:p>
        </w:tc>
        <w:tc>
          <w:tcPr>
            <w:tcW w:w="2835"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Exotic</w:t>
            </w:r>
          </w:p>
        </w:tc>
        <w:tc>
          <w:tcPr>
            <w:tcW w:w="2268" w:type="dxa"/>
            <w:tcBorders>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eastAsia="PMingLiU" w:cs="Arial"/>
                <w:color w:val="auto"/>
                <w:sz w:val="24"/>
                <w:szCs w:val="24"/>
              </w:rPr>
              <w:t>Semi-arboreal</w:t>
            </w:r>
          </w:p>
        </w:tc>
        <w:tc>
          <w:tcPr>
            <w:tcW w:w="911"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jc w:val="center"/>
        </w:trPr>
        <w:tc>
          <w:tcPr>
            <w:tcW w:w="3226" w:type="dxa"/>
            <w:tcBorders>
              <w:tl2br w:val="nil"/>
              <w:tr2bl w:val="nil"/>
            </w:tcBorders>
            <w:vAlign w:val="center"/>
          </w:tcPr>
          <w:p>
            <w:pPr>
              <w:widowControl/>
              <w:spacing w:after="0" w:line="240" w:lineRule="auto"/>
              <w:jc w:val="center"/>
              <w:textAlignment w:val="center"/>
              <w:rPr>
                <w:rFonts w:cs="Arial"/>
                <w:i/>
                <w:iCs/>
                <w:color w:val="auto"/>
                <w:sz w:val="24"/>
                <w:szCs w:val="24"/>
              </w:rPr>
            </w:pPr>
            <w:r>
              <w:rPr>
                <w:rFonts w:eastAsia="SimSun" w:cs="Arial"/>
                <w:i/>
                <w:iCs/>
                <w:color w:val="auto"/>
                <w:sz w:val="24"/>
                <w:szCs w:val="24"/>
                <w:lang w:eastAsia="zh-CN"/>
              </w:rPr>
              <w:t>Paratrechina longicornis</w:t>
            </w:r>
          </w:p>
        </w:tc>
        <w:tc>
          <w:tcPr>
            <w:tcW w:w="2835"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Exotic</w:t>
            </w:r>
          </w:p>
        </w:tc>
        <w:tc>
          <w:tcPr>
            <w:tcW w:w="2268" w:type="dxa"/>
            <w:tcBorders>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eastAsia="PMingLiU" w:cs="Arial"/>
                <w:color w:val="auto"/>
                <w:sz w:val="24"/>
                <w:szCs w:val="24"/>
              </w:rPr>
              <w:t>Semi-arboreal</w:t>
            </w:r>
          </w:p>
        </w:tc>
        <w:tc>
          <w:tcPr>
            <w:tcW w:w="911" w:type="dxa"/>
            <w:tcBorders>
              <w:tl2br w:val="nil"/>
              <w:tr2bl w:val="nil"/>
            </w:tcBorders>
            <w:vAlign w:val="center"/>
          </w:tcPr>
          <w:p>
            <w:pPr>
              <w:widowControl/>
              <w:spacing w:after="0" w:line="240" w:lineRule="auto"/>
              <w:jc w:val="center"/>
              <w:textAlignment w:val="center"/>
              <w:rPr>
                <w:rFonts w:hint="default" w:cs="Arial"/>
                <w:color w:val="auto"/>
                <w:sz w:val="24"/>
                <w:szCs w:val="24"/>
                <w:lang w:val="en-US"/>
              </w:rPr>
            </w:pPr>
            <w:r>
              <w:rPr>
                <w:rFonts w:hint="default" w:cs="Arial"/>
                <w:color w:val="auto"/>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jc w:val="center"/>
        </w:trPr>
        <w:tc>
          <w:tcPr>
            <w:tcW w:w="3226" w:type="dxa"/>
            <w:tcBorders>
              <w:tl2br w:val="nil"/>
              <w:tr2bl w:val="nil"/>
            </w:tcBorders>
            <w:vAlign w:val="center"/>
          </w:tcPr>
          <w:p>
            <w:pPr>
              <w:widowControl/>
              <w:spacing w:after="0" w:line="240" w:lineRule="auto"/>
              <w:jc w:val="center"/>
              <w:textAlignment w:val="center"/>
              <w:rPr>
                <w:rFonts w:cs="Arial"/>
                <w:i/>
                <w:iCs/>
                <w:color w:val="auto"/>
                <w:sz w:val="24"/>
                <w:szCs w:val="24"/>
              </w:rPr>
            </w:pPr>
            <w:r>
              <w:rPr>
                <w:rFonts w:eastAsia="SimSun" w:cs="Arial"/>
                <w:i/>
                <w:iCs/>
                <w:color w:val="auto"/>
                <w:sz w:val="24"/>
                <w:szCs w:val="24"/>
                <w:lang w:eastAsia="zh-CN"/>
              </w:rPr>
              <w:t>Technomyrmex albipes</w:t>
            </w:r>
          </w:p>
        </w:tc>
        <w:tc>
          <w:tcPr>
            <w:tcW w:w="2835"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Exotic</w:t>
            </w:r>
          </w:p>
        </w:tc>
        <w:tc>
          <w:tcPr>
            <w:tcW w:w="2268" w:type="dxa"/>
            <w:tcBorders>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hint="eastAsia" w:eastAsia="PMingLiU" w:cs="Arial"/>
                <w:color w:val="auto"/>
                <w:sz w:val="24"/>
                <w:szCs w:val="24"/>
              </w:rPr>
              <w:t>Arboreal</w:t>
            </w:r>
          </w:p>
        </w:tc>
        <w:tc>
          <w:tcPr>
            <w:tcW w:w="911"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jc w:val="center"/>
        </w:trPr>
        <w:tc>
          <w:tcPr>
            <w:tcW w:w="3226" w:type="dxa"/>
            <w:tcBorders>
              <w:tl2br w:val="nil"/>
              <w:tr2bl w:val="nil"/>
            </w:tcBorders>
            <w:vAlign w:val="center"/>
          </w:tcPr>
          <w:p>
            <w:pPr>
              <w:widowControl/>
              <w:spacing w:after="0" w:line="240" w:lineRule="auto"/>
              <w:jc w:val="center"/>
              <w:textAlignment w:val="center"/>
              <w:rPr>
                <w:rFonts w:cs="Arial"/>
                <w:i/>
                <w:iCs/>
                <w:color w:val="auto"/>
                <w:sz w:val="24"/>
                <w:szCs w:val="24"/>
              </w:rPr>
            </w:pPr>
            <w:r>
              <w:rPr>
                <w:rFonts w:eastAsia="SimSun" w:cs="Arial"/>
                <w:i/>
                <w:iCs/>
                <w:color w:val="auto"/>
                <w:sz w:val="24"/>
                <w:szCs w:val="24"/>
                <w:lang w:eastAsia="zh-CN"/>
              </w:rPr>
              <w:t>Technomyrmex brunneus</w:t>
            </w:r>
          </w:p>
        </w:tc>
        <w:tc>
          <w:tcPr>
            <w:tcW w:w="2835"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Exotic</w:t>
            </w:r>
          </w:p>
        </w:tc>
        <w:tc>
          <w:tcPr>
            <w:tcW w:w="2268" w:type="dxa"/>
            <w:tcBorders>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hint="eastAsia" w:eastAsia="PMingLiU" w:cs="Arial"/>
                <w:color w:val="auto"/>
                <w:sz w:val="24"/>
                <w:szCs w:val="24"/>
              </w:rPr>
              <w:t>Arboreal</w:t>
            </w:r>
          </w:p>
        </w:tc>
        <w:tc>
          <w:tcPr>
            <w:tcW w:w="911"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jc w:val="center"/>
        </w:trPr>
        <w:tc>
          <w:tcPr>
            <w:tcW w:w="3226" w:type="dxa"/>
            <w:tcBorders>
              <w:tl2br w:val="nil"/>
              <w:tr2bl w:val="nil"/>
            </w:tcBorders>
            <w:vAlign w:val="center"/>
          </w:tcPr>
          <w:p>
            <w:pPr>
              <w:widowControl/>
              <w:spacing w:after="0" w:line="240" w:lineRule="auto"/>
              <w:jc w:val="center"/>
              <w:textAlignment w:val="center"/>
              <w:rPr>
                <w:rFonts w:cs="Arial"/>
                <w:i/>
                <w:iCs/>
                <w:color w:val="auto"/>
                <w:sz w:val="24"/>
                <w:szCs w:val="24"/>
              </w:rPr>
            </w:pPr>
            <w:r>
              <w:rPr>
                <w:rFonts w:eastAsia="SimSun" w:cs="Arial"/>
                <w:i/>
                <w:iCs/>
                <w:color w:val="auto"/>
                <w:sz w:val="24"/>
                <w:szCs w:val="24"/>
                <w:lang w:eastAsia="zh-CN"/>
              </w:rPr>
              <w:t>Anoplolepis gracilipes</w:t>
            </w:r>
          </w:p>
        </w:tc>
        <w:tc>
          <w:tcPr>
            <w:tcW w:w="2835"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Exotic</w:t>
            </w:r>
          </w:p>
        </w:tc>
        <w:tc>
          <w:tcPr>
            <w:tcW w:w="2268" w:type="dxa"/>
            <w:tcBorders>
              <w:tl2br w:val="nil"/>
              <w:tr2bl w:val="nil"/>
            </w:tcBorders>
            <w:vAlign w:val="center"/>
          </w:tcPr>
          <w:p>
            <w:pPr>
              <w:widowControl/>
              <w:spacing w:after="0" w:line="240" w:lineRule="auto"/>
              <w:jc w:val="center"/>
              <w:textAlignment w:val="center"/>
              <w:rPr>
                <w:rFonts w:eastAsia="SimSun" w:cs="Arial"/>
                <w:color w:val="auto"/>
                <w:sz w:val="24"/>
                <w:szCs w:val="24"/>
                <w:lang w:eastAsia="zh-CN"/>
              </w:rPr>
            </w:pPr>
            <w:r>
              <w:rPr>
                <w:rFonts w:eastAsia="PMingLiU" w:cs="Arial"/>
                <w:color w:val="auto"/>
                <w:sz w:val="24"/>
                <w:szCs w:val="24"/>
              </w:rPr>
              <w:t>Semi-arboreal</w:t>
            </w:r>
          </w:p>
        </w:tc>
        <w:tc>
          <w:tcPr>
            <w:tcW w:w="911" w:type="dxa"/>
            <w:tcBorders>
              <w:tl2br w:val="nil"/>
              <w:tr2bl w:val="nil"/>
            </w:tcBorders>
            <w:vAlign w:val="center"/>
          </w:tcPr>
          <w:p>
            <w:pPr>
              <w:widowControl/>
              <w:spacing w:after="0" w:line="240" w:lineRule="auto"/>
              <w:jc w:val="center"/>
              <w:textAlignment w:val="center"/>
              <w:rPr>
                <w:rFonts w:cs="Arial"/>
                <w:color w:val="auto"/>
                <w:sz w:val="24"/>
                <w:szCs w:val="24"/>
              </w:rPr>
            </w:pPr>
            <w:r>
              <w:rPr>
                <w:rFonts w:eastAsia="SimSun" w:cs="Arial"/>
                <w:color w:val="auto"/>
                <w:sz w:val="24"/>
                <w:szCs w:val="24"/>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jc w:val="center"/>
        </w:trPr>
        <w:tc>
          <w:tcPr>
            <w:tcW w:w="3226"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color w:val="auto"/>
                <w:sz w:val="24"/>
                <w:szCs w:val="24"/>
                <w:lang w:eastAsia="zh-CN"/>
              </w:rPr>
            </w:pPr>
            <w:r>
              <w:rPr>
                <w:rFonts w:hint="default" w:eastAsia="SimSun"/>
                <w:i/>
                <w:iCs/>
                <w:color w:val="auto"/>
                <w:sz w:val="24"/>
                <w:szCs w:val="24"/>
                <w:lang w:eastAsia="zh-CN"/>
              </w:rPr>
              <w:t>Trichomyrmex destructor</w:t>
            </w:r>
          </w:p>
        </w:tc>
        <w:tc>
          <w:tcPr>
            <w:tcW w:w="2835" w:type="dxa"/>
            <w:tcBorders>
              <w:bottom w:val="single" w:color="auto" w:sz="4" w:space="0"/>
              <w:tl2br w:val="nil"/>
              <w:tr2bl w:val="nil"/>
            </w:tcBorders>
            <w:vAlign w:val="center"/>
          </w:tcPr>
          <w:p>
            <w:pPr>
              <w:widowControl/>
              <w:spacing w:after="0" w:line="240" w:lineRule="auto"/>
              <w:jc w:val="center"/>
              <w:textAlignment w:val="center"/>
              <w:rPr>
                <w:rFonts w:hint="default" w:eastAsia="SimSun" w:cs="Arial"/>
                <w:color w:val="auto"/>
                <w:sz w:val="24"/>
                <w:szCs w:val="24"/>
                <w:lang w:val="en-US" w:eastAsia="zh-CN"/>
              </w:rPr>
            </w:pPr>
            <w:r>
              <w:rPr>
                <w:rFonts w:hint="default" w:eastAsia="SimSun" w:cs="Arial"/>
                <w:color w:val="auto"/>
                <w:sz w:val="24"/>
                <w:szCs w:val="24"/>
                <w:lang w:val="en-US" w:eastAsia="zh-CN"/>
              </w:rPr>
              <w:t>Exotic</w:t>
            </w:r>
          </w:p>
        </w:tc>
        <w:tc>
          <w:tcPr>
            <w:tcW w:w="2268" w:type="dxa"/>
            <w:tcBorders>
              <w:bottom w:val="single" w:color="auto" w:sz="4" w:space="0"/>
              <w:tl2br w:val="nil"/>
              <w:tr2bl w:val="nil"/>
            </w:tcBorders>
            <w:vAlign w:val="center"/>
          </w:tcPr>
          <w:p>
            <w:pPr>
              <w:widowControl/>
              <w:spacing w:after="0" w:line="240" w:lineRule="auto"/>
              <w:jc w:val="center"/>
              <w:textAlignment w:val="center"/>
              <w:rPr>
                <w:rFonts w:hint="default" w:eastAsia="PMingLiU" w:cs="Arial"/>
                <w:color w:val="auto"/>
                <w:sz w:val="24"/>
                <w:szCs w:val="24"/>
                <w:lang w:val="en-US"/>
              </w:rPr>
            </w:pPr>
            <w:r>
              <w:rPr>
                <w:rFonts w:eastAsia="PMingLiU" w:cs="Arial"/>
                <w:color w:val="auto"/>
                <w:sz w:val="24"/>
                <w:szCs w:val="24"/>
              </w:rPr>
              <w:t>Semi-arboreal</w:t>
            </w:r>
          </w:p>
        </w:tc>
        <w:tc>
          <w:tcPr>
            <w:tcW w:w="911" w:type="dxa"/>
            <w:tcBorders>
              <w:bottom w:val="single" w:color="auto" w:sz="4" w:space="0"/>
              <w:tl2br w:val="nil"/>
              <w:tr2bl w:val="nil"/>
            </w:tcBorders>
            <w:vAlign w:val="center"/>
          </w:tcPr>
          <w:p>
            <w:pPr>
              <w:widowControl/>
              <w:spacing w:after="0" w:line="240" w:lineRule="auto"/>
              <w:jc w:val="center"/>
              <w:textAlignment w:val="center"/>
              <w:rPr>
                <w:rFonts w:hint="default" w:eastAsia="SimSun" w:cs="Arial"/>
                <w:color w:val="auto"/>
                <w:sz w:val="24"/>
                <w:szCs w:val="24"/>
                <w:lang w:val="en-US" w:eastAsia="zh-CN"/>
              </w:rPr>
            </w:pPr>
            <w:r>
              <w:rPr>
                <w:rFonts w:hint="default" w:eastAsia="SimSun" w:cs="Arial"/>
                <w:color w:val="auto"/>
                <w:sz w:val="24"/>
                <w:szCs w:val="24"/>
                <w:lang w:val="en-US"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w:t>
      </w:r>
      <w:r>
        <w:rPr>
          <w:rFonts w:hint="default" w:cs="Arial"/>
          <w:sz w:val="24"/>
          <w:szCs w:val="24"/>
          <w:lang w:val="en-US"/>
        </w:rPr>
        <w:t xml:space="preserve"> and</w:t>
      </w:r>
      <w:r>
        <w:rPr>
          <w:rFonts w:cs="Arial"/>
          <w:sz w:val="24"/>
          <w:szCs w:val="24"/>
        </w:rPr>
        <w:t xml:space="preserve">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9-20T20:32:57Z" w:initials="g">
    <w:p w14:paraId="6D3C6076">
      <w:pPr>
        <w:pStyle w:val="8"/>
        <w:rPr>
          <w:rFonts w:hint="default"/>
          <w:lang w:val="en-US"/>
        </w:rPr>
      </w:pPr>
      <w:r>
        <w:rPr>
          <w:rFonts w:hint="default"/>
          <w:lang w:val="en-US"/>
        </w:rPr>
        <w:t>I checked out a few articles and it seems that the first keyword doesn’t have to be capitalized.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3C60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eng-Chuan Hsu">
    <w15:presenceInfo w15:providerId="Windows Live" w15:userId="170948ed4401948b"/>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0F09C9"/>
    <w:rsid w:val="000014E6"/>
    <w:rsid w:val="00006BE6"/>
    <w:rsid w:val="0001010E"/>
    <w:rsid w:val="00033DA6"/>
    <w:rsid w:val="000357BD"/>
    <w:rsid w:val="00037B4D"/>
    <w:rsid w:val="00041404"/>
    <w:rsid w:val="000553FD"/>
    <w:rsid w:val="00066FFD"/>
    <w:rsid w:val="000773EC"/>
    <w:rsid w:val="0008394A"/>
    <w:rsid w:val="00087A7F"/>
    <w:rsid w:val="000930EC"/>
    <w:rsid w:val="000A653C"/>
    <w:rsid w:val="000B26BB"/>
    <w:rsid w:val="000B3988"/>
    <w:rsid w:val="000D6618"/>
    <w:rsid w:val="000F09C9"/>
    <w:rsid w:val="000F40DE"/>
    <w:rsid w:val="00110F59"/>
    <w:rsid w:val="00111F8A"/>
    <w:rsid w:val="0011232D"/>
    <w:rsid w:val="00114A01"/>
    <w:rsid w:val="00120B9E"/>
    <w:rsid w:val="00125608"/>
    <w:rsid w:val="00125B82"/>
    <w:rsid w:val="00125CE6"/>
    <w:rsid w:val="00137E25"/>
    <w:rsid w:val="00140062"/>
    <w:rsid w:val="001457C1"/>
    <w:rsid w:val="00147D6C"/>
    <w:rsid w:val="00152F5B"/>
    <w:rsid w:val="00160F18"/>
    <w:rsid w:val="00180574"/>
    <w:rsid w:val="0018357A"/>
    <w:rsid w:val="00186029"/>
    <w:rsid w:val="001864DB"/>
    <w:rsid w:val="00190FCA"/>
    <w:rsid w:val="00192A71"/>
    <w:rsid w:val="001B3639"/>
    <w:rsid w:val="001B72BA"/>
    <w:rsid w:val="001D7331"/>
    <w:rsid w:val="001E4DFB"/>
    <w:rsid w:val="001E5F12"/>
    <w:rsid w:val="001E721C"/>
    <w:rsid w:val="001F6A12"/>
    <w:rsid w:val="002016C6"/>
    <w:rsid w:val="00202C02"/>
    <w:rsid w:val="002108AD"/>
    <w:rsid w:val="002144D4"/>
    <w:rsid w:val="00216C5D"/>
    <w:rsid w:val="002272C5"/>
    <w:rsid w:val="002307DE"/>
    <w:rsid w:val="0023124F"/>
    <w:rsid w:val="002329B6"/>
    <w:rsid w:val="002350DB"/>
    <w:rsid w:val="00254D07"/>
    <w:rsid w:val="00270187"/>
    <w:rsid w:val="00270F76"/>
    <w:rsid w:val="00275EB1"/>
    <w:rsid w:val="002808F6"/>
    <w:rsid w:val="002824D5"/>
    <w:rsid w:val="0028372C"/>
    <w:rsid w:val="00287BBC"/>
    <w:rsid w:val="002952D6"/>
    <w:rsid w:val="002B73C9"/>
    <w:rsid w:val="002C101A"/>
    <w:rsid w:val="002D6DFF"/>
    <w:rsid w:val="002D7FD5"/>
    <w:rsid w:val="002E62ED"/>
    <w:rsid w:val="002F435A"/>
    <w:rsid w:val="00302597"/>
    <w:rsid w:val="00305360"/>
    <w:rsid w:val="00310F34"/>
    <w:rsid w:val="003130ED"/>
    <w:rsid w:val="00313B4B"/>
    <w:rsid w:val="00337F1B"/>
    <w:rsid w:val="003419D3"/>
    <w:rsid w:val="00345F1A"/>
    <w:rsid w:val="003643CD"/>
    <w:rsid w:val="00365565"/>
    <w:rsid w:val="00372B7A"/>
    <w:rsid w:val="00373714"/>
    <w:rsid w:val="00385DE7"/>
    <w:rsid w:val="00390C63"/>
    <w:rsid w:val="00395C13"/>
    <w:rsid w:val="003C0F9C"/>
    <w:rsid w:val="003D39CB"/>
    <w:rsid w:val="003D52B6"/>
    <w:rsid w:val="003D6B4F"/>
    <w:rsid w:val="003E18C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5C"/>
    <w:rsid w:val="004B0B82"/>
    <w:rsid w:val="004B0EDB"/>
    <w:rsid w:val="004B616E"/>
    <w:rsid w:val="004C7572"/>
    <w:rsid w:val="004D113B"/>
    <w:rsid w:val="004D1F81"/>
    <w:rsid w:val="004D3E26"/>
    <w:rsid w:val="004E1694"/>
    <w:rsid w:val="004E65BB"/>
    <w:rsid w:val="004F3959"/>
    <w:rsid w:val="004F5F4F"/>
    <w:rsid w:val="005138DC"/>
    <w:rsid w:val="00522E77"/>
    <w:rsid w:val="0052404A"/>
    <w:rsid w:val="005521B9"/>
    <w:rsid w:val="00555416"/>
    <w:rsid w:val="0055799A"/>
    <w:rsid w:val="005665BC"/>
    <w:rsid w:val="00573CB2"/>
    <w:rsid w:val="0057460A"/>
    <w:rsid w:val="00585F7D"/>
    <w:rsid w:val="005A7E54"/>
    <w:rsid w:val="005C2932"/>
    <w:rsid w:val="005D1911"/>
    <w:rsid w:val="005D3F52"/>
    <w:rsid w:val="005E760F"/>
    <w:rsid w:val="006014AA"/>
    <w:rsid w:val="00601FDE"/>
    <w:rsid w:val="006064C6"/>
    <w:rsid w:val="00607E6F"/>
    <w:rsid w:val="00621E1A"/>
    <w:rsid w:val="0062480E"/>
    <w:rsid w:val="00630D8B"/>
    <w:rsid w:val="00635CB8"/>
    <w:rsid w:val="0065611A"/>
    <w:rsid w:val="00662F37"/>
    <w:rsid w:val="00662FDF"/>
    <w:rsid w:val="00672372"/>
    <w:rsid w:val="00676998"/>
    <w:rsid w:val="00676CED"/>
    <w:rsid w:val="00683E1F"/>
    <w:rsid w:val="00685C9B"/>
    <w:rsid w:val="0068769A"/>
    <w:rsid w:val="006A02F0"/>
    <w:rsid w:val="006A2275"/>
    <w:rsid w:val="006A264B"/>
    <w:rsid w:val="006A3245"/>
    <w:rsid w:val="006B2567"/>
    <w:rsid w:val="006B556E"/>
    <w:rsid w:val="006C5650"/>
    <w:rsid w:val="006C6D1B"/>
    <w:rsid w:val="006D2B7A"/>
    <w:rsid w:val="006D74E8"/>
    <w:rsid w:val="006E0AC9"/>
    <w:rsid w:val="006E4563"/>
    <w:rsid w:val="006F4546"/>
    <w:rsid w:val="006F54A3"/>
    <w:rsid w:val="007031DF"/>
    <w:rsid w:val="00705916"/>
    <w:rsid w:val="007072CA"/>
    <w:rsid w:val="00707EF3"/>
    <w:rsid w:val="00723D86"/>
    <w:rsid w:val="00726FBD"/>
    <w:rsid w:val="0073013B"/>
    <w:rsid w:val="007322ED"/>
    <w:rsid w:val="00736EB8"/>
    <w:rsid w:val="007378D5"/>
    <w:rsid w:val="0075478B"/>
    <w:rsid w:val="007714FA"/>
    <w:rsid w:val="007768E1"/>
    <w:rsid w:val="007A37E8"/>
    <w:rsid w:val="007A5ECA"/>
    <w:rsid w:val="007A6325"/>
    <w:rsid w:val="007B7FAD"/>
    <w:rsid w:val="007D66A6"/>
    <w:rsid w:val="007E04B7"/>
    <w:rsid w:val="007E2E79"/>
    <w:rsid w:val="007E301C"/>
    <w:rsid w:val="007E54C4"/>
    <w:rsid w:val="007E7511"/>
    <w:rsid w:val="00807C26"/>
    <w:rsid w:val="00814768"/>
    <w:rsid w:val="00825542"/>
    <w:rsid w:val="00826CFF"/>
    <w:rsid w:val="00827282"/>
    <w:rsid w:val="0083062F"/>
    <w:rsid w:val="008316A5"/>
    <w:rsid w:val="00837F17"/>
    <w:rsid w:val="0084549E"/>
    <w:rsid w:val="0084590F"/>
    <w:rsid w:val="008530EE"/>
    <w:rsid w:val="0086465D"/>
    <w:rsid w:val="00871FBF"/>
    <w:rsid w:val="00890A38"/>
    <w:rsid w:val="008C291D"/>
    <w:rsid w:val="008C76BF"/>
    <w:rsid w:val="008D0864"/>
    <w:rsid w:val="008D30B2"/>
    <w:rsid w:val="008D3D12"/>
    <w:rsid w:val="008E5625"/>
    <w:rsid w:val="00913AFC"/>
    <w:rsid w:val="00925964"/>
    <w:rsid w:val="00930D2F"/>
    <w:rsid w:val="00941BF9"/>
    <w:rsid w:val="009502C5"/>
    <w:rsid w:val="00951806"/>
    <w:rsid w:val="009525D5"/>
    <w:rsid w:val="0098139E"/>
    <w:rsid w:val="00984CA3"/>
    <w:rsid w:val="009940FC"/>
    <w:rsid w:val="009A2D4B"/>
    <w:rsid w:val="009A399C"/>
    <w:rsid w:val="009A47AE"/>
    <w:rsid w:val="009C3874"/>
    <w:rsid w:val="009C48DB"/>
    <w:rsid w:val="009D692F"/>
    <w:rsid w:val="009E4F46"/>
    <w:rsid w:val="009F2DBA"/>
    <w:rsid w:val="009F4222"/>
    <w:rsid w:val="00A13935"/>
    <w:rsid w:val="00A158FD"/>
    <w:rsid w:val="00A21F59"/>
    <w:rsid w:val="00A25680"/>
    <w:rsid w:val="00A6068A"/>
    <w:rsid w:val="00A673D4"/>
    <w:rsid w:val="00A715DA"/>
    <w:rsid w:val="00A81902"/>
    <w:rsid w:val="00A827C0"/>
    <w:rsid w:val="00A84738"/>
    <w:rsid w:val="00A929B4"/>
    <w:rsid w:val="00AA7DAD"/>
    <w:rsid w:val="00AB531F"/>
    <w:rsid w:val="00AB557E"/>
    <w:rsid w:val="00AD2044"/>
    <w:rsid w:val="00AD3DE9"/>
    <w:rsid w:val="00AD43D7"/>
    <w:rsid w:val="00AD7865"/>
    <w:rsid w:val="00AD7A9F"/>
    <w:rsid w:val="00AE5399"/>
    <w:rsid w:val="00AE6BB2"/>
    <w:rsid w:val="00AE7FE8"/>
    <w:rsid w:val="00AF3534"/>
    <w:rsid w:val="00B030E0"/>
    <w:rsid w:val="00B07EB8"/>
    <w:rsid w:val="00B13625"/>
    <w:rsid w:val="00B136A1"/>
    <w:rsid w:val="00B178E9"/>
    <w:rsid w:val="00B254B5"/>
    <w:rsid w:val="00B37C90"/>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6C3D"/>
    <w:rsid w:val="00BA03CC"/>
    <w:rsid w:val="00BA1568"/>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51351"/>
    <w:rsid w:val="00C52027"/>
    <w:rsid w:val="00C52BE9"/>
    <w:rsid w:val="00C7789D"/>
    <w:rsid w:val="00C839DC"/>
    <w:rsid w:val="00C84C72"/>
    <w:rsid w:val="00C84C96"/>
    <w:rsid w:val="00C87824"/>
    <w:rsid w:val="00CA002B"/>
    <w:rsid w:val="00CC326F"/>
    <w:rsid w:val="00CC4039"/>
    <w:rsid w:val="00CC4748"/>
    <w:rsid w:val="00CC5D22"/>
    <w:rsid w:val="00CC5FF6"/>
    <w:rsid w:val="00CC74E9"/>
    <w:rsid w:val="00CD30B9"/>
    <w:rsid w:val="00CD65BA"/>
    <w:rsid w:val="00CE307E"/>
    <w:rsid w:val="00CE703B"/>
    <w:rsid w:val="00CF0578"/>
    <w:rsid w:val="00D03408"/>
    <w:rsid w:val="00D10356"/>
    <w:rsid w:val="00D17462"/>
    <w:rsid w:val="00D2407D"/>
    <w:rsid w:val="00D24520"/>
    <w:rsid w:val="00D31CEB"/>
    <w:rsid w:val="00D41A2D"/>
    <w:rsid w:val="00D450C3"/>
    <w:rsid w:val="00D63369"/>
    <w:rsid w:val="00D81F7A"/>
    <w:rsid w:val="00D82AF4"/>
    <w:rsid w:val="00D82C8B"/>
    <w:rsid w:val="00D868A4"/>
    <w:rsid w:val="00DB47BC"/>
    <w:rsid w:val="00DB79FB"/>
    <w:rsid w:val="00DD41A4"/>
    <w:rsid w:val="00DD6AA5"/>
    <w:rsid w:val="00DE2B7F"/>
    <w:rsid w:val="00DE5F94"/>
    <w:rsid w:val="00DE6780"/>
    <w:rsid w:val="00DE7681"/>
    <w:rsid w:val="00DF7EA2"/>
    <w:rsid w:val="00E05CBF"/>
    <w:rsid w:val="00E2220C"/>
    <w:rsid w:val="00E262A7"/>
    <w:rsid w:val="00E30245"/>
    <w:rsid w:val="00E34F74"/>
    <w:rsid w:val="00E5499A"/>
    <w:rsid w:val="00E564D5"/>
    <w:rsid w:val="00E6146A"/>
    <w:rsid w:val="00E61E79"/>
    <w:rsid w:val="00E71744"/>
    <w:rsid w:val="00E7284C"/>
    <w:rsid w:val="00E83049"/>
    <w:rsid w:val="00E83CB5"/>
    <w:rsid w:val="00E846B1"/>
    <w:rsid w:val="00E957B1"/>
    <w:rsid w:val="00E9689E"/>
    <w:rsid w:val="00E97583"/>
    <w:rsid w:val="00EA2144"/>
    <w:rsid w:val="00EA40D6"/>
    <w:rsid w:val="00EA5D74"/>
    <w:rsid w:val="00EA7D51"/>
    <w:rsid w:val="00EB0962"/>
    <w:rsid w:val="00EC0890"/>
    <w:rsid w:val="00EC24A6"/>
    <w:rsid w:val="00ED2D01"/>
    <w:rsid w:val="00EE43CC"/>
    <w:rsid w:val="00EE656A"/>
    <w:rsid w:val="00EE79C4"/>
    <w:rsid w:val="00EF2922"/>
    <w:rsid w:val="00EF4006"/>
    <w:rsid w:val="00F063F0"/>
    <w:rsid w:val="00F146F8"/>
    <w:rsid w:val="00F14EDD"/>
    <w:rsid w:val="00F25123"/>
    <w:rsid w:val="00F27383"/>
    <w:rsid w:val="00F40189"/>
    <w:rsid w:val="00F507C7"/>
    <w:rsid w:val="00F601B5"/>
    <w:rsid w:val="00F62BE1"/>
    <w:rsid w:val="00F66161"/>
    <w:rsid w:val="00F757F5"/>
    <w:rsid w:val="00F845FA"/>
    <w:rsid w:val="00F90534"/>
    <w:rsid w:val="00F9710C"/>
    <w:rsid w:val="00FA621A"/>
    <w:rsid w:val="00FA7D09"/>
    <w:rsid w:val="00FC551B"/>
    <w:rsid w:val="00FE05DE"/>
    <w:rsid w:val="00FE4186"/>
    <w:rsid w:val="00FF143D"/>
    <w:rsid w:val="00FF360B"/>
    <w:rsid w:val="010953E6"/>
    <w:rsid w:val="011C62C9"/>
    <w:rsid w:val="01264972"/>
    <w:rsid w:val="01370129"/>
    <w:rsid w:val="01DD59FB"/>
    <w:rsid w:val="024B38CF"/>
    <w:rsid w:val="02533F0F"/>
    <w:rsid w:val="025657AD"/>
    <w:rsid w:val="02C11647"/>
    <w:rsid w:val="03797855"/>
    <w:rsid w:val="038835A3"/>
    <w:rsid w:val="03D41080"/>
    <w:rsid w:val="03DE2B76"/>
    <w:rsid w:val="045E2BB8"/>
    <w:rsid w:val="04A86794"/>
    <w:rsid w:val="04A907D2"/>
    <w:rsid w:val="04C80BE4"/>
    <w:rsid w:val="058D598A"/>
    <w:rsid w:val="05997DB0"/>
    <w:rsid w:val="059A6453"/>
    <w:rsid w:val="05F30086"/>
    <w:rsid w:val="0619721E"/>
    <w:rsid w:val="07072D46"/>
    <w:rsid w:val="073D0CEA"/>
    <w:rsid w:val="074A6C5C"/>
    <w:rsid w:val="0797664C"/>
    <w:rsid w:val="07AF7E3A"/>
    <w:rsid w:val="07FE1BA9"/>
    <w:rsid w:val="0849203C"/>
    <w:rsid w:val="08835C3B"/>
    <w:rsid w:val="08B103F5"/>
    <w:rsid w:val="08B65C4C"/>
    <w:rsid w:val="08BF0F51"/>
    <w:rsid w:val="08CF1FCF"/>
    <w:rsid w:val="094E3682"/>
    <w:rsid w:val="096E162E"/>
    <w:rsid w:val="098D4E09"/>
    <w:rsid w:val="09CF6571"/>
    <w:rsid w:val="09DF42DA"/>
    <w:rsid w:val="09E127FF"/>
    <w:rsid w:val="0A2B44A7"/>
    <w:rsid w:val="0A40121D"/>
    <w:rsid w:val="0A402FCB"/>
    <w:rsid w:val="0A481E7F"/>
    <w:rsid w:val="0A4B7E76"/>
    <w:rsid w:val="0A6614D3"/>
    <w:rsid w:val="0B16137B"/>
    <w:rsid w:val="0C3C787D"/>
    <w:rsid w:val="0C8A7039"/>
    <w:rsid w:val="0CBA3508"/>
    <w:rsid w:val="0CBE28CD"/>
    <w:rsid w:val="0CE045F1"/>
    <w:rsid w:val="0D7C6A10"/>
    <w:rsid w:val="0DA21027"/>
    <w:rsid w:val="0DA820E3"/>
    <w:rsid w:val="0DE819AF"/>
    <w:rsid w:val="0E1A3DDD"/>
    <w:rsid w:val="0E1C78AB"/>
    <w:rsid w:val="0E2959F8"/>
    <w:rsid w:val="0E7E6171"/>
    <w:rsid w:val="0ECC324C"/>
    <w:rsid w:val="0ECE5D13"/>
    <w:rsid w:val="0EE95F2E"/>
    <w:rsid w:val="0F113188"/>
    <w:rsid w:val="0F6F5BF2"/>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D604FC"/>
    <w:rsid w:val="13D75DF6"/>
    <w:rsid w:val="146A5814"/>
    <w:rsid w:val="14F656CC"/>
    <w:rsid w:val="15394377"/>
    <w:rsid w:val="153C6A85"/>
    <w:rsid w:val="15545B7C"/>
    <w:rsid w:val="158C17BA"/>
    <w:rsid w:val="15B04F45"/>
    <w:rsid w:val="15CA2845"/>
    <w:rsid w:val="16165BB3"/>
    <w:rsid w:val="165D6CB3"/>
    <w:rsid w:val="16827F25"/>
    <w:rsid w:val="169528FE"/>
    <w:rsid w:val="17381BB3"/>
    <w:rsid w:val="175224D1"/>
    <w:rsid w:val="17812DA9"/>
    <w:rsid w:val="17D31922"/>
    <w:rsid w:val="17FB2C27"/>
    <w:rsid w:val="180A1D0F"/>
    <w:rsid w:val="18210BE6"/>
    <w:rsid w:val="187F2071"/>
    <w:rsid w:val="18B232E6"/>
    <w:rsid w:val="192D0BBE"/>
    <w:rsid w:val="197467ED"/>
    <w:rsid w:val="19C71F79"/>
    <w:rsid w:val="1A2E3F18"/>
    <w:rsid w:val="1A700E8A"/>
    <w:rsid w:val="1A703458"/>
    <w:rsid w:val="1A7D4B93"/>
    <w:rsid w:val="1A7E5445"/>
    <w:rsid w:val="1AF04599"/>
    <w:rsid w:val="1B705779"/>
    <w:rsid w:val="1B7A3DC2"/>
    <w:rsid w:val="1C8B785C"/>
    <w:rsid w:val="1CD23809"/>
    <w:rsid w:val="1CD423AD"/>
    <w:rsid w:val="1CD52A85"/>
    <w:rsid w:val="1CDA105D"/>
    <w:rsid w:val="1CE01DF0"/>
    <w:rsid w:val="1D174D30"/>
    <w:rsid w:val="1D4F618B"/>
    <w:rsid w:val="1DCA62A8"/>
    <w:rsid w:val="1DD30B53"/>
    <w:rsid w:val="1E2B09A6"/>
    <w:rsid w:val="1E5E7447"/>
    <w:rsid w:val="1E761259"/>
    <w:rsid w:val="1E766DE5"/>
    <w:rsid w:val="1EA44D1C"/>
    <w:rsid w:val="1EB12291"/>
    <w:rsid w:val="1EB36D9B"/>
    <w:rsid w:val="1EDF44F4"/>
    <w:rsid w:val="1F3709E9"/>
    <w:rsid w:val="1F486752"/>
    <w:rsid w:val="1F66553A"/>
    <w:rsid w:val="1F7D3F22"/>
    <w:rsid w:val="1F853F49"/>
    <w:rsid w:val="1FF873D1"/>
    <w:rsid w:val="202D4D1D"/>
    <w:rsid w:val="207B66B3"/>
    <w:rsid w:val="20B02799"/>
    <w:rsid w:val="20D65FDF"/>
    <w:rsid w:val="21004E0A"/>
    <w:rsid w:val="212136FE"/>
    <w:rsid w:val="216F4704"/>
    <w:rsid w:val="21940E1D"/>
    <w:rsid w:val="220F6663"/>
    <w:rsid w:val="22531561"/>
    <w:rsid w:val="22715FC0"/>
    <w:rsid w:val="22821F7B"/>
    <w:rsid w:val="22B13EF7"/>
    <w:rsid w:val="22CD6E27"/>
    <w:rsid w:val="233F60BE"/>
    <w:rsid w:val="23EB61A9"/>
    <w:rsid w:val="2471674B"/>
    <w:rsid w:val="253D01A8"/>
    <w:rsid w:val="258E50DA"/>
    <w:rsid w:val="25C84CC5"/>
    <w:rsid w:val="260458EE"/>
    <w:rsid w:val="260769D1"/>
    <w:rsid w:val="269F01C6"/>
    <w:rsid w:val="26B172D2"/>
    <w:rsid w:val="26DD1E76"/>
    <w:rsid w:val="26FE46B2"/>
    <w:rsid w:val="2761088B"/>
    <w:rsid w:val="27865F67"/>
    <w:rsid w:val="27985D9D"/>
    <w:rsid w:val="283D19C1"/>
    <w:rsid w:val="286363AA"/>
    <w:rsid w:val="28F43D2C"/>
    <w:rsid w:val="2942556D"/>
    <w:rsid w:val="29A14754"/>
    <w:rsid w:val="29C22ABC"/>
    <w:rsid w:val="29DD577D"/>
    <w:rsid w:val="29F23E8A"/>
    <w:rsid w:val="2A1A4A8C"/>
    <w:rsid w:val="2A22332C"/>
    <w:rsid w:val="2B4C1378"/>
    <w:rsid w:val="2B5446D0"/>
    <w:rsid w:val="2B772FE7"/>
    <w:rsid w:val="2B773770"/>
    <w:rsid w:val="2BC27938"/>
    <w:rsid w:val="2BE0423E"/>
    <w:rsid w:val="2C075B13"/>
    <w:rsid w:val="2C0E2AD1"/>
    <w:rsid w:val="2C150DB8"/>
    <w:rsid w:val="2C235085"/>
    <w:rsid w:val="2CE16156"/>
    <w:rsid w:val="2DC259B9"/>
    <w:rsid w:val="2DFF6B75"/>
    <w:rsid w:val="2E100D83"/>
    <w:rsid w:val="2E931E1B"/>
    <w:rsid w:val="2F083808"/>
    <w:rsid w:val="2F0F2DE8"/>
    <w:rsid w:val="2F2B3F7D"/>
    <w:rsid w:val="2F3740ED"/>
    <w:rsid w:val="2F8F3F29"/>
    <w:rsid w:val="2FB60F27"/>
    <w:rsid w:val="2FD61424"/>
    <w:rsid w:val="2FDE689C"/>
    <w:rsid w:val="2FEA5603"/>
    <w:rsid w:val="30004E27"/>
    <w:rsid w:val="301B2D20"/>
    <w:rsid w:val="304C5976"/>
    <w:rsid w:val="30777212"/>
    <w:rsid w:val="30B67735"/>
    <w:rsid w:val="314E2AD2"/>
    <w:rsid w:val="315A69F0"/>
    <w:rsid w:val="31723ACB"/>
    <w:rsid w:val="31CF685F"/>
    <w:rsid w:val="325A37F0"/>
    <w:rsid w:val="328B0799"/>
    <w:rsid w:val="32B37F2E"/>
    <w:rsid w:val="32FD564D"/>
    <w:rsid w:val="338F52EF"/>
    <w:rsid w:val="33B07C43"/>
    <w:rsid w:val="33DC5263"/>
    <w:rsid w:val="340622E0"/>
    <w:rsid w:val="34285A89"/>
    <w:rsid w:val="342B073F"/>
    <w:rsid w:val="34436CD6"/>
    <w:rsid w:val="345C41E5"/>
    <w:rsid w:val="34643001"/>
    <w:rsid w:val="349A75F8"/>
    <w:rsid w:val="354F32F4"/>
    <w:rsid w:val="36024528"/>
    <w:rsid w:val="360822A0"/>
    <w:rsid w:val="36370E76"/>
    <w:rsid w:val="36D93CDC"/>
    <w:rsid w:val="375F2433"/>
    <w:rsid w:val="37CF3A3F"/>
    <w:rsid w:val="38151BEF"/>
    <w:rsid w:val="38342C58"/>
    <w:rsid w:val="38433B03"/>
    <w:rsid w:val="384D2BD3"/>
    <w:rsid w:val="38A807CE"/>
    <w:rsid w:val="38E635D7"/>
    <w:rsid w:val="38FE2591"/>
    <w:rsid w:val="390F7E89"/>
    <w:rsid w:val="39641F82"/>
    <w:rsid w:val="39914EC5"/>
    <w:rsid w:val="39D51E21"/>
    <w:rsid w:val="3A0E5B38"/>
    <w:rsid w:val="3A241712"/>
    <w:rsid w:val="3A79380C"/>
    <w:rsid w:val="3A8B6633"/>
    <w:rsid w:val="3A906475"/>
    <w:rsid w:val="3AEF7F72"/>
    <w:rsid w:val="3B1B06F7"/>
    <w:rsid w:val="3B7442C9"/>
    <w:rsid w:val="3B840388"/>
    <w:rsid w:val="3B8C57C0"/>
    <w:rsid w:val="3BF05D4F"/>
    <w:rsid w:val="3C432323"/>
    <w:rsid w:val="3C712C7C"/>
    <w:rsid w:val="3C8A1488"/>
    <w:rsid w:val="3CA45D91"/>
    <w:rsid w:val="3CAD7649"/>
    <w:rsid w:val="3CC0115D"/>
    <w:rsid w:val="3D934BE4"/>
    <w:rsid w:val="3DD27A1C"/>
    <w:rsid w:val="3DE6565C"/>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610F23"/>
    <w:rsid w:val="429C278D"/>
    <w:rsid w:val="42BA2C13"/>
    <w:rsid w:val="42D40A22"/>
    <w:rsid w:val="42DE03FB"/>
    <w:rsid w:val="433330F0"/>
    <w:rsid w:val="43676F78"/>
    <w:rsid w:val="438B4F20"/>
    <w:rsid w:val="4396090B"/>
    <w:rsid w:val="43E52A81"/>
    <w:rsid w:val="440E3217"/>
    <w:rsid w:val="446B0669"/>
    <w:rsid w:val="450665E4"/>
    <w:rsid w:val="45322F35"/>
    <w:rsid w:val="45596713"/>
    <w:rsid w:val="45760A7F"/>
    <w:rsid w:val="45E379AE"/>
    <w:rsid w:val="461E170B"/>
    <w:rsid w:val="472467E8"/>
    <w:rsid w:val="47486DFD"/>
    <w:rsid w:val="47EA5D49"/>
    <w:rsid w:val="480A798E"/>
    <w:rsid w:val="481867EA"/>
    <w:rsid w:val="4866004B"/>
    <w:rsid w:val="488345C4"/>
    <w:rsid w:val="48914416"/>
    <w:rsid w:val="48F5643E"/>
    <w:rsid w:val="494D658F"/>
    <w:rsid w:val="494F2F9D"/>
    <w:rsid w:val="49923E08"/>
    <w:rsid w:val="49AD34D2"/>
    <w:rsid w:val="49D12250"/>
    <w:rsid w:val="4A3459A1"/>
    <w:rsid w:val="4AA2290B"/>
    <w:rsid w:val="4AC00FE3"/>
    <w:rsid w:val="4AD50ED2"/>
    <w:rsid w:val="4AE104F2"/>
    <w:rsid w:val="4AE235D1"/>
    <w:rsid w:val="4AE9550D"/>
    <w:rsid w:val="4B893ACB"/>
    <w:rsid w:val="4BA16207"/>
    <w:rsid w:val="4BBA1ED6"/>
    <w:rsid w:val="4BF17771"/>
    <w:rsid w:val="4BF33C36"/>
    <w:rsid w:val="4C594CD1"/>
    <w:rsid w:val="4C9E442D"/>
    <w:rsid w:val="4CC34DBA"/>
    <w:rsid w:val="4CE0771A"/>
    <w:rsid w:val="4CE222D0"/>
    <w:rsid w:val="4D682A44"/>
    <w:rsid w:val="4DC82C71"/>
    <w:rsid w:val="4E0302C9"/>
    <w:rsid w:val="4EA36C51"/>
    <w:rsid w:val="4EB62E28"/>
    <w:rsid w:val="4F0B7DD0"/>
    <w:rsid w:val="4F272DC3"/>
    <w:rsid w:val="4F761812"/>
    <w:rsid w:val="4F8C3212"/>
    <w:rsid w:val="4FAF16B5"/>
    <w:rsid w:val="4FC235E9"/>
    <w:rsid w:val="4FC6658F"/>
    <w:rsid w:val="50032C83"/>
    <w:rsid w:val="502F5371"/>
    <w:rsid w:val="5096588D"/>
    <w:rsid w:val="50DD28EE"/>
    <w:rsid w:val="50F4173C"/>
    <w:rsid w:val="512027DB"/>
    <w:rsid w:val="512B513A"/>
    <w:rsid w:val="516C77CE"/>
    <w:rsid w:val="518A4489"/>
    <w:rsid w:val="519C4558"/>
    <w:rsid w:val="519F5DF6"/>
    <w:rsid w:val="51BD4675"/>
    <w:rsid w:val="51DA01C5"/>
    <w:rsid w:val="522F7589"/>
    <w:rsid w:val="52E046C8"/>
    <w:rsid w:val="530128B7"/>
    <w:rsid w:val="53177C0E"/>
    <w:rsid w:val="534704F3"/>
    <w:rsid w:val="535D4D1B"/>
    <w:rsid w:val="536904FE"/>
    <w:rsid w:val="536F738D"/>
    <w:rsid w:val="53AC47FA"/>
    <w:rsid w:val="53EC783E"/>
    <w:rsid w:val="543A0058"/>
    <w:rsid w:val="54560659"/>
    <w:rsid w:val="54714874"/>
    <w:rsid w:val="548C2CB1"/>
    <w:rsid w:val="54996B2C"/>
    <w:rsid w:val="54F40207"/>
    <w:rsid w:val="55200FFC"/>
    <w:rsid w:val="554B717A"/>
    <w:rsid w:val="559B4B26"/>
    <w:rsid w:val="55CD7B5A"/>
    <w:rsid w:val="55D831E4"/>
    <w:rsid w:val="560B1CAC"/>
    <w:rsid w:val="563C00B7"/>
    <w:rsid w:val="565A678F"/>
    <w:rsid w:val="567710EF"/>
    <w:rsid w:val="56B419BA"/>
    <w:rsid w:val="56D276FD"/>
    <w:rsid w:val="56E7007D"/>
    <w:rsid w:val="56F6302C"/>
    <w:rsid w:val="56FE63C1"/>
    <w:rsid w:val="57ED7101"/>
    <w:rsid w:val="585A4825"/>
    <w:rsid w:val="587C1217"/>
    <w:rsid w:val="592F7A5F"/>
    <w:rsid w:val="59B854D7"/>
    <w:rsid w:val="5A81253D"/>
    <w:rsid w:val="5A897643"/>
    <w:rsid w:val="5AD3266C"/>
    <w:rsid w:val="5B891F73"/>
    <w:rsid w:val="5BD26DC8"/>
    <w:rsid w:val="5C2E5C34"/>
    <w:rsid w:val="5C576CE3"/>
    <w:rsid w:val="5C7A36E7"/>
    <w:rsid w:val="5CCB3F43"/>
    <w:rsid w:val="5CD66444"/>
    <w:rsid w:val="5CD858CE"/>
    <w:rsid w:val="5D5B58C3"/>
    <w:rsid w:val="5D814602"/>
    <w:rsid w:val="5DB33033"/>
    <w:rsid w:val="5DEC4171"/>
    <w:rsid w:val="5E2D7E38"/>
    <w:rsid w:val="5EA07C9D"/>
    <w:rsid w:val="5EA20CD3"/>
    <w:rsid w:val="5EB400EF"/>
    <w:rsid w:val="5F531FCE"/>
    <w:rsid w:val="5FB07420"/>
    <w:rsid w:val="5FBB6635"/>
    <w:rsid w:val="5FD90725"/>
    <w:rsid w:val="6028345A"/>
    <w:rsid w:val="60B1793F"/>
    <w:rsid w:val="60B847DE"/>
    <w:rsid w:val="617D720A"/>
    <w:rsid w:val="622A34BA"/>
    <w:rsid w:val="626B0A5E"/>
    <w:rsid w:val="63273E9D"/>
    <w:rsid w:val="63DA2CBD"/>
    <w:rsid w:val="641B57B0"/>
    <w:rsid w:val="648A6492"/>
    <w:rsid w:val="64942E6C"/>
    <w:rsid w:val="649738D0"/>
    <w:rsid w:val="649E288A"/>
    <w:rsid w:val="64DC3DB0"/>
    <w:rsid w:val="64F96C17"/>
    <w:rsid w:val="65183878"/>
    <w:rsid w:val="65391840"/>
    <w:rsid w:val="65670581"/>
    <w:rsid w:val="65F841B4"/>
    <w:rsid w:val="668E2986"/>
    <w:rsid w:val="66A46EDA"/>
    <w:rsid w:val="6727621A"/>
    <w:rsid w:val="67346B89"/>
    <w:rsid w:val="676D784C"/>
    <w:rsid w:val="67A70F3E"/>
    <w:rsid w:val="681D761D"/>
    <w:rsid w:val="68224C33"/>
    <w:rsid w:val="68376930"/>
    <w:rsid w:val="683D4DCE"/>
    <w:rsid w:val="686700D0"/>
    <w:rsid w:val="688D6B5E"/>
    <w:rsid w:val="69167590"/>
    <w:rsid w:val="691B5192"/>
    <w:rsid w:val="69B66D5B"/>
    <w:rsid w:val="69DB153D"/>
    <w:rsid w:val="69E91EAC"/>
    <w:rsid w:val="69EC374B"/>
    <w:rsid w:val="6ACD0E86"/>
    <w:rsid w:val="6AF622C8"/>
    <w:rsid w:val="6AFA3F1E"/>
    <w:rsid w:val="6B135022"/>
    <w:rsid w:val="6B2028CD"/>
    <w:rsid w:val="6B4D6382"/>
    <w:rsid w:val="6B523676"/>
    <w:rsid w:val="6B595E89"/>
    <w:rsid w:val="6BB64010"/>
    <w:rsid w:val="6BE83743"/>
    <w:rsid w:val="6C673FDC"/>
    <w:rsid w:val="6C6B4DFB"/>
    <w:rsid w:val="6D0412AD"/>
    <w:rsid w:val="6D22341F"/>
    <w:rsid w:val="6D286839"/>
    <w:rsid w:val="6D8B0383"/>
    <w:rsid w:val="6D9B170F"/>
    <w:rsid w:val="6E3B049F"/>
    <w:rsid w:val="6E6A488B"/>
    <w:rsid w:val="6ED36C87"/>
    <w:rsid w:val="6F6571B8"/>
    <w:rsid w:val="6F7A18EA"/>
    <w:rsid w:val="6FBD596D"/>
    <w:rsid w:val="6FE253D4"/>
    <w:rsid w:val="6FF66931"/>
    <w:rsid w:val="6FF74356"/>
    <w:rsid w:val="703F3234"/>
    <w:rsid w:val="7046735E"/>
    <w:rsid w:val="707E1677"/>
    <w:rsid w:val="708B5A6B"/>
    <w:rsid w:val="70933881"/>
    <w:rsid w:val="70BF5A34"/>
    <w:rsid w:val="70F96E79"/>
    <w:rsid w:val="7153098E"/>
    <w:rsid w:val="721F290F"/>
    <w:rsid w:val="725452C2"/>
    <w:rsid w:val="72B4502C"/>
    <w:rsid w:val="733D1412"/>
    <w:rsid w:val="74026044"/>
    <w:rsid w:val="741D3D69"/>
    <w:rsid w:val="74E97204"/>
    <w:rsid w:val="74FB5410"/>
    <w:rsid w:val="753919A8"/>
    <w:rsid w:val="759545AB"/>
    <w:rsid w:val="759E1D9D"/>
    <w:rsid w:val="75C8506C"/>
    <w:rsid w:val="75EC066F"/>
    <w:rsid w:val="75FA2D4B"/>
    <w:rsid w:val="760A5684"/>
    <w:rsid w:val="7621477C"/>
    <w:rsid w:val="764E29AA"/>
    <w:rsid w:val="766362A0"/>
    <w:rsid w:val="766B761C"/>
    <w:rsid w:val="768A5558"/>
    <w:rsid w:val="768F2388"/>
    <w:rsid w:val="76A47C80"/>
    <w:rsid w:val="76A84CE7"/>
    <w:rsid w:val="76D33CC8"/>
    <w:rsid w:val="76F81028"/>
    <w:rsid w:val="77237035"/>
    <w:rsid w:val="77715A33"/>
    <w:rsid w:val="77831357"/>
    <w:rsid w:val="77FC1CA2"/>
    <w:rsid w:val="78020519"/>
    <w:rsid w:val="78524960"/>
    <w:rsid w:val="78667D73"/>
    <w:rsid w:val="78836E2E"/>
    <w:rsid w:val="789E1B79"/>
    <w:rsid w:val="78B94DA4"/>
    <w:rsid w:val="78EA4902"/>
    <w:rsid w:val="78F45A6B"/>
    <w:rsid w:val="7942798A"/>
    <w:rsid w:val="79515378"/>
    <w:rsid w:val="79D04875"/>
    <w:rsid w:val="7A4D1FE3"/>
    <w:rsid w:val="7A715CD2"/>
    <w:rsid w:val="7A904DD0"/>
    <w:rsid w:val="7ABD5D84"/>
    <w:rsid w:val="7AE244DA"/>
    <w:rsid w:val="7AEC0C8C"/>
    <w:rsid w:val="7AF02F2A"/>
    <w:rsid w:val="7AF16E13"/>
    <w:rsid w:val="7B066CB1"/>
    <w:rsid w:val="7B1C3D58"/>
    <w:rsid w:val="7B2014A6"/>
    <w:rsid w:val="7BDD2EF3"/>
    <w:rsid w:val="7C281E11"/>
    <w:rsid w:val="7C741543"/>
    <w:rsid w:val="7CBE0F77"/>
    <w:rsid w:val="7CF85947"/>
    <w:rsid w:val="7D2F72F0"/>
    <w:rsid w:val="7D6C3F74"/>
    <w:rsid w:val="7D79492C"/>
    <w:rsid w:val="7DF54E63"/>
    <w:rsid w:val="7E4D4360"/>
    <w:rsid w:val="7E551467"/>
    <w:rsid w:val="7E763467"/>
    <w:rsid w:val="7E851E42"/>
    <w:rsid w:val="7EB302B4"/>
    <w:rsid w:val="7EEF18BB"/>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標題 1 字元"/>
    <w:basedOn w:val="4"/>
    <w:link w:val="2"/>
    <w:qFormat/>
    <w:uiPriority w:val="9"/>
    <w:rPr>
      <w:rFonts w:ascii="SimSun" w:hAnsi="SimSun" w:eastAsia="SimSun" w:cs="Times New Roman"/>
      <w:b/>
      <w:bCs/>
      <w:kern w:val="44"/>
      <w:sz w:val="48"/>
      <w:szCs w:val="48"/>
      <w:lang w:eastAsia="zh-CN"/>
    </w:rPr>
  </w:style>
  <w:style w:type="character" w:customStyle="1" w:styleId="21">
    <w:name w:val="註解方塊文字 字元"/>
    <w:basedOn w:val="4"/>
    <w:link w:val="6"/>
    <w:semiHidden/>
    <w:qFormat/>
    <w:uiPriority w:val="99"/>
    <w:rPr>
      <w:rFonts w:ascii="PMingLiU" w:eastAsia="PMingLiU"/>
      <w:sz w:val="18"/>
      <w:szCs w:val="18"/>
    </w:rPr>
  </w:style>
  <w:style w:type="character" w:customStyle="1" w:styleId="22">
    <w:name w:val="註解文字 字元"/>
    <w:basedOn w:val="4"/>
    <w:link w:val="8"/>
    <w:qFormat/>
    <w:uiPriority w:val="99"/>
    <w:rPr>
      <w:rFonts w:eastAsiaTheme="minorEastAsia"/>
      <w:szCs w:val="28"/>
    </w:rPr>
  </w:style>
  <w:style w:type="character" w:customStyle="1" w:styleId="23">
    <w:name w:val="頁尾 字元"/>
    <w:basedOn w:val="4"/>
    <w:link w:val="12"/>
    <w:qFormat/>
    <w:uiPriority w:val="99"/>
    <w:rPr>
      <w:rFonts w:ascii="Times New Roman" w:hAnsi="Times New Roman" w:eastAsiaTheme="minorEastAsia"/>
      <w:sz w:val="24"/>
      <w:szCs w:val="28"/>
    </w:rPr>
  </w:style>
  <w:style w:type="character" w:customStyle="1" w:styleId="24">
    <w:name w:val="註腳文字 字元"/>
    <w:basedOn w:val="4"/>
    <w:link w:val="14"/>
    <w:semiHidden/>
    <w:qFormat/>
    <w:uiPriority w:val="99"/>
    <w:rPr>
      <w:rFonts w:eastAsiaTheme="minorEastAsia"/>
      <w:sz w:val="18"/>
      <w:szCs w:val="18"/>
    </w:rPr>
  </w:style>
  <w:style w:type="character" w:customStyle="1" w:styleId="25">
    <w:name w:val="頁首 字元"/>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註解主旨 字元"/>
    <w:basedOn w:val="22"/>
    <w:link w:val="9"/>
    <w:semiHidden/>
    <w:qFormat/>
    <w:uiPriority w:val="99"/>
    <w:rPr>
      <w:rFonts w:ascii="Arial" w:hAnsi="Arial" w:eastAsiaTheme="minorEastAsia" w:cstheme="minorBidi"/>
      <w:b/>
      <w:bCs/>
      <w:szCs w:val="28"/>
    </w:rPr>
  </w:style>
  <w:style w:type="character" w:customStyle="1" w:styleId="33">
    <w:name w:val="標題 3 字元"/>
    <w:basedOn w:val="4"/>
    <w:link w:val="3"/>
    <w:semiHidden/>
    <w:qFormat/>
    <w:uiPriority w:val="9"/>
    <w:rPr>
      <w:rFonts w:asciiTheme="majorHAnsi" w:hAnsiTheme="majorHAnsi" w:eastAsiaTheme="majorEastAsia" w:cstheme="majorBidi"/>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6B1E-A888-7441-9F8E-8F0A126DCFD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17</Pages>
  <Words>4386</Words>
  <Characters>25006</Characters>
  <Lines>208</Lines>
  <Paragraphs>58</Paragraphs>
  <TotalTime>1</TotalTime>
  <ScaleCrop>false</ScaleCrop>
  <LinksUpToDate>false</LinksUpToDate>
  <CharactersWithSpaces>29334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2023-09-21T01:16:04Z</dcterms:modified>
  <cp:revision>391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14C7355F46974840965D2F12B52BF989</vt:lpwstr>
  </property>
</Properties>
</file>