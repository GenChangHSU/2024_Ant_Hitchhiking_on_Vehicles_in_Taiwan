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color w:val="auto"/>
          <w:sz w:val="24"/>
          <w:szCs w:val="24"/>
        </w:rPr>
      </w:pPr>
      <w:bookmarkStart w:id="0" w:name="_GoBack"/>
      <w:r>
        <w:rPr>
          <w:rFonts w:cs="Arial"/>
          <w:b/>
          <w:color w:val="auto"/>
          <w:sz w:val="24"/>
          <w:szCs w:val="24"/>
        </w:rPr>
        <w:t>Abstract</w:t>
      </w:r>
    </w:p>
    <w:bookmarkEnd w:id="0"/>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 observations of active species hitchhiking on mobile vehicles by ants, yet no study has examined this behavior. Here, we provide the first report on ant hitchhiking using citizen science data</w:t>
      </w:r>
      <w:r>
        <w:rPr>
          <w:rFonts w:hint="default"/>
          <w:sz w:val="24"/>
          <w:szCs w:val="24"/>
          <w:lang w:val="en-US"/>
        </w:rPr>
        <w:t xml:space="preserve"> collected from the social m</w:t>
      </w:r>
      <w:r>
        <w:rPr>
          <w:rFonts w:hint="default"/>
          <w:color w:val="auto"/>
          <w:sz w:val="24"/>
          <w:szCs w:val="24"/>
          <w:lang w:val="en-US"/>
        </w:rPr>
        <w:t>edia Facebook</w:t>
      </w:r>
      <w:r>
        <w:rPr>
          <w:rFonts w:hint="eastAsia"/>
          <w:color w:val="auto"/>
          <w:sz w:val="24"/>
          <w:szCs w:val="24"/>
        </w:rPr>
        <w:t xml:space="preserve">. </w:t>
      </w:r>
      <w:r>
        <w:rPr>
          <w:rFonts w:hint="eastAsia"/>
          <w:bCs/>
          <w:color w:val="auto"/>
          <w:sz w:val="24"/>
          <w:szCs w:val="24"/>
        </w:rPr>
        <w:t xml:space="preserve">In total, </w:t>
      </w:r>
      <w:r>
        <w:rPr>
          <w:rFonts w:hint="default"/>
          <w:bCs/>
          <w:color w:val="auto"/>
          <w:sz w:val="24"/>
          <w:szCs w:val="24"/>
          <w:lang w:val="en-US"/>
        </w:rPr>
        <w:t>52</w:t>
      </w:r>
      <w:r>
        <w:rPr>
          <w:rFonts w:hint="eastAsia"/>
          <w:bCs/>
          <w:color w:val="auto"/>
          <w:sz w:val="24"/>
          <w:szCs w:val="24"/>
        </w:rPr>
        <w:t xml:space="preserve"> cases</w:t>
      </w:r>
      <w:r>
        <w:rPr>
          <w:rFonts w:hint="default"/>
          <w:bCs/>
          <w:color w:val="auto"/>
          <w:sz w:val="24"/>
          <w:szCs w:val="24"/>
          <w:lang w:val="en-US"/>
        </w:rPr>
        <w:t xml:space="preserve"> </w:t>
      </w:r>
      <w:r>
        <w:rPr>
          <w:rFonts w:hint="eastAsia"/>
          <w:bCs/>
          <w:color w:val="auto"/>
          <w:sz w:val="24"/>
          <w:szCs w:val="24"/>
        </w:rPr>
        <w:t xml:space="preserve">of ant hitchhiking on cars and scooters </w:t>
      </w:r>
      <w:r>
        <w:rPr>
          <w:rFonts w:hint="default"/>
          <w:bCs/>
          <w:color w:val="auto"/>
          <w:sz w:val="24"/>
          <w:szCs w:val="24"/>
          <w:lang w:val="en-US"/>
        </w:rPr>
        <w:t>from</w:t>
      </w:r>
      <w:r>
        <w:rPr>
          <w:bCs/>
          <w:color w:val="auto"/>
          <w:sz w:val="24"/>
          <w:szCs w:val="24"/>
        </w:rPr>
        <w:t xml:space="preserve"> </w:t>
      </w:r>
      <w:r>
        <w:rPr>
          <w:rFonts w:hint="default"/>
          <w:bCs/>
          <w:color w:val="auto"/>
          <w:sz w:val="24"/>
          <w:szCs w:val="24"/>
          <w:lang w:val="en-US"/>
        </w:rPr>
        <w:t>nine</w:t>
      </w:r>
      <w:r>
        <w:rPr>
          <w:rFonts w:hint="eastAsia"/>
          <w:bCs/>
          <w:color w:val="auto"/>
          <w:sz w:val="24"/>
          <w:szCs w:val="24"/>
        </w:rPr>
        <w:t xml:space="preserve"> </w:t>
      </w:r>
      <w:r>
        <w:rPr>
          <w:rFonts w:hint="default"/>
          <w:bCs/>
          <w:color w:val="auto"/>
          <w:sz w:val="24"/>
          <w:szCs w:val="24"/>
          <w:lang w:val="en-US"/>
        </w:rPr>
        <w:t xml:space="preserve">ant </w:t>
      </w:r>
      <w:r>
        <w:rPr>
          <w:rFonts w:hint="eastAsia"/>
          <w:bCs/>
          <w:color w:val="auto"/>
          <w:sz w:val="24"/>
          <w:szCs w:val="24"/>
        </w:rPr>
        <w:t>species</w:t>
      </w:r>
      <w:r>
        <w:rPr>
          <w:rFonts w:hint="default"/>
          <w:bCs/>
          <w:color w:val="auto"/>
          <w:sz w:val="24"/>
          <w:szCs w:val="24"/>
          <w:lang w:val="en-US"/>
        </w:rPr>
        <w:t xml:space="preserve"> </w:t>
      </w:r>
      <w:r>
        <w:rPr>
          <w:rFonts w:hint="eastAsia"/>
          <w:bCs/>
          <w:color w:val="auto"/>
          <w:sz w:val="24"/>
          <w:szCs w:val="24"/>
        </w:rPr>
        <w:t xml:space="preserve">were </w:t>
      </w:r>
      <w:r>
        <w:rPr>
          <w:rFonts w:hint="default"/>
          <w:bCs/>
          <w:color w:val="auto"/>
          <w:sz w:val="24"/>
          <w:szCs w:val="24"/>
          <w:lang w:val="en-US"/>
        </w:rPr>
        <w:t>recorded</w:t>
      </w:r>
      <w:r>
        <w:rPr>
          <w:rFonts w:hint="eastAsia"/>
          <w:bCs/>
          <w:color w:val="auto"/>
          <w:sz w:val="24"/>
          <w:szCs w:val="24"/>
        </w:rPr>
        <w:t xml:space="preserve"> between 2017 and 2023.</w:t>
      </w:r>
      <w:r>
        <w:rPr>
          <w:rFonts w:hint="default"/>
          <w:bCs/>
          <w:color w:val="auto"/>
          <w:sz w:val="24"/>
          <w:szCs w:val="24"/>
          <w:lang w:val="en-US"/>
        </w:rPr>
        <w:t xml:space="preserve"> </w:t>
      </w:r>
      <w:r>
        <w:rPr>
          <w:rFonts w:hint="eastAsia"/>
          <w:bCs/>
          <w:color w:val="auto"/>
          <w:sz w:val="24"/>
          <w:szCs w:val="24"/>
        </w:rPr>
        <w:t>Among the hitchhiking</w:t>
      </w:r>
      <w:r>
        <w:rPr>
          <w:bCs/>
          <w:color w:val="auto"/>
          <w:sz w:val="24"/>
          <w:szCs w:val="24"/>
        </w:rPr>
        <w:t xml:space="preserve"> ant </w:t>
      </w:r>
      <w:r>
        <w:rPr>
          <w:rFonts w:hint="eastAsia"/>
          <w:bCs/>
          <w:color w:val="auto"/>
          <w:sz w:val="24"/>
          <w:szCs w:val="24"/>
        </w:rPr>
        <w:t>species, s</w:t>
      </w:r>
      <w:r>
        <w:rPr>
          <w:rFonts w:hint="default"/>
          <w:bCs/>
          <w:color w:val="auto"/>
          <w:sz w:val="24"/>
          <w:szCs w:val="24"/>
          <w:lang w:val="en-US"/>
        </w:rPr>
        <w:t>even</w:t>
      </w:r>
      <w:r>
        <w:rPr>
          <w:rFonts w:hint="eastAsia"/>
          <w:bCs/>
          <w:color w:val="auto"/>
          <w:sz w:val="24"/>
          <w:szCs w:val="24"/>
        </w:rPr>
        <w:t xml:space="preserve"> </w:t>
      </w:r>
      <w:r>
        <w:rPr>
          <w:rFonts w:hint="default"/>
          <w:bCs/>
          <w:color w:val="auto"/>
          <w:sz w:val="24"/>
          <w:szCs w:val="24"/>
          <w:lang w:val="en-US"/>
        </w:rPr>
        <w:t>are</w:t>
      </w:r>
      <w:r>
        <w:rPr>
          <w:rFonts w:hint="eastAsia"/>
          <w:bCs/>
          <w:color w:val="auto"/>
          <w:sz w:val="24"/>
          <w:szCs w:val="24"/>
        </w:rPr>
        <w:t xml:space="preserve"> exotic and </w:t>
      </w:r>
      <w:r>
        <w:rPr>
          <w:rFonts w:hint="default"/>
          <w:bCs/>
          <w:color w:val="auto"/>
          <w:sz w:val="24"/>
          <w:szCs w:val="24"/>
          <w:lang w:val="en-US"/>
        </w:rPr>
        <w:t>eight</w:t>
      </w:r>
      <w:r>
        <w:rPr>
          <w:bCs/>
          <w:color w:val="auto"/>
          <w:sz w:val="24"/>
          <w:szCs w:val="24"/>
        </w:rPr>
        <w:t xml:space="preserve"> </w:t>
      </w:r>
      <w:r>
        <w:rPr>
          <w:rFonts w:hint="default"/>
          <w:bCs/>
          <w:color w:val="auto"/>
          <w:sz w:val="24"/>
          <w:szCs w:val="24"/>
          <w:lang w:val="en-US"/>
        </w:rPr>
        <w:t>are</w:t>
      </w:r>
      <w:r>
        <w:rPr>
          <w:bCs/>
          <w:color w:val="auto"/>
          <w:sz w:val="24"/>
          <w:szCs w:val="24"/>
        </w:rPr>
        <w:t xml:space="preserve"> arboreal</w:t>
      </w:r>
      <w:r>
        <w:rPr>
          <w:rFonts w:hint="default"/>
          <w:bCs/>
          <w:color w:val="auto"/>
          <w:sz w:val="24"/>
          <w:szCs w:val="24"/>
          <w:lang w:val="en-US"/>
        </w:rPr>
        <w:t xml:space="preserve"> or semi-arboreal</w:t>
      </w:r>
      <w:r>
        <w:rPr>
          <w:bCs/>
          <w:color w:val="auto"/>
          <w:sz w:val="24"/>
          <w:szCs w:val="24"/>
        </w:rPr>
        <w:t>.</w:t>
      </w:r>
      <w:r>
        <w:rPr>
          <w:rFonts w:hint="eastAsia"/>
          <w:bCs/>
          <w:color w:val="auto"/>
          <w:sz w:val="24"/>
          <w:szCs w:val="24"/>
        </w:rPr>
        <w:t xml:space="preserve"> </w:t>
      </w:r>
      <w:r>
        <w:rPr>
          <w:rFonts w:hint="default"/>
          <w:bCs/>
          <w:color w:val="auto"/>
          <w:sz w:val="24"/>
          <w:szCs w:val="24"/>
          <w:lang w:val="en-US"/>
        </w:rPr>
        <w:t>In particular</w:t>
      </w:r>
      <w:r>
        <w:rPr>
          <w:bCs/>
          <w:color w:val="auto"/>
          <w:sz w:val="24"/>
          <w:szCs w:val="24"/>
        </w:rPr>
        <w:t xml:space="preserve">, </w:t>
      </w:r>
      <w:r>
        <w:rPr>
          <w:rFonts w:hint="default"/>
          <w:bCs/>
          <w:color w:val="auto"/>
          <w:sz w:val="24"/>
          <w:szCs w:val="24"/>
          <w:lang w:val="en-US"/>
        </w:rPr>
        <w:t>an exotic species, the b</w:t>
      </w:r>
      <w:r>
        <w:rPr>
          <w:rFonts w:hint="eastAsia"/>
          <w:bCs/>
          <w:color w:val="auto"/>
          <w:sz w:val="24"/>
          <w:szCs w:val="24"/>
        </w:rPr>
        <w:t>lack cocoa ant (</w:t>
      </w:r>
      <w:r>
        <w:rPr>
          <w:bCs/>
          <w:i/>
          <w:color w:val="auto"/>
          <w:sz w:val="24"/>
          <w:szCs w:val="24"/>
        </w:rPr>
        <w:t>Dolichoderus</w:t>
      </w:r>
      <w:r>
        <w:rPr>
          <w:rFonts w:hint="eastAsia"/>
          <w:bCs/>
          <w:i/>
          <w:color w:val="auto"/>
          <w:sz w:val="24"/>
          <w:szCs w:val="24"/>
        </w:rPr>
        <w:t xml:space="preserve"> </w:t>
      </w:r>
      <w:r>
        <w:rPr>
          <w:bCs/>
          <w:i/>
          <w:color w:val="auto"/>
          <w:sz w:val="24"/>
          <w:szCs w:val="24"/>
        </w:rPr>
        <w:t>thoracicus</w:t>
      </w:r>
      <w:r>
        <w:rPr>
          <w:rFonts w:hint="eastAsia"/>
          <w:bCs/>
          <w:color w:val="auto"/>
          <w:sz w:val="24"/>
          <w:szCs w:val="24"/>
        </w:rPr>
        <w:t>)</w:t>
      </w:r>
      <w:r>
        <w:rPr>
          <w:rFonts w:hint="default"/>
          <w:bCs/>
          <w:color w:val="auto"/>
          <w:sz w:val="24"/>
          <w:szCs w:val="24"/>
          <w:lang w:val="en-US"/>
        </w:rPr>
        <w:t xml:space="preserve">, </w:t>
      </w:r>
      <w:r>
        <w:rPr>
          <w:rFonts w:hint="eastAsia"/>
          <w:bCs/>
          <w:color w:val="auto"/>
          <w:sz w:val="24"/>
          <w:szCs w:val="24"/>
        </w:rPr>
        <w:t xml:space="preserve">constituted over half of the </w:t>
      </w:r>
      <w:r>
        <w:rPr>
          <w:bCs/>
          <w:color w:val="auto"/>
          <w:sz w:val="24"/>
          <w:szCs w:val="24"/>
        </w:rPr>
        <w:t xml:space="preserve">reported </w:t>
      </w:r>
      <w:r>
        <w:rPr>
          <w:rFonts w:hint="eastAsia"/>
          <w:bCs/>
          <w:color w:val="auto"/>
          <w:sz w:val="24"/>
          <w:szCs w:val="24"/>
        </w:rPr>
        <w:t>cases (</w:t>
      </w:r>
      <w:r>
        <w:rPr>
          <w:rFonts w:hint="eastAsia"/>
          <w:bCs/>
          <w:i/>
          <w:iCs/>
          <w:color w:val="auto"/>
          <w:sz w:val="24"/>
          <w:szCs w:val="24"/>
        </w:rPr>
        <w:t>n</w:t>
      </w:r>
      <w:r>
        <w:rPr>
          <w:rFonts w:hint="eastAsia"/>
          <w:bCs/>
          <w:color w:val="auto"/>
          <w:sz w:val="24"/>
          <w:szCs w:val="24"/>
        </w:rPr>
        <w:t xml:space="preserve"> = </w:t>
      </w:r>
      <w:r>
        <w:rPr>
          <w:rFonts w:hint="default"/>
          <w:bCs/>
          <w:color w:val="auto"/>
          <w:sz w:val="24"/>
          <w:szCs w:val="24"/>
          <w:lang w:val="en-US"/>
        </w:rPr>
        <w:t>31</w:t>
      </w:r>
      <w:r>
        <w:rPr>
          <w:rFonts w:hint="eastAsia"/>
          <w:bCs/>
          <w:color w:val="auto"/>
          <w:sz w:val="24"/>
          <w:szCs w:val="24"/>
        </w:rPr>
        <w:t>).</w:t>
      </w:r>
      <w:r>
        <w:rPr>
          <w:rFonts w:hint="default"/>
          <w:bCs/>
          <w:color w:val="auto"/>
          <w:sz w:val="24"/>
          <w:szCs w:val="24"/>
          <w:lang w:val="en-US"/>
        </w:rPr>
        <w:t xml:space="preserve"> </w:t>
      </w:r>
      <w:r>
        <w:rPr>
          <w:rFonts w:hint="eastAsia"/>
          <w:bCs/>
          <w:color w:val="auto"/>
          <w:sz w:val="24"/>
          <w:szCs w:val="24"/>
        </w:rPr>
        <w:t xml:space="preserve">The parking duration of the vehicles on which the ants hitchhiked ranged from </w:t>
      </w:r>
      <w:r>
        <w:rPr>
          <w:bCs/>
          <w:color w:val="auto"/>
          <w:sz w:val="24"/>
          <w:szCs w:val="24"/>
        </w:rPr>
        <w:t>several hours</w:t>
      </w:r>
      <w:r>
        <w:rPr>
          <w:rFonts w:hint="eastAsia"/>
          <w:bCs/>
          <w:color w:val="auto"/>
          <w:sz w:val="24"/>
          <w:szCs w:val="24"/>
        </w:rPr>
        <w:t xml:space="preserve"> </w:t>
      </w:r>
      <w:r>
        <w:rPr>
          <w:bCs/>
          <w:color w:val="auto"/>
          <w:sz w:val="24"/>
          <w:szCs w:val="24"/>
        </w:rPr>
        <w:t xml:space="preserve">to </w:t>
      </w:r>
      <w:r>
        <w:rPr>
          <w:rFonts w:hint="eastAsia"/>
          <w:bCs/>
          <w:color w:val="auto"/>
          <w:sz w:val="24"/>
          <w:szCs w:val="24"/>
        </w:rPr>
        <w:t xml:space="preserve">over </w:t>
      </w:r>
      <w:r>
        <w:rPr>
          <w:bCs/>
          <w:color w:val="auto"/>
          <w:sz w:val="24"/>
          <w:szCs w:val="24"/>
        </w:rPr>
        <w:t>a month</w:t>
      </w:r>
      <w:r>
        <w:rPr>
          <w:rFonts w:hint="default"/>
          <w:bCs/>
          <w:color w:val="auto"/>
          <w:sz w:val="24"/>
          <w:szCs w:val="24"/>
          <w:lang w:val="en-US"/>
        </w:rPr>
        <w:t xml:space="preserve"> </w:t>
      </w:r>
      <w:r>
        <w:rPr>
          <w:bCs/>
          <w:color w:val="auto"/>
          <w:sz w:val="24"/>
          <w:szCs w:val="24"/>
        </w:rPr>
        <w:t>(</w:t>
      </w:r>
      <w:r>
        <w:rPr>
          <w:rFonts w:hint="default"/>
          <w:bCs/>
          <w:color w:val="auto"/>
          <w:sz w:val="24"/>
          <w:szCs w:val="24"/>
          <w:lang w:val="en-US"/>
        </w:rPr>
        <w:t>30</w:t>
      </w:r>
      <w:r>
        <w:rPr>
          <w:bCs/>
          <w:color w:val="auto"/>
          <w:sz w:val="24"/>
          <w:szCs w:val="24"/>
        </w:rPr>
        <w:t xml:space="preserve"> cases </w:t>
      </w:r>
      <w:r>
        <w:rPr>
          <w:rFonts w:hint="eastAsia"/>
          <w:bCs/>
          <w:color w:val="auto"/>
          <w:sz w:val="24"/>
          <w:szCs w:val="24"/>
        </w:rPr>
        <w:t>occurr</w:t>
      </w:r>
      <w:r>
        <w:rPr>
          <w:rFonts w:hint="default"/>
          <w:bCs/>
          <w:color w:val="auto"/>
          <w:sz w:val="24"/>
          <w:szCs w:val="24"/>
          <w:lang w:val="en-US"/>
        </w:rPr>
        <w:t>ed</w:t>
      </w:r>
      <w:r>
        <w:rPr>
          <w:bCs/>
          <w:color w:val="auto"/>
          <w:sz w:val="24"/>
          <w:szCs w:val="24"/>
        </w:rPr>
        <w:t xml:space="preserve"> within a day</w:t>
      </w:r>
      <w:r>
        <w:rPr>
          <w:rFonts w:hint="default"/>
          <w:bCs/>
          <w:color w:val="auto"/>
          <w:sz w:val="24"/>
          <w:szCs w:val="24"/>
          <w:lang w:val="en-US"/>
        </w:rPr>
        <w:t>)</w:t>
      </w:r>
      <w:r>
        <w:rPr>
          <w:bCs/>
          <w:color w:val="auto"/>
          <w:sz w:val="24"/>
          <w:szCs w:val="24"/>
        </w:rPr>
        <w:t xml:space="preserve">. </w:t>
      </w:r>
      <w:r>
        <w:rPr>
          <w:rFonts w:hint="eastAsia"/>
          <w:bCs/>
          <w:color w:val="auto"/>
          <w:sz w:val="24"/>
          <w:szCs w:val="24"/>
        </w:rPr>
        <w:t>Moreover, the</w:t>
      </w:r>
      <w:r>
        <w:rPr>
          <w:bCs/>
          <w:color w:val="auto"/>
          <w:sz w:val="24"/>
          <w:szCs w:val="24"/>
        </w:rPr>
        <w:t xml:space="preserve">re were more cases reported in </w:t>
      </w:r>
      <w:r>
        <w:rPr>
          <w:rFonts w:hint="eastAsia"/>
          <w:bCs/>
          <w:color w:val="auto"/>
          <w:sz w:val="24"/>
          <w:szCs w:val="24"/>
        </w:rPr>
        <w:t>spring and summer</w:t>
      </w:r>
      <w:r>
        <w:rPr>
          <w:bCs/>
          <w:color w:val="auto"/>
          <w:sz w:val="24"/>
          <w:szCs w:val="24"/>
        </w:rPr>
        <w:t xml:space="preserve"> compared to fall and winter</w:t>
      </w:r>
      <w:r>
        <w:rPr>
          <w:rFonts w:hint="eastAsia"/>
          <w:bCs/>
          <w:color w:val="auto"/>
          <w:sz w:val="24"/>
          <w:szCs w:val="24"/>
        </w:rPr>
        <w:t>.</w:t>
      </w:r>
      <w:r>
        <w:rPr>
          <w:sz w:val="24"/>
          <w:szCs w:val="24"/>
        </w:rPr>
        <w:t xml:space="preserve"> </w:t>
      </w:r>
      <w:r>
        <w:rPr>
          <w:rFonts w:hint="default" w:cs="Arial"/>
          <w:bCs/>
          <w:sz w:val="24"/>
          <w:szCs w:val="24"/>
          <w:lang w:val="en-US"/>
        </w:rPr>
        <w:t>T</w:t>
      </w:r>
      <w:r>
        <w:rPr>
          <w:rFonts w:hint="eastAsia" w:cs="Arial"/>
          <w:bCs/>
          <w:sz w:val="24"/>
          <w:szCs w:val="24"/>
        </w:rPr>
        <w:t>his</w:t>
      </w:r>
      <w:r>
        <w:rPr>
          <w:rFonts w:hint="default" w:cs="Arial"/>
          <w:bCs/>
          <w:sz w:val="24"/>
          <w:szCs w:val="24"/>
          <w:lang w:val="en-US"/>
        </w:rPr>
        <w:t xml:space="preserve"> study</w:t>
      </w:r>
      <w:r>
        <w:rPr>
          <w:rFonts w:hint="eastAsia" w:cs="Arial"/>
          <w:bCs/>
          <w:sz w:val="24"/>
          <w:szCs w:val="24"/>
        </w:rPr>
        <w:t xml:space="preserve"> is the first </w:t>
      </w:r>
      <w:r>
        <w:rPr>
          <w:rFonts w:hint="default" w:cs="Arial"/>
          <w:bCs/>
          <w:sz w:val="24"/>
          <w:szCs w:val="24"/>
          <w:lang w:val="en-US"/>
        </w:rPr>
        <w:t xml:space="preserve">to </w:t>
      </w:r>
      <w:r>
        <w:rPr>
          <w:rFonts w:hint="eastAsia" w:cs="Arial"/>
          <w:bCs/>
          <w:sz w:val="24"/>
          <w:szCs w:val="24"/>
        </w:rPr>
        <w:t xml:space="preserve">report </w:t>
      </w:r>
      <w:r>
        <w:rPr>
          <w:rFonts w:hint="default" w:cs="Arial"/>
          <w:bCs/>
          <w:sz w:val="24"/>
          <w:szCs w:val="24"/>
          <w:lang w:val="en-US"/>
        </w:rPr>
        <w:t xml:space="preserve">on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default" w:cs="Arial"/>
          <w:bCs/>
          <w:sz w:val="24"/>
          <w:szCs w:val="24"/>
          <w:lang w:val="en-US"/>
        </w:rPr>
        <w:t>and</w:t>
      </w:r>
      <w:r>
        <w:rPr>
          <w:rFonts w:cs="Arial"/>
          <w:bCs/>
          <w:sz w:val="24"/>
          <w:szCs w:val="24"/>
        </w:rPr>
        <w:t xml:space="preserve"> </w:t>
      </w:r>
      <w:r>
        <w:rPr>
          <w:rFonts w:hint="default" w:cs="Arial"/>
          <w:bCs/>
          <w:sz w:val="24"/>
          <w:szCs w:val="24"/>
          <w:lang w:val="en-US"/>
        </w:rPr>
        <w:t>to examine</w:t>
      </w:r>
      <w:r>
        <w:rPr>
          <w:rFonts w:cs="Arial"/>
          <w:bCs/>
          <w:sz w:val="24"/>
          <w:szCs w:val="24"/>
        </w:rPr>
        <w:t xml:space="preserve"> </w:t>
      </w:r>
      <w:r>
        <w:rPr>
          <w:rFonts w:hint="default" w:cs="Arial"/>
          <w:bCs/>
          <w:sz w:val="24"/>
          <w:szCs w:val="24"/>
          <w:lang w:val="en-US"/>
        </w:rPr>
        <w:t xml:space="preserve">this phenomenon.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w:t>
      </w:r>
      <w:r>
        <w:rPr>
          <w:rFonts w:hint="default" w:cs="Arial"/>
          <w:bCs/>
          <w:sz w:val="24"/>
          <w:szCs w:val="24"/>
          <w:lang w:val="en-US"/>
        </w:rPr>
        <w:t>explore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hint="default" w:cs="Arial"/>
          <w:bCs/>
          <w:sz w:val="24"/>
          <w:szCs w:val="24"/>
          <w:lang w:val="en-US"/>
        </w:rPr>
        <w:t xml:space="preserve">abiotic and biotic factors </w:t>
      </w:r>
      <w:r>
        <w:rPr>
          <w:rFonts w:hint="eastAsia" w:cs="Arial"/>
          <w:bCs/>
          <w:sz w:val="24"/>
          <w:szCs w:val="24"/>
        </w:rPr>
        <w:t xml:space="preserve">that </w:t>
      </w:r>
      <w:r>
        <w:rPr>
          <w:rFonts w:hint="default" w:cs="Arial"/>
          <w:bCs/>
          <w:sz w:val="24"/>
          <w:szCs w:val="24"/>
          <w:lang w:val="en-US"/>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commentRangeStart w:id="0"/>
      <w:r>
        <w:rPr>
          <w:sz w:val="24"/>
          <w:szCs w:val="24"/>
        </w:rPr>
        <w:t>arboreal ants</w:t>
      </w:r>
      <w:commentRangeEnd w:id="0"/>
      <w:r>
        <w:commentReference w:id="0"/>
      </w:r>
      <w:r>
        <w:rPr>
          <w:sz w:val="24"/>
          <w:szCs w:val="24"/>
        </w:rPr>
        <w:t xml:space="preserve">,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be it animals or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retain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 xml:space="preserve">In recent years, observations of ants actively hitchhiking on vehicles in Taiwan have been reported. These observations have shown that hitchhiking may facilitate the spread of ants to new areas. However, no studies have investigated such an </w:t>
      </w:r>
      <w:r>
        <w:rPr>
          <w:rFonts w:hint="eastAsia" w:cs="Arial"/>
          <w:sz w:val="24"/>
          <w:szCs w:val="24"/>
        </w:rPr>
        <w:t>active</w:t>
      </w:r>
      <w:r>
        <w:rPr>
          <w:rFonts w:cs="Arial"/>
          <w:sz w:val="24"/>
          <w:szCs w:val="24"/>
        </w:rPr>
        <w:t xml:space="preserve"> ant </w:t>
      </w:r>
      <w:r>
        <w:rPr>
          <w:rFonts w:hint="eastAsia" w:cs="Arial"/>
          <w:sz w:val="24"/>
          <w:szCs w:val="24"/>
        </w:rPr>
        <w:t>hitchhiking behavior</w:t>
      </w:r>
      <w:r>
        <w:rPr>
          <w:rFonts w:cs="Arial"/>
          <w:sz w:val="24"/>
          <w:szCs w:val="24"/>
        </w:rPr>
        <w:t xml:space="preserve">. To better understand this phenomenon, we collected ant </w:t>
      </w:r>
      <w:r>
        <w:rPr>
          <w:rFonts w:hint="eastAsia" w:cs="Arial"/>
          <w:sz w:val="24"/>
          <w:szCs w:val="24"/>
        </w:rPr>
        <w:t xml:space="preserve">hitchhiking </w:t>
      </w:r>
      <w:r>
        <w:rPr>
          <w:rFonts w:cs="Arial"/>
          <w:sz w:val="24"/>
          <w:szCs w:val="24"/>
        </w:rPr>
        <w:t xml:space="preserve">cases 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examined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on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ind w:firstLine="708" w:firstLineChars="295"/>
        <w:rPr>
          <w:rFonts w:cs="Arial"/>
          <w:bCs/>
          <w:color w:val="0070C0"/>
          <w:sz w:val="24"/>
          <w:szCs w:val="24"/>
        </w:rPr>
      </w:pPr>
      <w:r>
        <w:rPr>
          <w:rFonts w:cs="Arial"/>
          <w:bCs/>
          <w:sz w:val="24"/>
          <w:szCs w:val="24"/>
        </w:rPr>
        <w:t>In the initial phase of this study (2017–2022), instances of ant hitchhiking on vehicles were gathered from Facebook by distributing information regarding ant hitchhiking to the users. When a user responded, we asked the person to provide the parking date and location of the vehicles, the parking duration (the time period between the vehicle was parked and the ant hitchhiking was observed), the vehicle type (car or scooter), the intended destination, the weather conditions, the surrounding environment (whether there was any tree nearby), and a photo of the ants for species identification. In the second phase of this study (2023), a dedicated Facebook group was established to systematically collect ant hitchhiking data from users. Standardized survey fields were provided for observers to report the aforementioned information on hitchhiking cases. The data collected from the two phases were combined as the final data for analysis.</w:t>
      </w:r>
    </w:p>
    <w:p>
      <w:pPr>
        <w:spacing w:line="480" w:lineRule="auto"/>
        <w:ind w:firstLine="708" w:firstLineChars="295"/>
        <w:rPr>
          <w:rFonts w:cs="Arial"/>
          <w:bCs/>
          <w:sz w:val="24"/>
          <w:szCs w:val="24"/>
        </w:rPr>
      </w:pPr>
      <w:r>
        <w:rPr>
          <w:rFonts w:cs="Arial"/>
          <w:bCs/>
          <w:sz w:val="24"/>
          <w:szCs w:val="24"/>
        </w:rPr>
        <w:t xml:space="preserve">We classified the ant species as “arboreal”, “semi-arboreal”, or “ground-dwelling” based on their nesting sites and foraging habits. The number of reported cases in the four seasons </w:t>
      </w:r>
      <w:r>
        <w:rPr>
          <w:rFonts w:cs="Arial"/>
          <w:sz w:val="24"/>
          <w:szCs w:val="24"/>
        </w:rPr>
        <w:t xml:space="preserve">(spring: March–May; summer: June–August; fall: September–November; winter: December–February) </w:t>
      </w:r>
      <w:r>
        <w:rPr>
          <w:rFonts w:cs="Arial"/>
          <w:bCs/>
          <w:sz w:val="24"/>
          <w:szCs w:val="24"/>
        </w:rPr>
        <w:t>was tested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collected </w:t>
      </w:r>
      <w:r>
        <w:rPr>
          <w:rFonts w:cs="Arial"/>
          <w:bCs/>
          <w:sz w:val="24"/>
          <w:szCs w:val="24"/>
        </w:rPr>
        <w:t>52 cases</w:t>
      </w:r>
      <w:r>
        <w:rPr>
          <w:rFonts w:hint="eastAsia" w:cs="Arial"/>
          <w:bCs/>
          <w:sz w:val="24"/>
          <w:szCs w:val="24"/>
        </w:rPr>
        <w:t xml:space="preserve"> of 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Eight species were arboreal and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around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a half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w:t>
      </w:r>
      <w:r>
        <w:rPr>
          <w:rFonts w:hint="eastAsia" w:cs="Arial"/>
          <w:bCs/>
          <w:sz w:val="24"/>
          <w:szCs w:val="24"/>
        </w:rPr>
        <w:t>spring and summer</w:t>
      </w:r>
      <w:r>
        <w:rPr>
          <w:rFonts w:cs="Arial"/>
          <w:bCs/>
          <w:sz w:val="24"/>
          <w:szCs w:val="24"/>
        </w:rPr>
        <w:t xml:space="preserve"> compared to fall and winter (Fig. 2).</w:t>
      </w:r>
      <w:r>
        <w:rPr>
          <w:rFonts w:cs="Arial"/>
          <w:b/>
          <w:sz w:val="24"/>
          <w:szCs w:val="24"/>
        </w:rPr>
        <w:br w:type="page"/>
      </w:r>
    </w:p>
    <w:p>
      <w:pPr>
        <w:spacing w:line="480" w:lineRule="auto"/>
        <w:rPr>
          <w:rFonts w:cs="Arial"/>
          <w:b/>
          <w:color w:val="auto"/>
          <w:sz w:val="24"/>
          <w:szCs w:val="24"/>
        </w:rPr>
      </w:pPr>
      <w:r>
        <w:rPr>
          <w:rFonts w:cs="Arial"/>
          <w:b/>
          <w:color w:val="auto"/>
          <w:sz w:val="24"/>
          <w:szCs w:val="24"/>
        </w:rPr>
        <w:t>Discussion</w:t>
      </w:r>
    </w:p>
    <w:p>
      <w:pPr>
        <w:pStyle w:val="26"/>
        <w:spacing w:line="480" w:lineRule="auto"/>
        <w:ind w:left="0"/>
        <w:rPr>
          <w:rFonts w:cs="Arial"/>
          <w:bCs/>
          <w:color w:val="auto"/>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Pingtung County in southern Taiwan), largely exceeding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eggs and larvae </w:t>
      </w:r>
      <w:r>
        <w:rPr>
          <w:rFonts w:cs="Arial"/>
          <w:bCs/>
          <w:sz w:val="24"/>
          <w:szCs w:val="24"/>
        </w:rPr>
        <w:t xml:space="preserve">with queen(s) </w:t>
      </w:r>
      <w:r>
        <w:rPr>
          <w:rFonts w:hint="eastAsia" w:cs="Arial"/>
          <w:bCs/>
          <w:sz w:val="24"/>
          <w:szCs w:val="24"/>
        </w:rPr>
        <w:t>to the vehicles</w:t>
      </w:r>
      <w:r>
        <w:rPr>
          <w:rFonts w:cs="Arial"/>
          <w:bCs/>
          <w:sz w:val="24"/>
          <w:szCs w:val="24"/>
        </w:rPr>
        <w:t xml:space="preserve">. 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recognition of black cocoa ant populations in central Taiwan as "cryptic invasive populations"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control the impact of invasive p</w:t>
      </w:r>
      <w:r>
        <w:rPr>
          <w:rFonts w:cs="Arial"/>
          <w:bCs/>
          <w:color w:val="auto"/>
          <w:sz w:val="24"/>
          <w:szCs w:val="24"/>
        </w:rPr>
        <w:t>opulations.</w:t>
      </w:r>
    </w:p>
    <w:p>
      <w:pPr>
        <w:spacing w:line="480" w:lineRule="auto"/>
        <w:ind w:firstLine="720"/>
        <w:rPr>
          <w:rFonts w:cs="Arial"/>
          <w:bCs/>
          <w:color w:val="auto"/>
          <w:sz w:val="24"/>
          <w:szCs w:val="24"/>
        </w:rPr>
      </w:pPr>
      <w:r>
        <w:rPr>
          <w:rFonts w:cs="Arial"/>
          <w:bCs/>
          <w:color w:val="auto"/>
          <w:sz w:val="24"/>
          <w:szCs w:val="24"/>
        </w:rPr>
        <w:t>Various factors determine a</w:t>
      </w:r>
      <w:r>
        <w:rPr>
          <w:rFonts w:hint="eastAsia" w:cs="Arial"/>
          <w:bCs/>
          <w:color w:val="auto"/>
          <w:sz w:val="24"/>
          <w:szCs w:val="24"/>
        </w:rPr>
        <w:t xml:space="preserve"> success</w:t>
      </w:r>
      <w:r>
        <w:rPr>
          <w:rFonts w:cs="Arial"/>
          <w:bCs/>
          <w:color w:val="auto"/>
          <w:sz w:val="24"/>
          <w:szCs w:val="24"/>
        </w:rPr>
        <w:t>ful</w:t>
      </w:r>
      <w:r>
        <w:rPr>
          <w:rFonts w:hint="eastAsia" w:cs="Arial"/>
          <w:bCs/>
          <w:color w:val="auto"/>
          <w:sz w:val="24"/>
          <w:szCs w:val="24"/>
        </w:rPr>
        <w:t xml:space="preserve"> </w:t>
      </w:r>
      <w:r>
        <w:rPr>
          <w:rFonts w:cs="Arial"/>
          <w:bCs/>
          <w:color w:val="auto"/>
          <w:sz w:val="24"/>
          <w:szCs w:val="24"/>
        </w:rPr>
        <w:t xml:space="preserve">ant </w:t>
      </w:r>
      <w:r>
        <w:rPr>
          <w:rFonts w:hint="eastAsia" w:cs="Arial"/>
          <w:bCs/>
          <w:color w:val="auto"/>
          <w:sz w:val="24"/>
          <w:szCs w:val="24"/>
        </w:rPr>
        <w:t>hitchhiking event</w:t>
      </w:r>
      <w:r>
        <w:rPr>
          <w:rFonts w:cs="Arial"/>
          <w:bCs/>
          <w:color w:val="auto"/>
          <w:sz w:val="24"/>
          <w:szCs w:val="24"/>
        </w:rPr>
        <w:t xml:space="preserve"> (Fig. 3). </w:t>
      </w:r>
      <w:r>
        <w:rPr>
          <w:rFonts w:hint="eastAsia" w:cs="Arial"/>
          <w:bCs/>
          <w:color w:val="auto"/>
          <w:sz w:val="24"/>
          <w:szCs w:val="24"/>
        </w:rPr>
        <w:t xml:space="preserve">First, ants </w:t>
      </w:r>
      <w:r>
        <w:rPr>
          <w:rFonts w:cs="Arial"/>
          <w:bCs/>
          <w:color w:val="auto"/>
          <w:sz w:val="24"/>
          <w:szCs w:val="24"/>
        </w:rPr>
        <w:t>need to</w:t>
      </w:r>
      <w:r>
        <w:rPr>
          <w:rFonts w:hint="eastAsia" w:cs="Arial"/>
          <w:bCs/>
          <w:color w:val="auto"/>
          <w:sz w:val="24"/>
          <w:szCs w:val="24"/>
        </w:rPr>
        <w:t xml:space="preserve"> </w:t>
      </w:r>
      <w:r>
        <w:rPr>
          <w:rFonts w:cs="Arial"/>
          <w:bCs/>
          <w:color w:val="auto"/>
          <w:sz w:val="24"/>
          <w:szCs w:val="24"/>
        </w:rPr>
        <w:t>encounter</w:t>
      </w:r>
      <w:r>
        <w:rPr>
          <w:rFonts w:hint="eastAsia" w:cs="Arial"/>
          <w:bCs/>
          <w:color w:val="auto"/>
          <w:sz w:val="24"/>
          <w:szCs w:val="24"/>
        </w:rPr>
        <w:t xml:space="preserve"> vehicle</w:t>
      </w:r>
      <w:r>
        <w:rPr>
          <w:rFonts w:cs="Arial"/>
          <w:bCs/>
          <w:color w:val="auto"/>
          <w:sz w:val="24"/>
          <w:szCs w:val="24"/>
        </w:rPr>
        <w:t xml:space="preserve">s, which </w:t>
      </w:r>
      <w:r>
        <w:rPr>
          <w:rFonts w:hint="eastAsia" w:cs="Arial"/>
          <w:bCs/>
          <w:color w:val="auto"/>
          <w:sz w:val="24"/>
          <w:szCs w:val="24"/>
        </w:rPr>
        <w:t>depend</w:t>
      </w:r>
      <w:r>
        <w:rPr>
          <w:rFonts w:cs="Arial"/>
          <w:bCs/>
          <w:color w:val="auto"/>
          <w:sz w:val="24"/>
          <w:szCs w:val="24"/>
        </w:rPr>
        <w:t>s</w:t>
      </w:r>
      <w:r>
        <w:rPr>
          <w:rFonts w:hint="eastAsia" w:cs="Arial"/>
          <w:bCs/>
          <w:color w:val="auto"/>
          <w:sz w:val="24"/>
          <w:szCs w:val="24"/>
        </w:rPr>
        <w:t xml:space="preserve"> largely on the</w:t>
      </w:r>
      <w:r>
        <w:rPr>
          <w:rFonts w:cs="Arial"/>
          <w:bCs/>
          <w:color w:val="auto"/>
          <w:sz w:val="24"/>
          <w:szCs w:val="24"/>
        </w:rPr>
        <w:t>ir</w:t>
      </w:r>
      <w:r>
        <w:rPr>
          <w:rFonts w:hint="eastAsia" w:cs="Arial"/>
          <w:bCs/>
          <w:color w:val="auto"/>
          <w:sz w:val="24"/>
          <w:szCs w:val="24"/>
        </w:rPr>
        <w:t xml:space="preserve"> searching </w:t>
      </w:r>
      <w:r>
        <w:rPr>
          <w:rFonts w:cs="Arial"/>
          <w:bCs/>
          <w:color w:val="auto"/>
          <w:sz w:val="24"/>
          <w:szCs w:val="24"/>
        </w:rPr>
        <w:t>behavior</w:t>
      </w:r>
      <w:r>
        <w:rPr>
          <w:rFonts w:hint="eastAsia" w:cs="Arial"/>
          <w:bCs/>
          <w:color w:val="auto"/>
          <w:sz w:val="24"/>
          <w:szCs w:val="24"/>
        </w:rPr>
        <w:t xml:space="preserve">. </w:t>
      </w:r>
      <w:r>
        <w:rPr>
          <w:rFonts w:cs="Arial"/>
          <w:bCs/>
          <w:color w:val="auto"/>
          <w:sz w:val="24"/>
          <w:szCs w:val="24"/>
        </w:rPr>
        <w:t xml:space="preserve">Ants are generally more active under warmer conditions </w:t>
      </w:r>
      <w:r>
        <w:rPr>
          <w:rFonts w:cs="Arial"/>
          <w:bCs/>
          <w:color w:val="auto"/>
          <w:sz w:val="24"/>
          <w:szCs w:val="24"/>
        </w:rPr>
        <w:fldChar w:fldCharType="begin"/>
      </w:r>
      <w:r>
        <w:rPr>
          <w:rFonts w:cs="Arial"/>
          <w:bCs/>
          <w:color w:val="auto"/>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color w:val="auto"/>
          <w:sz w:val="24"/>
          <w:szCs w:val="24"/>
        </w:rPr>
        <w:fldChar w:fldCharType="separate"/>
      </w:r>
      <w:r>
        <w:rPr>
          <w:rFonts w:cs="Arial"/>
          <w:bCs/>
          <w:color w:val="auto"/>
          <w:sz w:val="24"/>
          <w:szCs w:val="24"/>
        </w:rPr>
        <w:t>(Parr and Bishop 2022)</w:t>
      </w:r>
      <w:r>
        <w:rPr>
          <w:rFonts w:cs="Arial"/>
          <w:bCs/>
          <w:color w:val="auto"/>
          <w:sz w:val="24"/>
          <w:szCs w:val="24"/>
        </w:rPr>
        <w:fldChar w:fldCharType="end"/>
      </w:r>
      <w:r>
        <w:rPr>
          <w:rFonts w:cs="Arial"/>
          <w:bCs/>
          <w:color w:val="auto"/>
          <w:sz w:val="24"/>
          <w:szCs w:val="24"/>
        </w:rPr>
        <w:t xml:space="preserve">, potentially leading to more hitchhiking cases in spring and summer compared to fall and winter (Fig. 2). Moreover, species with different habitat associations may differ in the probability of encountering vehicles. </w:t>
      </w:r>
      <w:r>
        <w:rPr>
          <w:rFonts w:hint="default" w:cs="Arial"/>
          <w:bCs/>
          <w:color w:val="auto"/>
          <w:sz w:val="24"/>
          <w:szCs w:val="24"/>
          <w:lang w:val="en-US"/>
        </w:rPr>
        <w:t>Because of</w:t>
      </w:r>
      <w:r>
        <w:rPr>
          <w:rFonts w:cs="Arial"/>
          <w:bCs/>
          <w:color w:val="auto"/>
          <w:sz w:val="24"/>
          <w:szCs w:val="24"/>
        </w:rPr>
        <w:t xml:space="preserve"> resource limitations within tree canopies</w:t>
      </w:r>
      <w:r>
        <w:rPr>
          <w:rFonts w:hint="default" w:cs="Arial"/>
          <w:bCs/>
          <w:color w:val="auto"/>
          <w:sz w:val="24"/>
          <w:szCs w:val="24"/>
          <w:lang w:val="en-US"/>
        </w:rPr>
        <w:t xml:space="preserve"> (particularly</w:t>
      </w:r>
      <w:r>
        <w:rPr>
          <w:rFonts w:cs="Arial"/>
          <w:bCs/>
          <w:color w:val="auto"/>
          <w:sz w:val="24"/>
          <w:szCs w:val="24"/>
        </w:rPr>
        <w:t xml:space="preserve"> nitrogen availability</w:t>
      </w:r>
      <w:r>
        <w:rPr>
          <w:rFonts w:hint="default" w:cs="Arial"/>
          <w:bCs/>
          <w:color w:val="auto"/>
          <w:sz w:val="24"/>
          <w:szCs w:val="24"/>
          <w:lang w:val="en-US"/>
        </w:rPr>
        <w:t>)</w:t>
      </w:r>
      <w:r>
        <w:rPr>
          <w:rFonts w:cs="Arial"/>
          <w:bCs/>
          <w:color w:val="auto"/>
          <w:sz w:val="24"/>
          <w:szCs w:val="24"/>
        </w:rPr>
        <w:t>, arboreal ants typically exhibit frequent foraging activities and territorial patrolling</w:t>
      </w:r>
      <w:r>
        <w:rPr>
          <w:rFonts w:hint="eastAsia" w:cs="Arial"/>
          <w:bCs/>
          <w:color w:val="auto"/>
          <w:sz w:val="24"/>
          <w:szCs w:val="24"/>
        </w:rPr>
        <w:t xml:space="preserve"> </w:t>
      </w:r>
      <w:r>
        <w:rPr>
          <w:rFonts w:cs="Arial"/>
          <w:bCs/>
          <w:color w:val="auto"/>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color w:val="auto"/>
          <w:sz w:val="24"/>
          <w:szCs w:val="24"/>
        </w:rPr>
        <w:instrText xml:space="preserve"> ADDIN EN.CITE </w:instrText>
      </w:r>
      <w:r>
        <w:rPr>
          <w:rFonts w:cs="Arial"/>
          <w:bCs/>
          <w:color w:val="auto"/>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color w:val="auto"/>
          <w:sz w:val="24"/>
          <w:szCs w:val="24"/>
        </w:rPr>
        <w:instrText xml:space="preserve"> ADDIN EN.CITE.DATA </w:instrText>
      </w:r>
      <w:r>
        <w:rPr>
          <w:rFonts w:cs="Arial"/>
          <w:bCs/>
          <w:color w:val="auto"/>
          <w:sz w:val="24"/>
          <w:szCs w:val="24"/>
        </w:rPr>
        <w:fldChar w:fldCharType="end"/>
      </w:r>
      <w:r>
        <w:rPr>
          <w:rFonts w:cs="Arial"/>
          <w:bCs/>
          <w:color w:val="auto"/>
          <w:sz w:val="24"/>
          <w:szCs w:val="24"/>
        </w:rPr>
        <w:fldChar w:fldCharType="separate"/>
      </w:r>
      <w:r>
        <w:rPr>
          <w:rFonts w:cs="Arial"/>
          <w:bCs/>
          <w:color w:val="auto"/>
          <w:sz w:val="24"/>
          <w:szCs w:val="24"/>
        </w:rPr>
        <w:t>(Yanoviak and Kaspari 2000, Hahn and Wheeler 2002, Hashimoto et al. 2010)</w:t>
      </w:r>
      <w:r>
        <w:rPr>
          <w:rFonts w:cs="Arial"/>
          <w:bCs/>
          <w:color w:val="auto"/>
          <w:sz w:val="24"/>
          <w:szCs w:val="24"/>
        </w:rPr>
        <w:fldChar w:fldCharType="end"/>
      </w:r>
      <w:r>
        <w:rPr>
          <w:rFonts w:cs="Arial"/>
          <w:bCs/>
          <w:color w:val="auto"/>
          <w:sz w:val="24"/>
          <w:szCs w:val="24"/>
        </w:rPr>
        <w:t xml:space="preserve">. Furthermore, there </w:t>
      </w:r>
      <w:r>
        <w:rPr>
          <w:rFonts w:hint="default" w:cs="Arial"/>
          <w:bCs/>
          <w:color w:val="auto"/>
          <w:sz w:val="24"/>
          <w:szCs w:val="24"/>
          <w:lang w:val="en-US"/>
        </w:rPr>
        <w:t xml:space="preserve">were plenty of </w:t>
      </w:r>
      <w:r>
        <w:rPr>
          <w:rFonts w:cs="Arial"/>
          <w:bCs/>
          <w:color w:val="auto"/>
          <w:sz w:val="24"/>
          <w:szCs w:val="24"/>
        </w:rPr>
        <w:t>instances wh</w:t>
      </w:r>
      <w:r>
        <w:rPr>
          <w:rFonts w:hint="default" w:cs="Arial"/>
          <w:bCs/>
          <w:color w:val="auto"/>
          <w:sz w:val="24"/>
          <w:szCs w:val="24"/>
          <w:lang w:val="en-US"/>
        </w:rPr>
        <w:t>ere</w:t>
      </w:r>
      <w:r>
        <w:rPr>
          <w:rFonts w:cs="Arial"/>
          <w:bCs/>
          <w:color w:val="auto"/>
          <w:sz w:val="24"/>
          <w:szCs w:val="24"/>
        </w:rPr>
        <w:t xml:space="preserve"> the vehicle's surface c</w:t>
      </w:r>
      <w:r>
        <w:rPr>
          <w:rFonts w:hint="default" w:cs="Arial"/>
          <w:bCs/>
          <w:color w:val="auto"/>
          <w:sz w:val="24"/>
          <w:szCs w:val="24"/>
          <w:lang w:val="en-US"/>
        </w:rPr>
        <w:t>ame</w:t>
      </w:r>
      <w:r>
        <w:rPr>
          <w:rFonts w:cs="Arial"/>
          <w:bCs/>
          <w:color w:val="auto"/>
          <w:sz w:val="24"/>
          <w:szCs w:val="24"/>
        </w:rPr>
        <w:t xml:space="preserve"> into contact with </w:t>
      </w:r>
      <w:r>
        <w:rPr>
          <w:rFonts w:hint="default" w:cs="Arial"/>
          <w:bCs/>
          <w:color w:val="auto"/>
          <w:sz w:val="24"/>
          <w:szCs w:val="24"/>
          <w:lang w:val="en-US"/>
        </w:rPr>
        <w:t xml:space="preserve">the </w:t>
      </w:r>
      <w:r>
        <w:rPr>
          <w:rFonts w:cs="Arial"/>
          <w:bCs/>
          <w:color w:val="auto"/>
          <w:sz w:val="24"/>
          <w:szCs w:val="24"/>
        </w:rPr>
        <w:t xml:space="preserve">leaves and twigs of </w:t>
      </w:r>
      <w:r>
        <w:rPr>
          <w:rFonts w:hint="default" w:cs="Arial"/>
          <w:bCs/>
          <w:color w:val="auto"/>
          <w:sz w:val="24"/>
          <w:szCs w:val="24"/>
          <w:lang w:val="en-US"/>
        </w:rPr>
        <w:t>trees</w:t>
      </w:r>
      <w:r>
        <w:rPr>
          <w:rFonts w:cs="Arial"/>
          <w:bCs/>
          <w:color w:val="auto"/>
          <w:sz w:val="24"/>
          <w:szCs w:val="24"/>
        </w:rPr>
        <w:t>, thereby creating channels for ants</w:t>
      </w:r>
      <w:r>
        <w:rPr>
          <w:rFonts w:hint="default" w:cs="Arial"/>
          <w:bCs/>
          <w:color w:val="auto"/>
          <w:sz w:val="24"/>
          <w:szCs w:val="24"/>
          <w:lang w:val="en-US"/>
        </w:rPr>
        <w:t xml:space="preserve"> to move to</w:t>
      </w:r>
      <w:r>
        <w:rPr>
          <w:rFonts w:cs="Arial"/>
          <w:bCs/>
          <w:color w:val="auto"/>
          <w:sz w:val="24"/>
          <w:szCs w:val="24"/>
        </w:rPr>
        <w:t xml:space="preserve"> </w:t>
      </w:r>
      <w:r>
        <w:rPr>
          <w:rFonts w:hint="default" w:cs="Arial"/>
          <w:bCs/>
          <w:color w:val="auto"/>
          <w:sz w:val="24"/>
          <w:szCs w:val="24"/>
          <w:lang w:val="en-US"/>
        </w:rPr>
        <w:t>the vehicle and</w:t>
      </w:r>
      <w:r>
        <w:rPr>
          <w:rFonts w:cs="Arial"/>
          <w:bCs/>
          <w:color w:val="auto"/>
          <w:sz w:val="24"/>
          <w:szCs w:val="24"/>
        </w:rPr>
        <w:t xml:space="preserve"> increas</w:t>
      </w:r>
      <w:r>
        <w:rPr>
          <w:rFonts w:hint="default" w:cs="Arial"/>
          <w:bCs/>
          <w:color w:val="auto"/>
          <w:sz w:val="24"/>
          <w:szCs w:val="24"/>
          <w:lang w:val="en-US"/>
        </w:rPr>
        <w:t>ing</w:t>
      </w:r>
      <w:r>
        <w:rPr>
          <w:rFonts w:cs="Arial"/>
          <w:bCs/>
          <w:color w:val="auto"/>
          <w:sz w:val="24"/>
          <w:szCs w:val="24"/>
        </w:rPr>
        <w:t xml:space="preserve"> the opportunities fo</w:t>
      </w:r>
      <w:r>
        <w:rPr>
          <w:rFonts w:hint="default" w:cs="Arial"/>
          <w:bCs/>
          <w:color w:val="auto"/>
          <w:sz w:val="24"/>
          <w:szCs w:val="24"/>
          <w:lang w:val="en-US"/>
        </w:rPr>
        <w:t>r</w:t>
      </w:r>
      <w:r>
        <w:rPr>
          <w:rFonts w:cs="Arial"/>
          <w:bCs/>
          <w:color w:val="auto"/>
          <w:sz w:val="24"/>
          <w:szCs w:val="24"/>
        </w:rPr>
        <w:t xml:space="preserve">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hint="default" w:cs="Arial"/>
          <w:bCs/>
          <w:sz w:val="24"/>
          <w:szCs w:val="24"/>
          <w:lang w:val="en-US"/>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and therefore they are more likely to utilize artificial structures and hitchhike on vehicles. </w:t>
      </w:r>
      <w:r>
        <w:rPr>
          <w:rFonts w:hint="default" w:cs="Arial"/>
          <w:bCs/>
          <w:sz w:val="24"/>
          <w:szCs w:val="24"/>
          <w:lang w:val="en-US"/>
        </w:rPr>
        <w:t>Vehicle</w:t>
      </w:r>
      <w:r>
        <w:rPr>
          <w:rFonts w:cs="Arial"/>
          <w:bCs/>
          <w:sz w:val="24"/>
          <w:szCs w:val="24"/>
        </w:rPr>
        <w:t xml:space="preserve"> color may</w:t>
      </w:r>
      <w:r>
        <w:rPr>
          <w:rFonts w:hint="default" w:cs="Arial"/>
          <w:bCs/>
          <w:sz w:val="24"/>
          <w:szCs w:val="24"/>
          <w:lang w:val="en-US"/>
        </w:rPr>
        <w:t xml:space="preserve"> be an important factor</w:t>
      </w:r>
      <w:r>
        <w:rPr>
          <w:rFonts w:cs="Arial"/>
          <w:bCs/>
          <w:sz w:val="24"/>
          <w:szCs w:val="24"/>
        </w:rPr>
        <w:t xml:space="preserve"> influenc</w:t>
      </w:r>
      <w:r>
        <w:rPr>
          <w:rFonts w:hint="default" w:cs="Arial"/>
          <w:bCs/>
          <w:sz w:val="24"/>
          <w:szCs w:val="24"/>
          <w:lang w:val="en-US"/>
        </w:rPr>
        <w:t>ing</w:t>
      </w:r>
      <w:r>
        <w:rPr>
          <w:rFonts w:cs="Arial"/>
          <w:bCs/>
          <w:sz w:val="24"/>
          <w:szCs w:val="24"/>
        </w:rPr>
        <w:t xml:space="preserve"> the ants’ colonization attempt and success as it affects the temperature of the vehicle, particularly under sunlight exposure.</w:t>
      </w:r>
    </w:p>
    <w:p>
      <w:pPr>
        <w:pStyle w:val="26"/>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study nonetheless reveals interesting patterns in ant hitchhiking, and we have endeavored to engage the wider community in citizen science efforts as a cost-efficient method for hitchhiking data collection.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 Hopefully, this can help predict the spread of exotic ants and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19"/>
        <w:gridCol w:w="2828"/>
        <w:gridCol w:w="2263"/>
        <w:gridCol w:w="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4" w:hRule="atLeast"/>
          <w:jc w:val="center"/>
        </w:trPr>
        <w:tc>
          <w:tcPr>
            <w:tcW w:w="3219"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828"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26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909"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19"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828"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263"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909"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19"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828"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263"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909"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19"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828"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263"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909"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828"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909"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828"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909"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828"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909"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19"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828"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909"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19"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828"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263"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909"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19"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828"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263"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909"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9-21T11:01:00Z" w:initials="g">
    <w:p w14:paraId="43086F07">
      <w:pPr>
        <w:pStyle w:val="8"/>
      </w:pPr>
      <w:r>
        <w:t>I checked out a few articles and it seems that the first keyword doesn’t have to be capitalized.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086F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0F09C9"/>
    <w:rsid w:val="000014E6"/>
    <w:rsid w:val="00006BE6"/>
    <w:rsid w:val="0001010E"/>
    <w:rsid w:val="00033DA6"/>
    <w:rsid w:val="000357BD"/>
    <w:rsid w:val="00037B4D"/>
    <w:rsid w:val="00041404"/>
    <w:rsid w:val="000553FD"/>
    <w:rsid w:val="00066FFD"/>
    <w:rsid w:val="000773EC"/>
    <w:rsid w:val="0008394A"/>
    <w:rsid w:val="00087A7F"/>
    <w:rsid w:val="000930EC"/>
    <w:rsid w:val="000A653C"/>
    <w:rsid w:val="000B26BB"/>
    <w:rsid w:val="000B3988"/>
    <w:rsid w:val="000D6618"/>
    <w:rsid w:val="000F09C9"/>
    <w:rsid w:val="000F40DE"/>
    <w:rsid w:val="00110F59"/>
    <w:rsid w:val="00111F8A"/>
    <w:rsid w:val="0011232D"/>
    <w:rsid w:val="00114A01"/>
    <w:rsid w:val="00120B9E"/>
    <w:rsid w:val="00125608"/>
    <w:rsid w:val="00125B82"/>
    <w:rsid w:val="00125CE6"/>
    <w:rsid w:val="00137E25"/>
    <w:rsid w:val="00140062"/>
    <w:rsid w:val="001457C1"/>
    <w:rsid w:val="00147D6C"/>
    <w:rsid w:val="00152F5B"/>
    <w:rsid w:val="00160F18"/>
    <w:rsid w:val="00180574"/>
    <w:rsid w:val="0018357A"/>
    <w:rsid w:val="00186029"/>
    <w:rsid w:val="001864DB"/>
    <w:rsid w:val="00190FCA"/>
    <w:rsid w:val="00192A71"/>
    <w:rsid w:val="001B3639"/>
    <w:rsid w:val="001B72BA"/>
    <w:rsid w:val="001D7331"/>
    <w:rsid w:val="001E4DFB"/>
    <w:rsid w:val="001E5F12"/>
    <w:rsid w:val="001E721C"/>
    <w:rsid w:val="001F6A12"/>
    <w:rsid w:val="002016C6"/>
    <w:rsid w:val="00202C02"/>
    <w:rsid w:val="002108AD"/>
    <w:rsid w:val="002144D4"/>
    <w:rsid w:val="00216C5D"/>
    <w:rsid w:val="002272C5"/>
    <w:rsid w:val="002307DE"/>
    <w:rsid w:val="0023124F"/>
    <w:rsid w:val="002329B6"/>
    <w:rsid w:val="002350DB"/>
    <w:rsid w:val="00254D07"/>
    <w:rsid w:val="00270187"/>
    <w:rsid w:val="00270F76"/>
    <w:rsid w:val="00275EB1"/>
    <w:rsid w:val="002808F6"/>
    <w:rsid w:val="002824D5"/>
    <w:rsid w:val="0028372C"/>
    <w:rsid w:val="00287BBC"/>
    <w:rsid w:val="002952D6"/>
    <w:rsid w:val="002B73C9"/>
    <w:rsid w:val="002C101A"/>
    <w:rsid w:val="002D1227"/>
    <w:rsid w:val="002D6DFF"/>
    <w:rsid w:val="002D7FD5"/>
    <w:rsid w:val="002E62ED"/>
    <w:rsid w:val="002F435A"/>
    <w:rsid w:val="00302597"/>
    <w:rsid w:val="00305360"/>
    <w:rsid w:val="00310F34"/>
    <w:rsid w:val="003130ED"/>
    <w:rsid w:val="00313B4B"/>
    <w:rsid w:val="00337F1B"/>
    <w:rsid w:val="003419D3"/>
    <w:rsid w:val="00345F1A"/>
    <w:rsid w:val="003643CD"/>
    <w:rsid w:val="00365565"/>
    <w:rsid w:val="00372B7A"/>
    <w:rsid w:val="00373714"/>
    <w:rsid w:val="00385DE7"/>
    <w:rsid w:val="00390C63"/>
    <w:rsid w:val="00395C13"/>
    <w:rsid w:val="003C0F9C"/>
    <w:rsid w:val="003D39CB"/>
    <w:rsid w:val="003D52B6"/>
    <w:rsid w:val="003D6B4F"/>
    <w:rsid w:val="003E18C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5C"/>
    <w:rsid w:val="004B0B82"/>
    <w:rsid w:val="004B0EDB"/>
    <w:rsid w:val="004B616E"/>
    <w:rsid w:val="004C7572"/>
    <w:rsid w:val="004D113B"/>
    <w:rsid w:val="004D1F81"/>
    <w:rsid w:val="004D3E26"/>
    <w:rsid w:val="004E1694"/>
    <w:rsid w:val="004E65BB"/>
    <w:rsid w:val="004F3959"/>
    <w:rsid w:val="004F5F4F"/>
    <w:rsid w:val="005138DC"/>
    <w:rsid w:val="00522E77"/>
    <w:rsid w:val="0052404A"/>
    <w:rsid w:val="005521B9"/>
    <w:rsid w:val="00555416"/>
    <w:rsid w:val="0055799A"/>
    <w:rsid w:val="005665BC"/>
    <w:rsid w:val="00573CB2"/>
    <w:rsid w:val="0057460A"/>
    <w:rsid w:val="00585F7D"/>
    <w:rsid w:val="005A7E54"/>
    <w:rsid w:val="005C2932"/>
    <w:rsid w:val="005D1911"/>
    <w:rsid w:val="005D3F52"/>
    <w:rsid w:val="005E760F"/>
    <w:rsid w:val="006014AA"/>
    <w:rsid w:val="00601FDE"/>
    <w:rsid w:val="006064C6"/>
    <w:rsid w:val="00607E6F"/>
    <w:rsid w:val="00621E1A"/>
    <w:rsid w:val="0062480E"/>
    <w:rsid w:val="00630D8B"/>
    <w:rsid w:val="00635CB8"/>
    <w:rsid w:val="0065611A"/>
    <w:rsid w:val="00662F37"/>
    <w:rsid w:val="00662FDF"/>
    <w:rsid w:val="00672372"/>
    <w:rsid w:val="00676998"/>
    <w:rsid w:val="00676CED"/>
    <w:rsid w:val="00683E1F"/>
    <w:rsid w:val="00685C9B"/>
    <w:rsid w:val="0068769A"/>
    <w:rsid w:val="006A02F0"/>
    <w:rsid w:val="006A2275"/>
    <w:rsid w:val="006A264B"/>
    <w:rsid w:val="006A3245"/>
    <w:rsid w:val="006B2567"/>
    <w:rsid w:val="006B556E"/>
    <w:rsid w:val="006C5650"/>
    <w:rsid w:val="006C6D1B"/>
    <w:rsid w:val="006D2B7A"/>
    <w:rsid w:val="006D74E8"/>
    <w:rsid w:val="006E0AC9"/>
    <w:rsid w:val="006E37EE"/>
    <w:rsid w:val="006E4563"/>
    <w:rsid w:val="006F4546"/>
    <w:rsid w:val="006F54A3"/>
    <w:rsid w:val="007031DF"/>
    <w:rsid w:val="00705916"/>
    <w:rsid w:val="007072CA"/>
    <w:rsid w:val="00707EF3"/>
    <w:rsid w:val="00723D86"/>
    <w:rsid w:val="00726FBD"/>
    <w:rsid w:val="0073013B"/>
    <w:rsid w:val="007322ED"/>
    <w:rsid w:val="00736EB8"/>
    <w:rsid w:val="007378D5"/>
    <w:rsid w:val="0075478B"/>
    <w:rsid w:val="007714FA"/>
    <w:rsid w:val="007768E1"/>
    <w:rsid w:val="007A37E8"/>
    <w:rsid w:val="007A5ECA"/>
    <w:rsid w:val="007A6325"/>
    <w:rsid w:val="007B7FAD"/>
    <w:rsid w:val="007D66A6"/>
    <w:rsid w:val="007E04B7"/>
    <w:rsid w:val="007E2E79"/>
    <w:rsid w:val="007E301C"/>
    <w:rsid w:val="007E54C4"/>
    <w:rsid w:val="007E7511"/>
    <w:rsid w:val="00807C26"/>
    <w:rsid w:val="00814768"/>
    <w:rsid w:val="00825542"/>
    <w:rsid w:val="00826CFF"/>
    <w:rsid w:val="00827282"/>
    <w:rsid w:val="0083062F"/>
    <w:rsid w:val="008316A5"/>
    <w:rsid w:val="00837F17"/>
    <w:rsid w:val="0084549E"/>
    <w:rsid w:val="0084590F"/>
    <w:rsid w:val="008530EE"/>
    <w:rsid w:val="0086465D"/>
    <w:rsid w:val="00871FBF"/>
    <w:rsid w:val="00890A38"/>
    <w:rsid w:val="008C291D"/>
    <w:rsid w:val="008C76BF"/>
    <w:rsid w:val="008D0864"/>
    <w:rsid w:val="008D30B2"/>
    <w:rsid w:val="008D3D12"/>
    <w:rsid w:val="008D44CA"/>
    <w:rsid w:val="008E5625"/>
    <w:rsid w:val="00913AFC"/>
    <w:rsid w:val="00925964"/>
    <w:rsid w:val="00930D2F"/>
    <w:rsid w:val="00941BF9"/>
    <w:rsid w:val="009502C5"/>
    <w:rsid w:val="00951806"/>
    <w:rsid w:val="009525D5"/>
    <w:rsid w:val="0098139E"/>
    <w:rsid w:val="00984CA3"/>
    <w:rsid w:val="009940FC"/>
    <w:rsid w:val="009A2D4B"/>
    <w:rsid w:val="009A399C"/>
    <w:rsid w:val="009A47AE"/>
    <w:rsid w:val="009C3874"/>
    <w:rsid w:val="009C48DB"/>
    <w:rsid w:val="009D692F"/>
    <w:rsid w:val="009E4F46"/>
    <w:rsid w:val="009F2DBA"/>
    <w:rsid w:val="009F4222"/>
    <w:rsid w:val="00A13935"/>
    <w:rsid w:val="00A158FD"/>
    <w:rsid w:val="00A21F59"/>
    <w:rsid w:val="00A25680"/>
    <w:rsid w:val="00A6068A"/>
    <w:rsid w:val="00A673D4"/>
    <w:rsid w:val="00A715DA"/>
    <w:rsid w:val="00A81902"/>
    <w:rsid w:val="00A827C0"/>
    <w:rsid w:val="00A84738"/>
    <w:rsid w:val="00A929B4"/>
    <w:rsid w:val="00AA7DAD"/>
    <w:rsid w:val="00AB531F"/>
    <w:rsid w:val="00AB557E"/>
    <w:rsid w:val="00AD2044"/>
    <w:rsid w:val="00AD3DE9"/>
    <w:rsid w:val="00AD43D7"/>
    <w:rsid w:val="00AD7865"/>
    <w:rsid w:val="00AD7A9F"/>
    <w:rsid w:val="00AE5399"/>
    <w:rsid w:val="00AE6BB2"/>
    <w:rsid w:val="00AE7FE8"/>
    <w:rsid w:val="00AF3534"/>
    <w:rsid w:val="00B030E0"/>
    <w:rsid w:val="00B07EB8"/>
    <w:rsid w:val="00B13625"/>
    <w:rsid w:val="00B136A1"/>
    <w:rsid w:val="00B178E9"/>
    <w:rsid w:val="00B254B5"/>
    <w:rsid w:val="00B37C90"/>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6C3D"/>
    <w:rsid w:val="00BA03CC"/>
    <w:rsid w:val="00BA1568"/>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7789D"/>
    <w:rsid w:val="00C839DC"/>
    <w:rsid w:val="00C84C72"/>
    <w:rsid w:val="00C84C96"/>
    <w:rsid w:val="00C87824"/>
    <w:rsid w:val="00CA002B"/>
    <w:rsid w:val="00CC326F"/>
    <w:rsid w:val="00CC4039"/>
    <w:rsid w:val="00CC4748"/>
    <w:rsid w:val="00CC5D22"/>
    <w:rsid w:val="00CC5FF6"/>
    <w:rsid w:val="00CC74E9"/>
    <w:rsid w:val="00CD30B9"/>
    <w:rsid w:val="00CD65BA"/>
    <w:rsid w:val="00CE307E"/>
    <w:rsid w:val="00CE703B"/>
    <w:rsid w:val="00CF0578"/>
    <w:rsid w:val="00D03408"/>
    <w:rsid w:val="00D10356"/>
    <w:rsid w:val="00D17462"/>
    <w:rsid w:val="00D2407D"/>
    <w:rsid w:val="00D24520"/>
    <w:rsid w:val="00D31CEB"/>
    <w:rsid w:val="00D41A2D"/>
    <w:rsid w:val="00D450C3"/>
    <w:rsid w:val="00D63369"/>
    <w:rsid w:val="00D81F7A"/>
    <w:rsid w:val="00D82AF4"/>
    <w:rsid w:val="00D82C8B"/>
    <w:rsid w:val="00D868A4"/>
    <w:rsid w:val="00DB47BC"/>
    <w:rsid w:val="00DB79FB"/>
    <w:rsid w:val="00DD41A4"/>
    <w:rsid w:val="00DD6AA5"/>
    <w:rsid w:val="00DE2B7F"/>
    <w:rsid w:val="00DE5F94"/>
    <w:rsid w:val="00DE6780"/>
    <w:rsid w:val="00DE7681"/>
    <w:rsid w:val="00DF7EA2"/>
    <w:rsid w:val="00E05CBF"/>
    <w:rsid w:val="00E2220C"/>
    <w:rsid w:val="00E262A7"/>
    <w:rsid w:val="00E30245"/>
    <w:rsid w:val="00E34F74"/>
    <w:rsid w:val="00E5499A"/>
    <w:rsid w:val="00E564D5"/>
    <w:rsid w:val="00E6146A"/>
    <w:rsid w:val="00E61E79"/>
    <w:rsid w:val="00E71744"/>
    <w:rsid w:val="00E7284C"/>
    <w:rsid w:val="00E83049"/>
    <w:rsid w:val="00E83CB5"/>
    <w:rsid w:val="00E846B1"/>
    <w:rsid w:val="00E957B1"/>
    <w:rsid w:val="00E9689E"/>
    <w:rsid w:val="00E97583"/>
    <w:rsid w:val="00EA2144"/>
    <w:rsid w:val="00EA40D6"/>
    <w:rsid w:val="00EA5D74"/>
    <w:rsid w:val="00EA7D51"/>
    <w:rsid w:val="00EB0962"/>
    <w:rsid w:val="00EC0890"/>
    <w:rsid w:val="00EC24A6"/>
    <w:rsid w:val="00ED2D01"/>
    <w:rsid w:val="00EE43CC"/>
    <w:rsid w:val="00EE656A"/>
    <w:rsid w:val="00EE79C4"/>
    <w:rsid w:val="00EF2922"/>
    <w:rsid w:val="00EF4006"/>
    <w:rsid w:val="00F063F0"/>
    <w:rsid w:val="00F146F8"/>
    <w:rsid w:val="00F14EDD"/>
    <w:rsid w:val="00F25123"/>
    <w:rsid w:val="00F27383"/>
    <w:rsid w:val="00F40189"/>
    <w:rsid w:val="00F507C7"/>
    <w:rsid w:val="00F601B5"/>
    <w:rsid w:val="00F62BE1"/>
    <w:rsid w:val="00F66161"/>
    <w:rsid w:val="00F757F5"/>
    <w:rsid w:val="00F845FA"/>
    <w:rsid w:val="00F90534"/>
    <w:rsid w:val="00F9710C"/>
    <w:rsid w:val="00FA621A"/>
    <w:rsid w:val="00FA7D09"/>
    <w:rsid w:val="00FC551B"/>
    <w:rsid w:val="00FE05DE"/>
    <w:rsid w:val="00FE4186"/>
    <w:rsid w:val="00FF143D"/>
    <w:rsid w:val="00FF360B"/>
    <w:rsid w:val="010953E6"/>
    <w:rsid w:val="011C62C9"/>
    <w:rsid w:val="01264972"/>
    <w:rsid w:val="01370129"/>
    <w:rsid w:val="01DD59FB"/>
    <w:rsid w:val="024B38CF"/>
    <w:rsid w:val="02533F0F"/>
    <w:rsid w:val="025657AD"/>
    <w:rsid w:val="02C11647"/>
    <w:rsid w:val="03246B1E"/>
    <w:rsid w:val="03797855"/>
    <w:rsid w:val="038835A3"/>
    <w:rsid w:val="03A21826"/>
    <w:rsid w:val="03D41080"/>
    <w:rsid w:val="03DE2B76"/>
    <w:rsid w:val="045E2BB8"/>
    <w:rsid w:val="04A86794"/>
    <w:rsid w:val="04A907D2"/>
    <w:rsid w:val="04C80BE4"/>
    <w:rsid w:val="05215177"/>
    <w:rsid w:val="058D598A"/>
    <w:rsid w:val="05997DB0"/>
    <w:rsid w:val="059A6453"/>
    <w:rsid w:val="05F30086"/>
    <w:rsid w:val="0617096E"/>
    <w:rsid w:val="0619721E"/>
    <w:rsid w:val="07072D46"/>
    <w:rsid w:val="073D0CEA"/>
    <w:rsid w:val="074A6C5C"/>
    <w:rsid w:val="0797664C"/>
    <w:rsid w:val="079F430A"/>
    <w:rsid w:val="07AF7E3A"/>
    <w:rsid w:val="07FE1BA9"/>
    <w:rsid w:val="0849203C"/>
    <w:rsid w:val="08835C3B"/>
    <w:rsid w:val="08B103F5"/>
    <w:rsid w:val="08B65C4C"/>
    <w:rsid w:val="08BF0F51"/>
    <w:rsid w:val="08CF1FCF"/>
    <w:rsid w:val="094E3682"/>
    <w:rsid w:val="096E162E"/>
    <w:rsid w:val="0974594A"/>
    <w:rsid w:val="098D4E09"/>
    <w:rsid w:val="09CF6571"/>
    <w:rsid w:val="09DF42DA"/>
    <w:rsid w:val="09E127FF"/>
    <w:rsid w:val="0A2B44A7"/>
    <w:rsid w:val="0A40121D"/>
    <w:rsid w:val="0A402FCB"/>
    <w:rsid w:val="0A481E7F"/>
    <w:rsid w:val="0A4B7E76"/>
    <w:rsid w:val="0A6614D3"/>
    <w:rsid w:val="0B16137B"/>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CC324C"/>
    <w:rsid w:val="0ECE5D13"/>
    <w:rsid w:val="0EE95F2E"/>
    <w:rsid w:val="0F113188"/>
    <w:rsid w:val="0F5A752F"/>
    <w:rsid w:val="0F6F5BF2"/>
    <w:rsid w:val="100462A4"/>
    <w:rsid w:val="10745D97"/>
    <w:rsid w:val="10A8305E"/>
    <w:rsid w:val="10E81EF1"/>
    <w:rsid w:val="116003F7"/>
    <w:rsid w:val="11B322D4"/>
    <w:rsid w:val="11D470C5"/>
    <w:rsid w:val="121D48EB"/>
    <w:rsid w:val="121F5BBC"/>
    <w:rsid w:val="125E4936"/>
    <w:rsid w:val="127001C5"/>
    <w:rsid w:val="12B55EEF"/>
    <w:rsid w:val="12C13A3A"/>
    <w:rsid w:val="12F1528F"/>
    <w:rsid w:val="12F928B1"/>
    <w:rsid w:val="13143247"/>
    <w:rsid w:val="13D604FC"/>
    <w:rsid w:val="13D75DF6"/>
    <w:rsid w:val="146A5814"/>
    <w:rsid w:val="14F656CC"/>
    <w:rsid w:val="15394377"/>
    <w:rsid w:val="153C6A85"/>
    <w:rsid w:val="15545B7C"/>
    <w:rsid w:val="158C17BA"/>
    <w:rsid w:val="15B04F45"/>
    <w:rsid w:val="15CA2845"/>
    <w:rsid w:val="16165BB3"/>
    <w:rsid w:val="16240976"/>
    <w:rsid w:val="165D6CB3"/>
    <w:rsid w:val="16827F25"/>
    <w:rsid w:val="169528FE"/>
    <w:rsid w:val="17381BB3"/>
    <w:rsid w:val="175224D1"/>
    <w:rsid w:val="17812DA9"/>
    <w:rsid w:val="17D31922"/>
    <w:rsid w:val="17FB2C27"/>
    <w:rsid w:val="180A1D0F"/>
    <w:rsid w:val="18181E97"/>
    <w:rsid w:val="18210BE6"/>
    <w:rsid w:val="187F2071"/>
    <w:rsid w:val="18B232E6"/>
    <w:rsid w:val="192D0BBE"/>
    <w:rsid w:val="197467ED"/>
    <w:rsid w:val="19C71F79"/>
    <w:rsid w:val="1A2E3F18"/>
    <w:rsid w:val="1A700E8A"/>
    <w:rsid w:val="1A703458"/>
    <w:rsid w:val="1A7D4B93"/>
    <w:rsid w:val="1A7E5445"/>
    <w:rsid w:val="1AF04599"/>
    <w:rsid w:val="1B705779"/>
    <w:rsid w:val="1B7A3DC2"/>
    <w:rsid w:val="1BEB5B5B"/>
    <w:rsid w:val="1C8B785C"/>
    <w:rsid w:val="1CD23809"/>
    <w:rsid w:val="1CD423AD"/>
    <w:rsid w:val="1CD52A85"/>
    <w:rsid w:val="1CDA105D"/>
    <w:rsid w:val="1CE01DF0"/>
    <w:rsid w:val="1D174D30"/>
    <w:rsid w:val="1D4F618B"/>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B02799"/>
    <w:rsid w:val="20D65FDF"/>
    <w:rsid w:val="21004E0A"/>
    <w:rsid w:val="212136FE"/>
    <w:rsid w:val="216E7B5F"/>
    <w:rsid w:val="216F4704"/>
    <w:rsid w:val="21940E1D"/>
    <w:rsid w:val="220F6663"/>
    <w:rsid w:val="22531561"/>
    <w:rsid w:val="22715FC0"/>
    <w:rsid w:val="22821F7B"/>
    <w:rsid w:val="22B13EF7"/>
    <w:rsid w:val="22B63B34"/>
    <w:rsid w:val="22CD6E27"/>
    <w:rsid w:val="2316449E"/>
    <w:rsid w:val="233F60BE"/>
    <w:rsid w:val="23EB61A9"/>
    <w:rsid w:val="2471674B"/>
    <w:rsid w:val="24B25E39"/>
    <w:rsid w:val="24BE7B8A"/>
    <w:rsid w:val="253D01A8"/>
    <w:rsid w:val="258E50DA"/>
    <w:rsid w:val="25C65F86"/>
    <w:rsid w:val="25C84CC5"/>
    <w:rsid w:val="260458EE"/>
    <w:rsid w:val="260769D1"/>
    <w:rsid w:val="26900926"/>
    <w:rsid w:val="269F01C6"/>
    <w:rsid w:val="26B172D2"/>
    <w:rsid w:val="26DD1E76"/>
    <w:rsid w:val="26FE46B2"/>
    <w:rsid w:val="2761088B"/>
    <w:rsid w:val="27865F67"/>
    <w:rsid w:val="27985D9D"/>
    <w:rsid w:val="283D19C1"/>
    <w:rsid w:val="286363AA"/>
    <w:rsid w:val="28F43D2C"/>
    <w:rsid w:val="29182E7A"/>
    <w:rsid w:val="2942556D"/>
    <w:rsid w:val="294B3FEB"/>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77212"/>
    <w:rsid w:val="30B67735"/>
    <w:rsid w:val="314E2AD2"/>
    <w:rsid w:val="315A69F0"/>
    <w:rsid w:val="31723ACB"/>
    <w:rsid w:val="31CF685F"/>
    <w:rsid w:val="325A37F0"/>
    <w:rsid w:val="328B0799"/>
    <w:rsid w:val="32B37F2E"/>
    <w:rsid w:val="32FD564D"/>
    <w:rsid w:val="338F52EF"/>
    <w:rsid w:val="33B07C43"/>
    <w:rsid w:val="33DC5263"/>
    <w:rsid w:val="340622E0"/>
    <w:rsid w:val="34285A89"/>
    <w:rsid w:val="342B073F"/>
    <w:rsid w:val="34436CD6"/>
    <w:rsid w:val="345C41E5"/>
    <w:rsid w:val="34643001"/>
    <w:rsid w:val="349A75F8"/>
    <w:rsid w:val="354F32F4"/>
    <w:rsid w:val="36024528"/>
    <w:rsid w:val="360822A0"/>
    <w:rsid w:val="36370E76"/>
    <w:rsid w:val="36BA0F57"/>
    <w:rsid w:val="36D93CDC"/>
    <w:rsid w:val="375F2433"/>
    <w:rsid w:val="37CF3A3F"/>
    <w:rsid w:val="38151BEF"/>
    <w:rsid w:val="38342C58"/>
    <w:rsid w:val="38433B03"/>
    <w:rsid w:val="384D2BD3"/>
    <w:rsid w:val="38A807CE"/>
    <w:rsid w:val="38E635D7"/>
    <w:rsid w:val="38FE2591"/>
    <w:rsid w:val="390F7E89"/>
    <w:rsid w:val="39446403"/>
    <w:rsid w:val="39641F82"/>
    <w:rsid w:val="39914EC5"/>
    <w:rsid w:val="39D51E21"/>
    <w:rsid w:val="3A0E5B38"/>
    <w:rsid w:val="3A241712"/>
    <w:rsid w:val="3A79380C"/>
    <w:rsid w:val="3A8B6633"/>
    <w:rsid w:val="3A906475"/>
    <w:rsid w:val="3AEF7F72"/>
    <w:rsid w:val="3B0E0172"/>
    <w:rsid w:val="3B1B06F7"/>
    <w:rsid w:val="3B7442C9"/>
    <w:rsid w:val="3B840388"/>
    <w:rsid w:val="3B8C57C0"/>
    <w:rsid w:val="3BF05D4F"/>
    <w:rsid w:val="3C432323"/>
    <w:rsid w:val="3C712C7C"/>
    <w:rsid w:val="3C8A1488"/>
    <w:rsid w:val="3CA45D91"/>
    <w:rsid w:val="3CAD7649"/>
    <w:rsid w:val="3CC0115D"/>
    <w:rsid w:val="3CFF349B"/>
    <w:rsid w:val="3D934BE4"/>
    <w:rsid w:val="3DD27A1C"/>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D47B2"/>
    <w:rsid w:val="41EB7F7E"/>
    <w:rsid w:val="41FC0BD3"/>
    <w:rsid w:val="422C50C0"/>
    <w:rsid w:val="42553EE8"/>
    <w:rsid w:val="42610F23"/>
    <w:rsid w:val="429C278D"/>
    <w:rsid w:val="42BA2C13"/>
    <w:rsid w:val="42D40A22"/>
    <w:rsid w:val="42DE03FB"/>
    <w:rsid w:val="433330F0"/>
    <w:rsid w:val="43676F78"/>
    <w:rsid w:val="438B4F20"/>
    <w:rsid w:val="4396090B"/>
    <w:rsid w:val="43E52A81"/>
    <w:rsid w:val="440E3217"/>
    <w:rsid w:val="446B0669"/>
    <w:rsid w:val="44E32791"/>
    <w:rsid w:val="450665E4"/>
    <w:rsid w:val="45322F35"/>
    <w:rsid w:val="45596713"/>
    <w:rsid w:val="45760A7F"/>
    <w:rsid w:val="45E379AE"/>
    <w:rsid w:val="461E170B"/>
    <w:rsid w:val="472467E8"/>
    <w:rsid w:val="47486DFD"/>
    <w:rsid w:val="47EA5D49"/>
    <w:rsid w:val="480A798E"/>
    <w:rsid w:val="481867EA"/>
    <w:rsid w:val="4866004B"/>
    <w:rsid w:val="488345C4"/>
    <w:rsid w:val="48914416"/>
    <w:rsid w:val="48F5643E"/>
    <w:rsid w:val="492F531F"/>
    <w:rsid w:val="494D658F"/>
    <w:rsid w:val="494F2F9D"/>
    <w:rsid w:val="49923E08"/>
    <w:rsid w:val="49AD34D2"/>
    <w:rsid w:val="49D12250"/>
    <w:rsid w:val="4A2C3F3D"/>
    <w:rsid w:val="4A3459A1"/>
    <w:rsid w:val="4AA2290B"/>
    <w:rsid w:val="4AC00FE3"/>
    <w:rsid w:val="4AD50ED2"/>
    <w:rsid w:val="4AE104F2"/>
    <w:rsid w:val="4AE235D1"/>
    <w:rsid w:val="4AE9550D"/>
    <w:rsid w:val="4B893ACB"/>
    <w:rsid w:val="4BA16207"/>
    <w:rsid w:val="4BBA1ED6"/>
    <w:rsid w:val="4BF17771"/>
    <w:rsid w:val="4BF33C36"/>
    <w:rsid w:val="4C594CD1"/>
    <w:rsid w:val="4C9E442D"/>
    <w:rsid w:val="4CC34DBA"/>
    <w:rsid w:val="4CE0771A"/>
    <w:rsid w:val="4CE222D0"/>
    <w:rsid w:val="4D682A44"/>
    <w:rsid w:val="4D747043"/>
    <w:rsid w:val="4D896816"/>
    <w:rsid w:val="4DC82C71"/>
    <w:rsid w:val="4E0302C9"/>
    <w:rsid w:val="4EA36C51"/>
    <w:rsid w:val="4EB62E28"/>
    <w:rsid w:val="4F0B7DD0"/>
    <w:rsid w:val="4F272DC3"/>
    <w:rsid w:val="4F761812"/>
    <w:rsid w:val="4F8C3212"/>
    <w:rsid w:val="4FAF16B5"/>
    <w:rsid w:val="4FC235E9"/>
    <w:rsid w:val="4FC6658F"/>
    <w:rsid w:val="50032C83"/>
    <w:rsid w:val="502F5371"/>
    <w:rsid w:val="5096588D"/>
    <w:rsid w:val="50DD28EE"/>
    <w:rsid w:val="50F4173C"/>
    <w:rsid w:val="512027DB"/>
    <w:rsid w:val="512B513A"/>
    <w:rsid w:val="516C77CE"/>
    <w:rsid w:val="518A4489"/>
    <w:rsid w:val="519C4558"/>
    <w:rsid w:val="519F5DF6"/>
    <w:rsid w:val="51BD4675"/>
    <w:rsid w:val="51DA01C5"/>
    <w:rsid w:val="522F7589"/>
    <w:rsid w:val="52E046C8"/>
    <w:rsid w:val="530128B7"/>
    <w:rsid w:val="53177C0E"/>
    <w:rsid w:val="534704F3"/>
    <w:rsid w:val="535D4D1B"/>
    <w:rsid w:val="536904FE"/>
    <w:rsid w:val="536F738D"/>
    <w:rsid w:val="53AC47FA"/>
    <w:rsid w:val="53EC783E"/>
    <w:rsid w:val="543A0058"/>
    <w:rsid w:val="54560659"/>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D276FD"/>
    <w:rsid w:val="56E7007D"/>
    <w:rsid w:val="56F6302C"/>
    <w:rsid w:val="56FE63C1"/>
    <w:rsid w:val="57885E67"/>
    <w:rsid w:val="57ED7101"/>
    <w:rsid w:val="585A4825"/>
    <w:rsid w:val="587C1217"/>
    <w:rsid w:val="592F7A5F"/>
    <w:rsid w:val="59B854D7"/>
    <w:rsid w:val="5A81253D"/>
    <w:rsid w:val="5A897643"/>
    <w:rsid w:val="5AD3266C"/>
    <w:rsid w:val="5B891F73"/>
    <w:rsid w:val="5BD26DC8"/>
    <w:rsid w:val="5C2E5C34"/>
    <w:rsid w:val="5C576CE3"/>
    <w:rsid w:val="5C7A36E7"/>
    <w:rsid w:val="5C9B41FC"/>
    <w:rsid w:val="5CCB3F43"/>
    <w:rsid w:val="5CD66444"/>
    <w:rsid w:val="5CD858CE"/>
    <w:rsid w:val="5D5B58C3"/>
    <w:rsid w:val="5D814602"/>
    <w:rsid w:val="5DB33033"/>
    <w:rsid w:val="5DEC4171"/>
    <w:rsid w:val="5E0D204F"/>
    <w:rsid w:val="5E1D5979"/>
    <w:rsid w:val="5E2D7E38"/>
    <w:rsid w:val="5EA07C9D"/>
    <w:rsid w:val="5EA20CD3"/>
    <w:rsid w:val="5EB400EF"/>
    <w:rsid w:val="5F531FCE"/>
    <w:rsid w:val="5FB07420"/>
    <w:rsid w:val="5FBB6635"/>
    <w:rsid w:val="5FD90725"/>
    <w:rsid w:val="6028345A"/>
    <w:rsid w:val="60B1793F"/>
    <w:rsid w:val="60B847DE"/>
    <w:rsid w:val="617D720A"/>
    <w:rsid w:val="622A34BA"/>
    <w:rsid w:val="626B0A5E"/>
    <w:rsid w:val="63273E9D"/>
    <w:rsid w:val="6383639C"/>
    <w:rsid w:val="63DA2CBD"/>
    <w:rsid w:val="641B57B0"/>
    <w:rsid w:val="648A6492"/>
    <w:rsid w:val="64942E6C"/>
    <w:rsid w:val="649738D0"/>
    <w:rsid w:val="649E288A"/>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8D6B5E"/>
    <w:rsid w:val="69167590"/>
    <w:rsid w:val="691B5192"/>
    <w:rsid w:val="69B66D5B"/>
    <w:rsid w:val="69DB153D"/>
    <w:rsid w:val="69E91EAC"/>
    <w:rsid w:val="69EC374B"/>
    <w:rsid w:val="6A0A2D85"/>
    <w:rsid w:val="6A5D63FE"/>
    <w:rsid w:val="6AC7562E"/>
    <w:rsid w:val="6ACD0E86"/>
    <w:rsid w:val="6AF622C8"/>
    <w:rsid w:val="6AFA3F1E"/>
    <w:rsid w:val="6B135022"/>
    <w:rsid w:val="6B2028CD"/>
    <w:rsid w:val="6B3E0ED6"/>
    <w:rsid w:val="6B4D6382"/>
    <w:rsid w:val="6B523676"/>
    <w:rsid w:val="6B595E89"/>
    <w:rsid w:val="6BB64010"/>
    <w:rsid w:val="6BE83743"/>
    <w:rsid w:val="6C673FDC"/>
    <w:rsid w:val="6C6B4DFB"/>
    <w:rsid w:val="6D0412AD"/>
    <w:rsid w:val="6D22341F"/>
    <w:rsid w:val="6D286839"/>
    <w:rsid w:val="6D8B0383"/>
    <w:rsid w:val="6D9B170F"/>
    <w:rsid w:val="6E3B049F"/>
    <w:rsid w:val="6E6A488B"/>
    <w:rsid w:val="6ED36C87"/>
    <w:rsid w:val="6F6571B8"/>
    <w:rsid w:val="6F7A18EA"/>
    <w:rsid w:val="6FBD596D"/>
    <w:rsid w:val="6FE253D4"/>
    <w:rsid w:val="6FF66931"/>
    <w:rsid w:val="6FF74356"/>
    <w:rsid w:val="703F3234"/>
    <w:rsid w:val="7046735E"/>
    <w:rsid w:val="707B3132"/>
    <w:rsid w:val="707E1677"/>
    <w:rsid w:val="708B5A6B"/>
    <w:rsid w:val="70933881"/>
    <w:rsid w:val="70A94E62"/>
    <w:rsid w:val="70BF5A34"/>
    <w:rsid w:val="70F96E79"/>
    <w:rsid w:val="7153098E"/>
    <w:rsid w:val="721F290F"/>
    <w:rsid w:val="725452C2"/>
    <w:rsid w:val="72B4502C"/>
    <w:rsid w:val="733D1412"/>
    <w:rsid w:val="73E9464B"/>
    <w:rsid w:val="74026044"/>
    <w:rsid w:val="741D3D69"/>
    <w:rsid w:val="74E97204"/>
    <w:rsid w:val="74FB5410"/>
    <w:rsid w:val="753919A8"/>
    <w:rsid w:val="757C3A2B"/>
    <w:rsid w:val="759545AB"/>
    <w:rsid w:val="759E1D9D"/>
    <w:rsid w:val="75C8506C"/>
    <w:rsid w:val="75EC066F"/>
    <w:rsid w:val="75FA2D4B"/>
    <w:rsid w:val="760A5684"/>
    <w:rsid w:val="7621477C"/>
    <w:rsid w:val="764E29AA"/>
    <w:rsid w:val="766362A0"/>
    <w:rsid w:val="766B761C"/>
    <w:rsid w:val="768A5558"/>
    <w:rsid w:val="768F2388"/>
    <w:rsid w:val="76A47C80"/>
    <w:rsid w:val="76A84CE7"/>
    <w:rsid w:val="76D33CC8"/>
    <w:rsid w:val="76F81028"/>
    <w:rsid w:val="77237035"/>
    <w:rsid w:val="77715A33"/>
    <w:rsid w:val="77831357"/>
    <w:rsid w:val="77FC1CA2"/>
    <w:rsid w:val="78020519"/>
    <w:rsid w:val="78524960"/>
    <w:rsid w:val="78667D73"/>
    <w:rsid w:val="786C62BB"/>
    <w:rsid w:val="78836E2E"/>
    <w:rsid w:val="789E1B79"/>
    <w:rsid w:val="78B94DA4"/>
    <w:rsid w:val="78EA4902"/>
    <w:rsid w:val="78F45A6B"/>
    <w:rsid w:val="7942798A"/>
    <w:rsid w:val="79515378"/>
    <w:rsid w:val="79D04875"/>
    <w:rsid w:val="7A4D1FE3"/>
    <w:rsid w:val="7A715CD2"/>
    <w:rsid w:val="7A904DD0"/>
    <w:rsid w:val="7ABD5D84"/>
    <w:rsid w:val="7AE244DA"/>
    <w:rsid w:val="7AEC0C8C"/>
    <w:rsid w:val="7AF02F2A"/>
    <w:rsid w:val="7AF16E13"/>
    <w:rsid w:val="7AFE7209"/>
    <w:rsid w:val="7B066CB1"/>
    <w:rsid w:val="7B1C3D58"/>
    <w:rsid w:val="7B2014A6"/>
    <w:rsid w:val="7BDD2EF3"/>
    <w:rsid w:val="7C281E11"/>
    <w:rsid w:val="7C741543"/>
    <w:rsid w:val="7CA80310"/>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6B1E-A888-7441-9F8E-8F0A126DCFDA}">
  <ds:schemaRefs/>
</ds:datastoreItem>
</file>

<file path=docProps/app.xml><?xml version="1.0" encoding="utf-8"?>
<Properties xmlns="http://schemas.openxmlformats.org/officeDocument/2006/extended-properties" xmlns:vt="http://schemas.openxmlformats.org/officeDocument/2006/docPropsVTypes">
  <Template>Normal</Template>
  <Company>.</Company>
  <Pages>18</Pages>
  <Words>4547</Words>
  <Characters>25918</Characters>
  <Lines>215</Lines>
  <Paragraphs>60</Paragraphs>
  <TotalTime>8</TotalTime>
  <ScaleCrop>false</ScaleCrop>
  <LinksUpToDate>false</LinksUpToDate>
  <CharactersWithSpaces>30405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2023-09-22T15:58:02Z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14C7355F46974840965D2F12B52BF989</vt:lpwstr>
  </property>
</Properties>
</file>