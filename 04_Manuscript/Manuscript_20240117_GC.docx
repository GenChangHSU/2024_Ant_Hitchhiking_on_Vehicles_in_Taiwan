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DDFE" w14:textId="77777777" w:rsidR="00EC6FCE" w:rsidRDefault="00000000">
      <w:pPr>
        <w:spacing w:line="480" w:lineRule="auto"/>
        <w:rPr>
          <w:rFonts w:cs="Arial"/>
          <w:b/>
          <w:sz w:val="24"/>
          <w:szCs w:val="24"/>
        </w:rPr>
      </w:pPr>
      <w:r>
        <w:rPr>
          <w:rFonts w:cs="Arial"/>
          <w:b/>
          <w:sz w:val="24"/>
          <w:szCs w:val="24"/>
        </w:rPr>
        <w:t>Title</w:t>
      </w:r>
    </w:p>
    <w:p w14:paraId="1886635E" w14:textId="77777777" w:rsidR="00EC6FCE" w:rsidRDefault="00000000">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14:paraId="769EDDFE" w14:textId="77777777" w:rsidR="00EC6FCE" w:rsidRDefault="00000000">
      <w:pPr>
        <w:spacing w:line="480" w:lineRule="auto"/>
        <w:rPr>
          <w:rFonts w:eastAsia="PMingLiU" w:cs="Arial"/>
          <w:sz w:val="24"/>
          <w:szCs w:val="24"/>
        </w:rPr>
      </w:pPr>
      <w:r>
        <w:rPr>
          <w:rFonts w:cs="Arial"/>
          <w:sz w:val="24"/>
          <w:szCs w:val="24"/>
        </w:rPr>
        <w:t xml:space="preserve"> </w:t>
      </w:r>
    </w:p>
    <w:p w14:paraId="47B7591A" w14:textId="77777777" w:rsidR="00EC6FCE" w:rsidRDefault="00000000">
      <w:pPr>
        <w:spacing w:line="480" w:lineRule="auto"/>
        <w:rPr>
          <w:rFonts w:cs="Arial"/>
          <w:b/>
          <w:bCs/>
          <w:sz w:val="24"/>
          <w:szCs w:val="24"/>
        </w:rPr>
      </w:pPr>
      <w:r>
        <w:rPr>
          <w:rFonts w:cs="Arial"/>
          <w:b/>
          <w:sz w:val="24"/>
          <w:szCs w:val="24"/>
        </w:rPr>
        <w:t>Author names and affiliations</w:t>
      </w:r>
    </w:p>
    <w:p w14:paraId="5FE20FC9" w14:textId="77777777" w:rsidR="00EC6FCE" w:rsidRDefault="00000000">
      <w:pPr>
        <w:spacing w:line="480" w:lineRule="auto"/>
        <w:jc w:val="left"/>
        <w:rPr>
          <w:rFonts w:eastAsia="DFKai-SB" w:cs="Wingdings"/>
          <w:sz w:val="24"/>
          <w:szCs w:val="24"/>
        </w:rPr>
      </w:pPr>
      <w:r>
        <w:rPr>
          <w:rFonts w:eastAsia="DFKai-SB" w:cs="Wingdings"/>
          <w:sz w:val="24"/>
          <w:szCs w:val="24"/>
        </w:rPr>
        <w:t>Feng-Chuan Hsu</w:t>
      </w:r>
      <w:r>
        <w:t xml:space="preserve"> </w:t>
      </w:r>
      <w:r>
        <w:rPr>
          <w:rFonts w:eastAsia="DFKai-SB" w:cs="Wingdings"/>
          <w:sz w:val="24"/>
          <w:szCs w:val="24"/>
        </w:rPr>
        <w:t>https://orcid.org/0000-0002-9723-9645</w:t>
      </w:r>
      <w:r>
        <w:rPr>
          <w:rFonts w:eastAsia="DFKai-SB" w:cs="Wingdings"/>
          <w:sz w:val="24"/>
          <w:szCs w:val="24"/>
          <w:vertAlign w:val="superscript"/>
        </w:rPr>
        <w:t>1†</w:t>
      </w:r>
      <w:r>
        <w:rPr>
          <w:rFonts w:eastAsia="DFKai-SB" w:cs="Wingdings"/>
          <w:sz w:val="24"/>
          <w:szCs w:val="24"/>
        </w:rPr>
        <w:t>, Gen-Chang Hsu</w:t>
      </w:r>
      <w:r>
        <w:t xml:space="preserve"> </w:t>
      </w:r>
      <w:r>
        <w:rPr>
          <w:rFonts w:eastAsia="DFKai-SB" w:cs="Wingdings"/>
          <w:sz w:val="24"/>
          <w:szCs w:val="24"/>
        </w:rPr>
        <w:t>https://orcid.org/0000-0002-6607-4382</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t xml:space="preserve"> </w:t>
      </w:r>
      <w:r>
        <w:rPr>
          <w:rFonts w:eastAsia="DFKai-SB" w:cs="Wingdings"/>
          <w:sz w:val="24"/>
          <w:szCs w:val="24"/>
        </w:rPr>
        <w:t>https://orcid.org/0000-0003-0967-5170</w:t>
      </w:r>
      <w:r>
        <w:rPr>
          <w:rFonts w:eastAsia="DFKai-SB" w:cs="Wingdings"/>
          <w:sz w:val="24"/>
          <w:szCs w:val="24"/>
          <w:vertAlign w:val="superscript"/>
        </w:rPr>
        <w:t>3</w:t>
      </w:r>
    </w:p>
    <w:p w14:paraId="7E848DF3" w14:textId="77777777" w:rsidR="00EC6FCE" w:rsidRDefault="00000000">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14:paraId="3E468DC0" w14:textId="77777777" w:rsidR="00EC6FCE" w:rsidRDefault="00000000">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14:paraId="33B8DCF0" w14:textId="77777777" w:rsidR="00EC6FCE" w:rsidRDefault="00000000">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14:paraId="5600A306" w14:textId="77777777" w:rsidR="00EC6FCE" w:rsidRDefault="00000000">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14:paraId="717B1417" w14:textId="77777777" w:rsidR="00EC6FCE" w:rsidRDefault="00EC6FCE">
      <w:pPr>
        <w:spacing w:line="480" w:lineRule="auto"/>
        <w:rPr>
          <w:rFonts w:cs="Arial"/>
          <w:b/>
          <w:sz w:val="24"/>
          <w:szCs w:val="24"/>
        </w:rPr>
      </w:pPr>
    </w:p>
    <w:p w14:paraId="19BE9A50" w14:textId="77777777" w:rsidR="00EC6FCE" w:rsidRDefault="00000000">
      <w:pPr>
        <w:spacing w:line="480" w:lineRule="auto"/>
        <w:rPr>
          <w:rFonts w:eastAsia="PMingLiU" w:cs="Arial"/>
          <w:b/>
          <w:sz w:val="24"/>
          <w:szCs w:val="24"/>
        </w:rPr>
      </w:pPr>
      <w:r>
        <w:rPr>
          <w:rFonts w:cs="Arial"/>
          <w:b/>
          <w:sz w:val="24"/>
          <w:szCs w:val="24"/>
        </w:rPr>
        <w:t>Corresponding author</w:t>
      </w:r>
    </w:p>
    <w:p w14:paraId="4032AE87" w14:textId="77777777" w:rsidR="00EC6FCE" w:rsidRDefault="00000000">
      <w:pPr>
        <w:spacing w:line="480" w:lineRule="auto"/>
        <w:rPr>
          <w:rFonts w:cs="Arial"/>
          <w:sz w:val="24"/>
          <w:szCs w:val="24"/>
        </w:rPr>
      </w:pPr>
      <w:r>
        <w:rPr>
          <w:rFonts w:cs="Arial"/>
          <w:sz w:val="24"/>
          <w:szCs w:val="24"/>
        </w:rPr>
        <w:t>Name: Chin-Cheng Scotty Yang</w:t>
      </w:r>
    </w:p>
    <w:p w14:paraId="735E451C" w14:textId="77777777" w:rsidR="00EC6FCE" w:rsidRDefault="00000000">
      <w:pPr>
        <w:spacing w:line="480" w:lineRule="auto"/>
        <w:rPr>
          <w:rFonts w:cs="Arial"/>
          <w:b/>
          <w:sz w:val="24"/>
          <w:szCs w:val="24"/>
        </w:rPr>
      </w:pPr>
      <w:r>
        <w:rPr>
          <w:rFonts w:cs="Arial"/>
          <w:sz w:val="24"/>
          <w:szCs w:val="24"/>
        </w:rPr>
        <w:t xml:space="preserve">Email: scottyyang@vt.edu </w:t>
      </w:r>
      <w:r>
        <w:rPr>
          <w:rFonts w:cs="Arial"/>
          <w:b/>
          <w:sz w:val="24"/>
          <w:szCs w:val="24"/>
        </w:rPr>
        <w:br w:type="page"/>
      </w:r>
    </w:p>
    <w:p w14:paraId="028E3BBC" w14:textId="77777777" w:rsidR="00EC6FCE" w:rsidRDefault="00000000">
      <w:pPr>
        <w:spacing w:line="480" w:lineRule="auto"/>
        <w:rPr>
          <w:rFonts w:cs="Arial"/>
          <w:b/>
          <w:sz w:val="24"/>
          <w:szCs w:val="24"/>
        </w:rPr>
      </w:pPr>
      <w:commentRangeStart w:id="0"/>
      <w:r>
        <w:rPr>
          <w:rFonts w:cs="Arial"/>
          <w:b/>
          <w:sz w:val="24"/>
          <w:szCs w:val="24"/>
        </w:rPr>
        <w:lastRenderedPageBreak/>
        <w:t>Abstract</w:t>
      </w:r>
      <w:commentRangeEnd w:id="0"/>
      <w:r>
        <w:commentReference w:id="0"/>
      </w:r>
    </w:p>
    <w:p w14:paraId="13DA0247" w14:textId="77777777" w:rsidR="00EC6FCE" w:rsidRDefault="00000000">
      <w:pPr>
        <w:numPr>
          <w:ilvl w:val="0"/>
          <w:numId w:val="1"/>
        </w:numPr>
        <w:spacing w:line="480" w:lineRule="auto"/>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ed probabilit</w:t>
      </w:r>
      <w:ins w:id="1" w:author="Gen-Chang Hsu" w:date="2024-01-16T11:59:00Z">
        <w:r>
          <w:rPr>
            <w:sz w:val="24"/>
            <w:szCs w:val="24"/>
          </w:rPr>
          <w:t>ies</w:t>
        </w:r>
      </w:ins>
      <w:del w:id="2" w:author="Gen-Chang Hsu" w:date="2024-01-16T11:59:00Z">
        <w:r>
          <w:rPr>
            <w:sz w:val="24"/>
            <w:szCs w:val="24"/>
          </w:rPr>
          <w:delText>y</w:delText>
        </w:r>
      </w:del>
      <w:r>
        <w:rPr>
          <w:sz w:val="24"/>
          <w:szCs w:val="24"/>
        </w:rPr>
        <w:t xml:space="preserve">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w:t>
      </w:r>
    </w:p>
    <w:p w14:paraId="2D9618B0" w14:textId="77777777" w:rsidR="00EC6FCE" w:rsidRDefault="00000000">
      <w:pPr>
        <w:numPr>
          <w:ilvl w:val="0"/>
          <w:numId w:val="1"/>
        </w:numPr>
        <w:spacing w:line="480" w:lineRule="auto"/>
        <w:rPr>
          <w:rFonts w:cs="Arial"/>
          <w:bCs/>
          <w:sz w:val="24"/>
          <w:szCs w:val="24"/>
        </w:rPr>
      </w:pPr>
      <w:r>
        <w:rPr>
          <w:rFonts w:hint="eastAsia"/>
          <w:sz w:val="24"/>
          <w:szCs w:val="24"/>
        </w:rPr>
        <w:t xml:space="preserve">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 xml:space="preserve">From 2017 to 2023, 52 cases of ant hitchhiking on </w:t>
      </w:r>
      <w:ins w:id="3" w:author="Gen-Chang Hsu" w:date="2024-01-16T11:59:00Z">
        <w:r>
          <w:rPr>
            <w:sz w:val="24"/>
            <w:szCs w:val="24"/>
          </w:rPr>
          <w:t>v</w:t>
        </w:r>
      </w:ins>
      <w:del w:id="4" w:author="Gen-Chang Hsu" w:date="2024-01-16T11:59:00Z">
        <w:r>
          <w:rPr>
            <w:sz w:val="24"/>
            <w:szCs w:val="24"/>
          </w:rPr>
          <w:delText>a v</w:delText>
        </w:r>
      </w:del>
      <w:r>
        <w:rPr>
          <w:sz w:val="24"/>
          <w:szCs w:val="24"/>
        </w:rPr>
        <w:t>ehicle</w:t>
      </w:r>
      <w:ins w:id="5" w:author="Gen-Chang Hsu" w:date="2024-01-16T11:59:00Z">
        <w:r>
          <w:rPr>
            <w:sz w:val="24"/>
            <w:szCs w:val="24"/>
          </w:rPr>
          <w:t>s</w:t>
        </w:r>
      </w:ins>
      <w:r>
        <w:rPr>
          <w:sz w:val="24"/>
          <w:szCs w:val="24"/>
        </w:rPr>
        <w:t xml:space="preserve"> were reported,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proofErr w:type="spellStart"/>
      <w:r>
        <w:rPr>
          <w:bCs/>
          <w:i/>
          <w:sz w:val="24"/>
          <w:szCs w:val="24"/>
        </w:rPr>
        <w:t>Dolichoderus</w:t>
      </w:r>
      <w:proofErr w:type="spellEnd"/>
      <w:r>
        <w:rPr>
          <w:rFonts w:hint="eastAsia"/>
          <w:bCs/>
          <w:i/>
          <w:sz w:val="24"/>
          <w:szCs w:val="24"/>
        </w:rPr>
        <w:t xml:space="preserve"> </w:t>
      </w:r>
      <w:proofErr w:type="spellStart"/>
      <w:r>
        <w:rPr>
          <w:bCs/>
          <w:i/>
          <w:sz w:val="24"/>
          <w:szCs w:val="24"/>
        </w:rPr>
        <w:t>thoracicus</w:t>
      </w:r>
      <w:proofErr w:type="spellEnd"/>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xml:space="preserve">) than in </w:t>
      </w:r>
      <w:ins w:id="6" w:author="Gen-Chang Hsu" w:date="2024-01-16T12:00:00Z">
        <w:r>
          <w:rPr>
            <w:bCs/>
            <w:sz w:val="24"/>
            <w:szCs w:val="24"/>
          </w:rPr>
          <w:t xml:space="preserve">the </w:t>
        </w:r>
      </w:ins>
      <w:r>
        <w:rPr>
          <w:bCs/>
          <w:sz w:val="24"/>
          <w:szCs w:val="24"/>
        </w:rPr>
        <w:t>colder seasons (fall and winter)</w:t>
      </w:r>
      <w:r>
        <w:rPr>
          <w:rFonts w:hint="eastAsia"/>
          <w:bCs/>
          <w:sz w:val="24"/>
          <w:szCs w:val="24"/>
        </w:rPr>
        <w:t>.</w:t>
      </w:r>
    </w:p>
    <w:p w14:paraId="723DE8EF" w14:textId="77777777" w:rsidR="00EC6FCE" w:rsidRDefault="00000000">
      <w:pPr>
        <w:numPr>
          <w:ilvl w:val="0"/>
          <w:numId w:val="1"/>
        </w:numPr>
        <w:spacing w:line="480" w:lineRule="auto"/>
        <w:rPr>
          <w:rFonts w:cs="Arial"/>
          <w:bCs/>
          <w:sz w:val="24"/>
          <w:szCs w:val="24"/>
        </w:rPr>
      </w:pPr>
      <w:r>
        <w:rPr>
          <w:sz w:val="24"/>
          <w:szCs w:val="24"/>
        </w:rPr>
        <w:t xml:space="preserve">To our knowledge, </w:t>
      </w:r>
      <w:r>
        <w:rPr>
          <w:rFonts w:cs="Arial"/>
          <w:bCs/>
          <w:sz w:val="24"/>
          <w:szCs w:val="24"/>
        </w:rPr>
        <w:t>t</w:t>
      </w:r>
      <w:r>
        <w:rPr>
          <w:rFonts w:cs="Arial" w:hint="eastAsia"/>
          <w:bCs/>
          <w:sz w:val="24"/>
          <w:szCs w:val="24"/>
        </w:rPr>
        <w:t>his</w:t>
      </w:r>
      <w:r>
        <w:rPr>
          <w:rFonts w:cs="Arial"/>
          <w:bCs/>
          <w:sz w:val="24"/>
          <w:szCs w:val="24"/>
        </w:rPr>
        <w:t xml:space="preserve"> study</w:t>
      </w:r>
      <w:r>
        <w:rPr>
          <w:rFonts w:cs="Arial" w:hint="eastAsia"/>
          <w:bCs/>
          <w:sz w:val="24"/>
          <w:szCs w:val="24"/>
        </w:rPr>
        <w:t xml:space="preserve"> </w:t>
      </w:r>
      <w:r>
        <w:rPr>
          <w:rFonts w:cs="Arial"/>
          <w:bCs/>
          <w:sz w:val="24"/>
          <w:szCs w:val="24"/>
        </w:rPr>
        <w:t>represents</w:t>
      </w:r>
      <w:r>
        <w:rPr>
          <w:rFonts w:cs="Arial" w:hint="eastAsia"/>
          <w:bCs/>
          <w:sz w:val="24"/>
          <w:szCs w:val="24"/>
        </w:rPr>
        <w:t xml:space="preserve"> the first</w:t>
      </w:r>
      <w:r>
        <w:rPr>
          <w:rFonts w:cs="Arial"/>
          <w:bCs/>
          <w:sz w:val="24"/>
          <w:szCs w:val="24"/>
        </w:rPr>
        <w:t xml:space="preserve"> effort</w:t>
      </w:r>
      <w:del w:id="7" w:author="Gen-Chang Hsu" w:date="2024-01-16T12:00:00Z">
        <w:r>
          <w:rPr>
            <w:rFonts w:cs="Arial"/>
            <w:bCs/>
            <w:sz w:val="24"/>
            <w:szCs w:val="24"/>
          </w:rPr>
          <w:delText>s</w:delText>
        </w:r>
      </w:del>
      <w:r>
        <w:rPr>
          <w:rFonts w:cs="Arial" w:hint="eastAsia"/>
          <w:bCs/>
          <w:sz w:val="24"/>
          <w:szCs w:val="24"/>
        </w:rPr>
        <w:t xml:space="preserve"> </w:t>
      </w:r>
      <w:r>
        <w:rPr>
          <w:rFonts w:cs="Arial"/>
          <w:bCs/>
          <w:sz w:val="24"/>
          <w:szCs w:val="24"/>
        </w:rPr>
        <w:t xml:space="preserve">to profile 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 xml:space="preserve">on vehicles. </w:t>
      </w:r>
      <w:r>
        <w:rPr>
          <w:rFonts w:cs="Arial" w:hint="eastAsia"/>
          <w:bCs/>
          <w:sz w:val="24"/>
          <w:szCs w:val="24"/>
        </w:rPr>
        <w:t>W</w:t>
      </w:r>
      <w:r>
        <w:rPr>
          <w:rFonts w:cs="Arial"/>
          <w:bCs/>
          <w:sz w:val="24"/>
          <w:szCs w:val="24"/>
        </w:rPr>
        <w:t>e</w:t>
      </w:r>
      <w:r>
        <w:rPr>
          <w:rFonts w:cs="Arial" w:hint="eastAsia"/>
          <w:bCs/>
          <w:sz w:val="24"/>
          <w:szCs w:val="24"/>
        </w:rPr>
        <w:t xml:space="preserve"> encourage future studies</w:t>
      </w:r>
      <w:r>
        <w:rPr>
          <w:rFonts w:cs="Arial"/>
          <w:bCs/>
          <w:sz w:val="24"/>
          <w:szCs w:val="24"/>
        </w:rPr>
        <w:t xml:space="preserve"> to examine</w:t>
      </w:r>
      <w:r>
        <w:rPr>
          <w:rFonts w:cs="Arial" w:hint="eastAsia"/>
          <w:bCs/>
          <w:sz w:val="24"/>
          <w:szCs w:val="24"/>
        </w:rPr>
        <w:t xml:space="preserve"> </w:t>
      </w:r>
      <w:r>
        <w:rPr>
          <w:rFonts w:cs="Arial"/>
          <w:bCs/>
          <w:sz w:val="24"/>
          <w:szCs w:val="24"/>
        </w:rPr>
        <w:t>the</w:t>
      </w:r>
      <w:r>
        <w:rPr>
          <w:rFonts w:cs="Arial" w:hint="eastAsia"/>
          <w:bCs/>
          <w:sz w:val="24"/>
          <w:szCs w:val="24"/>
        </w:rPr>
        <w:t xml:space="preserve"> </w:t>
      </w:r>
      <w:r>
        <w:rPr>
          <w:rFonts w:cs="Arial"/>
          <w:bCs/>
          <w:sz w:val="24"/>
          <w:szCs w:val="24"/>
        </w:rPr>
        <w:t xml:space="preserve">abiotic and biotic factors </w:t>
      </w:r>
      <w:r>
        <w:rPr>
          <w:rFonts w:cs="Arial" w:hint="eastAsia"/>
          <w:bCs/>
          <w:sz w:val="24"/>
          <w:szCs w:val="24"/>
        </w:rPr>
        <w:t xml:space="preserve">that </w:t>
      </w:r>
      <w:r>
        <w:rPr>
          <w:rFonts w:cs="Arial"/>
          <w:bCs/>
          <w:sz w:val="24"/>
          <w:szCs w:val="24"/>
        </w:rPr>
        <w:t>determine</w:t>
      </w:r>
      <w:r>
        <w:rPr>
          <w:rFonts w:cs="Arial" w:hint="eastAsia"/>
          <w:bCs/>
          <w:sz w:val="24"/>
          <w:szCs w:val="24"/>
        </w:rPr>
        <w:t xml:space="preserve"> the success of hitchhiking</w:t>
      </w:r>
      <w:r>
        <w:rPr>
          <w:rFonts w:cs="Arial"/>
          <w:bCs/>
          <w:sz w:val="24"/>
          <w:szCs w:val="24"/>
        </w:rPr>
        <w:t xml:space="preserve"> events</w:t>
      </w:r>
      <w:r>
        <w:rPr>
          <w:rFonts w:cs="Arial" w:hint="eastAsia"/>
          <w:bCs/>
          <w:sz w:val="24"/>
          <w:szCs w:val="24"/>
        </w:rPr>
        <w:t xml:space="preserve"> to better</w:t>
      </w:r>
      <w:r>
        <w:rPr>
          <w:rFonts w:cs="Arial"/>
          <w:bCs/>
          <w:sz w:val="24"/>
          <w:szCs w:val="24"/>
        </w:rPr>
        <w:t xml:space="preserve"> predict the spread of exotic ants and </w:t>
      </w:r>
      <w:r>
        <w:rPr>
          <w:rFonts w:cs="Arial" w:hint="eastAsia"/>
          <w:bCs/>
          <w:sz w:val="24"/>
          <w:szCs w:val="24"/>
        </w:rPr>
        <w:t xml:space="preserve">to develop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prevent</w:t>
      </w:r>
      <w:r>
        <w:rPr>
          <w:rFonts w:cs="Arial"/>
          <w:bCs/>
          <w:sz w:val="24"/>
          <w:szCs w:val="24"/>
        </w:rPr>
        <w:t>ing</w:t>
      </w:r>
      <w:r>
        <w:rPr>
          <w:rFonts w:cs="Arial" w:hint="eastAsia"/>
          <w:bCs/>
          <w:sz w:val="24"/>
          <w:szCs w:val="24"/>
        </w:rPr>
        <w:t xml:space="preserve"> </w:t>
      </w:r>
      <w:r>
        <w:rPr>
          <w:rFonts w:cs="Arial"/>
          <w:bCs/>
          <w:sz w:val="24"/>
          <w:szCs w:val="24"/>
        </w:rPr>
        <w:t xml:space="preserve">their </w:t>
      </w:r>
      <w:r>
        <w:rPr>
          <w:rFonts w:cs="Arial" w:hint="eastAsia"/>
          <w:bCs/>
          <w:sz w:val="24"/>
          <w:szCs w:val="24"/>
        </w:rPr>
        <w:t>biological invasions</w:t>
      </w:r>
      <w:r>
        <w:rPr>
          <w:rFonts w:cs="Arial"/>
          <w:bCs/>
          <w:sz w:val="24"/>
          <w:szCs w:val="24"/>
        </w:rPr>
        <w:t>.</w:t>
      </w:r>
    </w:p>
    <w:p w14:paraId="4C1E003A" w14:textId="77777777" w:rsidR="00EC6FCE" w:rsidRDefault="00000000">
      <w:pPr>
        <w:spacing w:line="480" w:lineRule="auto"/>
        <w:rPr>
          <w:rFonts w:cs="Arial"/>
          <w:b/>
          <w:color w:val="FF0000"/>
          <w:sz w:val="24"/>
          <w:szCs w:val="24"/>
        </w:rPr>
      </w:pPr>
      <w:r>
        <w:rPr>
          <w:rFonts w:cs="Arial"/>
          <w:b/>
          <w:color w:val="FF0000"/>
          <w:sz w:val="24"/>
          <w:szCs w:val="24"/>
        </w:rPr>
        <w:br w:type="page"/>
      </w:r>
    </w:p>
    <w:p w14:paraId="35FB7E06" w14:textId="77777777" w:rsidR="00EC6FCE" w:rsidRDefault="00000000">
      <w:pPr>
        <w:spacing w:line="480" w:lineRule="auto"/>
        <w:rPr>
          <w:rFonts w:cs="Arial"/>
          <w:sz w:val="24"/>
          <w:szCs w:val="24"/>
        </w:rPr>
      </w:pPr>
      <w:r>
        <w:rPr>
          <w:rFonts w:cs="Arial"/>
          <w:b/>
          <w:sz w:val="24"/>
          <w:szCs w:val="24"/>
        </w:rPr>
        <w:lastRenderedPageBreak/>
        <w:t>Keywords</w:t>
      </w:r>
    </w:p>
    <w:p w14:paraId="0C1E7490" w14:textId="77777777" w:rsidR="00EC6FCE" w:rsidRDefault="00000000">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14:paraId="076A7DA0" w14:textId="77777777" w:rsidR="00EC6FCE" w:rsidRDefault="00000000">
      <w:pPr>
        <w:spacing w:line="480" w:lineRule="auto"/>
        <w:rPr>
          <w:rFonts w:cs="Arial"/>
          <w:b/>
          <w:sz w:val="24"/>
          <w:szCs w:val="24"/>
        </w:rPr>
      </w:pPr>
      <w:r>
        <w:rPr>
          <w:rFonts w:cs="Arial"/>
          <w:b/>
          <w:sz w:val="24"/>
          <w:szCs w:val="24"/>
        </w:rPr>
        <w:lastRenderedPageBreak/>
        <w:t>Introduction</w:t>
      </w:r>
    </w:p>
    <w:p w14:paraId="1B621747" w14:textId="43F4F99F" w:rsidR="00EC6FCE" w:rsidRDefault="00000000">
      <w:pPr>
        <w:spacing w:line="480" w:lineRule="auto"/>
        <w:rPr>
          <w:rFonts w:cs="Arial"/>
          <w:sz w:val="24"/>
          <w:szCs w:val="24"/>
        </w:rPr>
      </w:pPr>
      <w:r>
        <w:rPr>
          <w:rFonts w:cs="Arial"/>
          <w:sz w:val="24"/>
          <w:szCs w:val="24"/>
        </w:rPr>
        <w:t xml:space="preserve">An ecological consequence of human transportation activity </w:t>
      </w:r>
      <w:r>
        <w:rPr>
          <w:rFonts w:cs="Arial" w:hint="eastAsia"/>
          <w:sz w:val="24"/>
          <w:szCs w:val="24"/>
        </w:rPr>
        <w:t xml:space="preserve">is </w:t>
      </w:r>
      <w:r>
        <w:rPr>
          <w:rFonts w:cs="Arial"/>
          <w:sz w:val="24"/>
          <w:szCs w:val="24"/>
        </w:rPr>
        <w:t>the transfer of organisms to a new area via mobile</w:t>
      </w:r>
      <w:r>
        <w:t xml:space="preserve"> </w:t>
      </w:r>
      <w:r>
        <w:rPr>
          <w:rFonts w:cs="Arial"/>
          <w:sz w:val="24"/>
          <w:szCs w:val="24"/>
        </w:rPr>
        <w:t xml:space="preserve">equipment and related vehicles. Such “hitchhiking” can lead to long-distance dispersal of species beyond their natural ranges, potentially facilitating biological invasions </w:t>
      </w:r>
      <w:r>
        <w:rPr>
          <w:rFonts w:cs="Arial"/>
          <w:sz w:val="24"/>
          <w:szCs w:val="24"/>
        </w:rPr>
        <w:fldChar w:fldCharType="begin"/>
      </w:r>
      <w:r w:rsidR="0064056E">
        <w:rPr>
          <w:rFonts w:cs="Arial"/>
          <w:sz w:val="24"/>
          <w:szCs w:val="24"/>
        </w:rPr>
        <w:instrText xml:space="preserve"> ADDIN EN.CITE &lt;EndNote&gt;&lt;Cite&gt;&lt;Author&gt;Gippet&lt;/Author&gt;&lt;Year&gt;2019&lt;/Year&gt;&lt;RecNum&gt;14&lt;/RecNum&gt;&lt;DisplayText&gt;(Auffret et al. 2014, Gippet et al. 2019)&lt;/DisplayText&gt;&lt;record&gt;&lt;rec-number&gt;14&lt;/rec-number&gt;&lt;foreign-keys&gt;&lt;key app="EN" db-id="5za2wssxastp9be5drupxef7estwzx02xwzf" timestamp="1689306256"&gt;14&lt;/key&gt;&lt;/foreign-keys&gt;&lt;ref-type name="Journal Article"&gt;17&lt;/ref-type&gt;&lt;contributors&gt;&lt;authors&gt;&lt;author&gt;Gippet, Jérôme MW&lt;/author&gt;&lt;author&gt;Liebhold, Andrew M&lt;/author&gt;&lt;author&gt;Fenn-Moltu, Gyda&lt;/author&gt;&lt;author&gt;Bertelsmeier, Cleo&lt;/author&gt;&lt;/authors&gt;&lt;/contributors&gt;&lt;titles&gt;&lt;title&gt;Human-mediated dispersal in insects&lt;/title&gt;&lt;secondary-title&gt;Current opinion in insect science&lt;/secondary-title&gt;&lt;/titles&gt;&lt;periodical&gt;&lt;full-title&gt;Current Opinion in Insect Science&lt;/full-title&gt;&lt;/periodical&gt;&lt;pages&gt;96-102&lt;/pages&gt;&lt;volume&gt;35&lt;/volume&gt;&lt;dates&gt;&lt;year&gt;2019&lt;/year&gt;&lt;/dates&gt;&lt;isbn&gt;2214-5745&lt;/isbn&gt;&lt;urls&gt;&lt;/urls&gt;&lt;/record&gt;&lt;/Cite&gt;&lt;Cite&gt;&lt;Author&gt;Auffret&lt;/Author&gt;&lt;Year&gt;2014&lt;/Year&gt;&lt;RecNum&gt;17&lt;/RecNum&gt;&lt;record&gt;&lt;rec-number&gt;17&lt;/rec-number&gt;&lt;foreign-keys&gt;&lt;key app="EN" db-id="5za2wssxastp9be5drupxef7estwzx02xwzf" timestamp="1689307323"&gt;17&lt;/key&gt;&lt;/foreign-keys&gt;&lt;ref-type name="Journal Article"&gt;17&lt;/ref-type&gt;&lt;contributors&gt;&lt;authors&gt;&lt;author&gt;Auffret, Alistair G&lt;/author&gt;&lt;author&gt;Berg, Johan&lt;/author&gt;&lt;author&gt;Cousins, Sara AO&lt;/author&gt;&lt;/authors&gt;&lt;/contributors&gt;&lt;titles&gt;&lt;title&gt;The geography of human</w:instrText>
      </w:r>
      <w:r w:rsidR="0064056E">
        <w:rPr>
          <w:rFonts w:ascii="Cambria Math" w:hAnsi="Cambria Math" w:cs="Cambria Math"/>
          <w:sz w:val="24"/>
          <w:szCs w:val="24"/>
        </w:rPr>
        <w:instrText>‐</w:instrText>
      </w:r>
      <w:r w:rsidR="0064056E">
        <w:rPr>
          <w:rFonts w:cs="Arial"/>
          <w:sz w:val="24"/>
          <w:szCs w:val="24"/>
        </w:rPr>
        <w:instrText>mediated dispersal&lt;/title&gt;&lt;secondary-title&gt;Diversity and Distributions&lt;/secondary-title&gt;&lt;/titles&gt;&lt;periodical&gt;&lt;full-title&gt;Diversity and Distributions&lt;/full-title&gt;&lt;/periodical&gt;&lt;pages&gt;1450-1456&lt;/pages&gt;&lt;volume&gt;20&lt;/volume&gt;&lt;number&gt;12&lt;/number&gt;&lt;dates&gt;&lt;year&gt;2014&lt;/year&gt;&lt;/dates&gt;&lt;isbn&gt;1366-9516&lt;/isbn&gt;&lt;urls&gt;&lt;/urls&gt;&lt;/record&gt;&lt;/Cite&gt;&lt;/EndNote&gt;</w:instrText>
      </w:r>
      <w:r>
        <w:rPr>
          <w:rFonts w:cs="Arial"/>
          <w:sz w:val="24"/>
          <w:szCs w:val="24"/>
        </w:rPr>
        <w:fldChar w:fldCharType="separate"/>
      </w:r>
      <w:r w:rsidR="0064056E">
        <w:rPr>
          <w:rFonts w:cs="Arial"/>
          <w:noProof/>
          <w:sz w:val="24"/>
          <w:szCs w:val="24"/>
        </w:rPr>
        <w:t>(Auffret et al. 2014, Gippet et al. 2019)</w:t>
      </w:r>
      <w:r>
        <w:rPr>
          <w:rFonts w:cs="Arial"/>
          <w:sz w:val="24"/>
          <w:szCs w:val="24"/>
        </w:rPr>
        <w:fldChar w:fldCharType="end"/>
      </w:r>
      <w:r>
        <w:rPr>
          <w:rFonts w:cs="Arial"/>
          <w:sz w:val="24"/>
          <w:szCs w:val="24"/>
        </w:rPr>
        <w:t>. Numerous terrestrial animals and plants have been documented to hitchhike on vehicles.</w:t>
      </w:r>
      <w:r>
        <w:rPr>
          <w:rFonts w:cs="Arial"/>
          <w:color w:val="FF0000"/>
          <w:sz w:val="24"/>
          <w:szCs w:val="24"/>
        </w:rPr>
        <w:t xml:space="preserve"> </w:t>
      </w:r>
      <w:r>
        <w:rPr>
          <w:rFonts w:cs="Arial"/>
          <w:sz w:val="24"/>
          <w:szCs w:val="24"/>
        </w:rPr>
        <w:t xml:space="preserve">For example, plant seeds attached </w:t>
      </w:r>
      <w:ins w:id="8" w:author="Gen-Chang Hsu" w:date="2024-01-16T11:11:00Z">
        <w:r>
          <w:rPr>
            <w:rFonts w:cs="Arial"/>
            <w:sz w:val="24"/>
            <w:szCs w:val="24"/>
          </w:rPr>
          <w:t>to</w:t>
        </w:r>
      </w:ins>
      <w:del w:id="9" w:author="Gen-Chang Hsu" w:date="2024-01-16T11:11:00Z">
        <w:r>
          <w:rPr>
            <w:rFonts w:cs="Arial"/>
            <w:sz w:val="24"/>
            <w:szCs w:val="24"/>
          </w:rPr>
          <w:delText>on/in</w:delText>
        </w:r>
      </w:del>
      <w:r>
        <w:rPr>
          <w:rFonts w:cs="Arial"/>
          <w:sz w:val="24"/>
          <w:szCs w:val="24"/>
        </w:rPr>
        <w:t xml:space="preserve"> cars and tire surface can be dispersed over long distances </w:t>
      </w:r>
      <w:r>
        <w:rPr>
          <w:rFonts w:cs="Arial"/>
          <w:sz w:val="24"/>
          <w:szCs w:val="24"/>
        </w:rPr>
        <w:fldChar w:fldCharType="begin"/>
      </w:r>
      <w:r w:rsidR="00285683">
        <w:rPr>
          <w:rFonts w:cs="Arial"/>
          <w:sz w:val="24"/>
          <w:szCs w:val="24"/>
        </w:rPr>
        <w:instrText xml:space="preserve"> ADDIN EN.CITE &lt;EndNote&gt;&lt;Cite&gt;&lt;Author&gt;Ansong&lt;/Author&gt;&lt;Year&gt;2013&lt;/Year&gt;&lt;RecNum&gt;19&lt;/RecNum&gt;&lt;DisplayText&gt;(Ansong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EndNote&gt;</w:instrText>
      </w:r>
      <w:r>
        <w:rPr>
          <w:rFonts w:cs="Arial"/>
          <w:sz w:val="24"/>
          <w:szCs w:val="24"/>
        </w:rPr>
        <w:fldChar w:fldCharType="separate"/>
      </w:r>
      <w:r w:rsidR="00285683">
        <w:rPr>
          <w:rFonts w:cs="Arial"/>
          <w:noProof/>
          <w:sz w:val="24"/>
          <w:szCs w:val="24"/>
        </w:rPr>
        <w:t>(Ansong and Pickering 2013)</w:t>
      </w:r>
      <w:r>
        <w:rPr>
          <w:rFonts w:cs="Arial"/>
          <w:sz w:val="24"/>
          <w:szCs w:val="24"/>
        </w:rPr>
        <w:fldChar w:fldCharType="end"/>
      </w:r>
      <w:r>
        <w:rPr>
          <w:rFonts w:cs="Arial"/>
          <w:sz w:val="24"/>
          <w:szCs w:val="24"/>
        </w:rPr>
        <w:t>;</w:t>
      </w:r>
      <w:r>
        <w:rPr>
          <w:rFonts w:cs="Arial" w:hint="eastAsia"/>
          <w:sz w:val="24"/>
          <w:szCs w:val="24"/>
        </w:rPr>
        <w:t xml:space="preserve"> </w:t>
      </w:r>
      <w:r>
        <w:rPr>
          <w:rFonts w:cs="Arial"/>
          <w:sz w:val="24"/>
          <w:szCs w:val="24"/>
        </w:rPr>
        <w:t>in some cases, the</w:t>
      </w:r>
      <w:r>
        <w:rPr>
          <w:rFonts w:cs="Arial" w:hint="eastAsia"/>
          <w:sz w:val="24"/>
          <w:szCs w:val="24"/>
        </w:rPr>
        <w:t xml:space="preserve"> seeds</w:t>
      </w:r>
      <w:r>
        <w:rPr>
          <w:rFonts w:cs="Arial"/>
          <w:sz w:val="24"/>
          <w:szCs w:val="24"/>
        </w:rPr>
        <w:t xml:space="preserve"> can remain attached </w:t>
      </w:r>
      <w:ins w:id="10" w:author="Gen-Chang Hsu" w:date="2024-01-16T11:11:00Z">
        <w:r>
          <w:rPr>
            <w:rFonts w:cs="Arial"/>
            <w:sz w:val="24"/>
            <w:szCs w:val="24"/>
          </w:rPr>
          <w:t>to</w:t>
        </w:r>
      </w:ins>
      <w:del w:id="11" w:author="Gen-Chang Hsu" w:date="2024-01-16T11:11:00Z">
        <w:r>
          <w:rPr>
            <w:rFonts w:cs="Arial"/>
            <w:sz w:val="24"/>
            <w:szCs w:val="24"/>
          </w:rPr>
          <w:delText>on</w:delText>
        </w:r>
      </w:del>
      <w:r>
        <w:rPr>
          <w:rFonts w:cs="Arial"/>
          <w:sz w:val="24"/>
          <w:szCs w:val="24"/>
        </w:rPr>
        <w:t xml:space="preserve"> vehicles for</w:t>
      </w:r>
      <w:del w:id="12" w:author="Gen-Chang Hsu" w:date="2024-01-16T11:11:00Z">
        <w:r>
          <w:rPr>
            <w:rFonts w:cs="Arial"/>
            <w:sz w:val="24"/>
            <w:szCs w:val="24"/>
          </w:rPr>
          <w:delText xml:space="preserve"> a voyage of </w:delText>
        </w:r>
      </w:del>
      <w:ins w:id="13" w:author="Gen-Chang Hsu" w:date="2024-01-16T11:11:00Z">
        <w:r>
          <w:rPr>
            <w:rFonts w:cs="Arial"/>
            <w:sz w:val="24"/>
            <w:szCs w:val="24"/>
          </w:rPr>
          <w:t xml:space="preserve"> </w:t>
        </w:r>
      </w:ins>
      <w:r>
        <w:rPr>
          <w:rFonts w:cs="Arial"/>
          <w:sz w:val="24"/>
          <w:szCs w:val="24"/>
        </w:rPr>
        <w:t xml:space="preserve">hundreds kilometers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w:instrText>
      </w:r>
      <w:r>
        <w:rPr>
          <w:rFonts w:cs="Arial"/>
          <w:sz w:val="24"/>
          <w:szCs w:val="24"/>
        </w:rPr>
        <w:instrText>mediated long</w:instrText>
      </w:r>
      <w:r>
        <w:rPr>
          <w:rFonts w:ascii="Cambria Math" w:hAnsi="Cambria Math" w:cs="Cambria Math"/>
          <w:sz w:val="24"/>
          <w:szCs w:val="24"/>
        </w:rPr>
        <w:instrText>‐</w:instrText>
      </w:r>
      <w:r>
        <w:rPr>
          <w:rFonts w:cs="Arial"/>
          <w:sz w:val="24"/>
          <w:szCs w:val="24"/>
        </w:rPr>
        <w:instrText>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I</w:t>
      </w:r>
      <w:r>
        <w:rPr>
          <w:rFonts w:cs="Arial" w:hint="eastAsia"/>
          <w:sz w:val="24"/>
          <w:szCs w:val="24"/>
        </w:rPr>
        <w:t>nsects</w:t>
      </w:r>
      <w:r>
        <w:rPr>
          <w:rFonts w:cs="Arial"/>
          <w:sz w:val="24"/>
          <w:szCs w:val="24"/>
        </w:rPr>
        <w:t xml:space="preserve"> of various life stages have also been recognized to be </w:t>
      </w:r>
      <w:del w:id="14" w:author="Gen-Chang Hsu" w:date="2024-01-16T11:12:00Z">
        <w:r>
          <w:rPr>
            <w:rFonts w:cs="Arial"/>
            <w:sz w:val="24"/>
            <w:szCs w:val="24"/>
          </w:rPr>
          <w:delText xml:space="preserve">a </w:delText>
        </w:r>
      </w:del>
      <w:r>
        <w:rPr>
          <w:rFonts w:cs="Arial"/>
          <w:sz w:val="24"/>
          <w:szCs w:val="24"/>
        </w:rPr>
        <w:t>frequent</w:t>
      </w:r>
      <w:r>
        <w:rPr>
          <w:rFonts w:cs="Arial" w:hint="eastAsia"/>
          <w:sz w:val="24"/>
          <w:szCs w:val="24"/>
        </w:rPr>
        <w:t xml:space="preserve"> hitchhike</w:t>
      </w:r>
      <w:r>
        <w:rPr>
          <w:rFonts w:cs="Arial"/>
          <w:sz w:val="24"/>
          <w:szCs w:val="24"/>
        </w:rPr>
        <w:t>r</w:t>
      </w:r>
      <w:ins w:id="15" w:author="Gen-Chang Hsu" w:date="2024-01-16T11:12:00Z">
        <w:r>
          <w:rPr>
            <w:rFonts w:cs="Arial"/>
            <w:sz w:val="24"/>
            <w:szCs w:val="24"/>
          </w:rPr>
          <w:t>s</w:t>
        </w:r>
      </w:ins>
      <w:r>
        <w:rPr>
          <w:rFonts w:cs="Arial" w:hint="eastAsia"/>
          <w:sz w:val="24"/>
          <w:szCs w:val="24"/>
        </w:rPr>
        <w:t xml:space="preserve"> on </w:t>
      </w:r>
      <w:r>
        <w:rPr>
          <w:rFonts w:cs="Arial"/>
          <w:sz w:val="24"/>
          <w:szCs w:val="24"/>
        </w:rPr>
        <w:t>vehicles</w:t>
      </w:r>
      <w:r>
        <w:rPr>
          <w:rFonts w:cs="Arial" w:hint="eastAsia"/>
          <w:sz w:val="24"/>
          <w:szCs w:val="24"/>
        </w:rPr>
        <w:t xml:space="preserve">. For instance, </w:t>
      </w:r>
      <w:r>
        <w:rPr>
          <w:rFonts w:cs="Arial"/>
          <w:sz w:val="24"/>
          <w:szCs w:val="24"/>
        </w:rPr>
        <w:t xml:space="preserve">the spongy </w:t>
      </w:r>
      <w:r>
        <w:rPr>
          <w:rFonts w:cs="Arial" w:hint="eastAsia"/>
          <w:sz w:val="24"/>
          <w:szCs w:val="24"/>
        </w:rPr>
        <w:t>moth</w:t>
      </w:r>
      <w:r>
        <w:rPr>
          <w:rFonts w:cs="Arial"/>
          <w:sz w:val="24"/>
          <w:szCs w:val="24"/>
        </w:rPr>
        <w:t xml:space="preserve"> (</w:t>
      </w:r>
      <w:r>
        <w:rPr>
          <w:rFonts w:cs="Arial"/>
          <w:i/>
          <w:iCs/>
          <w:sz w:val="24"/>
          <w:szCs w:val="24"/>
        </w:rPr>
        <w:t xml:space="preserve">Lymantria </w:t>
      </w:r>
      <w:proofErr w:type="spellStart"/>
      <w:r>
        <w:rPr>
          <w:rFonts w:cs="Arial"/>
          <w:i/>
          <w:iCs/>
          <w:sz w:val="24"/>
          <w:szCs w:val="24"/>
        </w:rPr>
        <w:t>dispar</w:t>
      </w:r>
      <w:proofErr w:type="spellEnd"/>
      <w:r>
        <w:rPr>
          <w:rFonts w:cs="Arial"/>
          <w:sz w:val="24"/>
          <w:szCs w:val="24"/>
        </w:rPr>
        <w:t xml:space="preserve">) lays eggs on the surface of shipping containers and trucks, and the eggs later arrive at the destinations as larvae </w:t>
      </w:r>
      <w:r>
        <w:rPr>
          <w:rFonts w:cs="Arial"/>
          <w:sz w:val="24"/>
          <w:szCs w:val="24"/>
        </w:rPr>
        <w:fldChar w:fldCharType="begin"/>
      </w:r>
      <w:r w:rsidR="00285683">
        <w:rPr>
          <w:rFonts w:cs="Arial"/>
          <w:sz w:val="24"/>
          <w:szCs w:val="24"/>
        </w:rPr>
        <w:instrText xml:space="preserve"> ADDIN EN.CITE &lt;EndNote&gt;&lt;Cite&gt;&lt;Author&gt;Gray&lt;/Author&gt;&lt;Year&gt;2017&lt;/Year&gt;&lt;RecNum&gt;24&lt;/RecNum&gt;&lt;DisplayText&gt;(Gray 2017)&lt;/DisplayText&gt;&lt;record&gt;&lt;rec-number&gt;24&lt;/rec-number&gt;&lt;foreign-keys&gt;&lt;key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sidR="00285683">
        <w:rPr>
          <w:rFonts w:cs="Arial"/>
          <w:noProof/>
          <w:sz w:val="24"/>
          <w:szCs w:val="24"/>
        </w:rPr>
        <w:t>(Gray 2017)</w:t>
      </w:r>
      <w:r>
        <w:rPr>
          <w:rFonts w:cs="Arial"/>
          <w:sz w:val="24"/>
          <w:szCs w:val="24"/>
        </w:rPr>
        <w:fldChar w:fldCharType="end"/>
      </w:r>
      <w:r>
        <w:rPr>
          <w:rFonts w:cs="Arial"/>
          <w:sz w:val="24"/>
          <w:szCs w:val="24"/>
        </w:rPr>
        <w:t>. Dispersal range of flying insects can be boosted via hitchhiking on vehicles: the tiger mosquito (</w:t>
      </w:r>
      <w:r>
        <w:rPr>
          <w:rFonts w:cs="Arial"/>
          <w:i/>
          <w:iCs/>
          <w:sz w:val="24"/>
          <w:szCs w:val="24"/>
        </w:rPr>
        <w:t>Aedes albopictus</w:t>
      </w:r>
      <w:r>
        <w:rPr>
          <w:rFonts w:cs="Arial"/>
          <w:sz w:val="24"/>
          <w:szCs w:val="24"/>
        </w:rPr>
        <w:t xml:space="preserve">) can travel in cars and move across provinces in Spain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14:paraId="1D23C275" w14:textId="16F031BB" w:rsidR="00EC6FCE" w:rsidRDefault="00000000">
      <w:pPr>
        <w:spacing w:line="480" w:lineRule="auto"/>
        <w:rPr>
          <w:rFonts w:cs="Arial"/>
          <w:sz w:val="24"/>
          <w:szCs w:val="24"/>
        </w:rPr>
      </w:pPr>
      <w:r>
        <w:rPr>
          <w:rFonts w:cs="Arial"/>
          <w:sz w:val="24"/>
          <w:szCs w:val="24"/>
        </w:rPr>
        <w:tab/>
        <w:t xml:space="preserve">Invasive ants have been reported to disperse via human cultural and commercial activities </w:t>
      </w:r>
      <w:r>
        <w:rPr>
          <w:rFonts w:cs="Arial"/>
          <w:sz w:val="24"/>
          <w:szCs w:val="24"/>
        </w:rPr>
        <w:fldChar w:fldCharType="begin"/>
      </w:r>
      <w:r>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and Evolution&lt;/secondary-title&gt;&lt;/titles&gt;&lt;periodical&gt;&lt;full-title&gt;Nature Ecology and Evolution&lt;/full-title&gt;&lt;/periodical&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sz w:val="24"/>
          <w:szCs w:val="24"/>
        </w:rPr>
        <w:t>(Bertelsmeier et al. 2017)</w:t>
      </w:r>
      <w:r>
        <w:rPr>
          <w:rFonts w:cs="Arial"/>
          <w:sz w:val="24"/>
          <w:szCs w:val="24"/>
        </w:rPr>
        <w:fldChar w:fldCharType="end"/>
      </w:r>
      <w:r>
        <w:rPr>
          <w:rFonts w:cs="Arial"/>
          <w:sz w:val="24"/>
          <w:szCs w:val="24"/>
        </w:rPr>
        <w:t>. A well-established body of literature has demonstrated that the rapid range expansion of these ants is attributed to the transportation of ant-infested agricultural, horticultural,</w:t>
      </w:r>
      <w:r>
        <w:rPr>
          <w:rFonts w:cs="Arial" w:hint="eastAsia"/>
          <w:sz w:val="24"/>
          <w:szCs w:val="24"/>
        </w:rPr>
        <w:t xml:space="preserve"> </w:t>
      </w:r>
      <w:r>
        <w:rPr>
          <w:rFonts w:cs="Arial"/>
          <w:sz w:val="24"/>
          <w:szCs w:val="24"/>
        </w:rPr>
        <w:t xml:space="preserve">and construction </w:t>
      </w:r>
      <w:r>
        <w:rPr>
          <w:rFonts w:cs="Arial" w:hint="eastAsia"/>
          <w:sz w:val="24"/>
          <w:szCs w:val="24"/>
        </w:rPr>
        <w:t>m</w:t>
      </w:r>
      <w:r>
        <w:rPr>
          <w:rFonts w:cs="Arial"/>
          <w:sz w:val="24"/>
          <w:szCs w:val="24"/>
        </w:rPr>
        <w:t xml:space="preserve">aterials </w:t>
      </w:r>
      <w:r>
        <w:rPr>
          <w:rFonts w:cs="Arial"/>
          <w:sz w:val="24"/>
          <w:szCs w:val="24"/>
        </w:rPr>
        <w:fldChar w:fldCharType="begin"/>
      </w:r>
      <w:r w:rsidR="009510C8">
        <w:rPr>
          <w:rFonts w:cs="Arial"/>
          <w:sz w:val="24"/>
          <w:szCs w:val="24"/>
        </w:rPr>
        <w:instrText xml:space="preserve"> ADDIN EN.CITE &lt;EndNote&gt;&lt;Cite&gt;&lt;Author&gt;Jetter&lt;/Author&gt;&lt;Year&gt;2002&lt;/Year&gt;&lt;RecNum&gt;31&lt;/RecNum&gt;&lt;DisplayText&gt;(Jetter et al. 2002, Vogt and Kozlovac 2006)&lt;/DisplayText&gt;&lt;record&gt;&lt;rec-number&gt;31&lt;/rec-number&gt;&lt;foreign-keys&gt;&lt;key app="EN" db-id="5za2wssxastp9be5drupxef7estwzx02xwzf" timestamp="1698710043"&gt;31&lt;/key&gt;&lt;/foreign-keys&gt;&lt;ref-type name="Journal Article"&gt;17&lt;/ref-type&gt;&lt;contributors&gt;&lt;authors&gt;&lt;author&gt;Jetter, Karen&lt;/author&gt;&lt;author&gt;Hamilton, Jay&lt;/author&gt;&lt;author&gt;Klotz, John&lt;/author&gt;&lt;/authors&gt;&lt;/contributors&gt;&lt;titles&gt;&lt;title&gt;Eradication costs calculated: Red imported fire ants threaten agriculture, wildlife and homes&lt;/title&gt;&lt;secondary-title&gt;California Agriculture&lt;/secondary-title&gt;&lt;/titles&gt;&lt;periodical&gt;&lt;full-title&gt;California Agriculture&lt;/full-title&gt;&lt;/periodical&gt;&lt;pages&gt;26-34&lt;/pages&gt;&lt;volume&gt;56&lt;/volume&gt;&lt;number&gt;1&lt;/number&gt;&lt;dates&gt;&lt;year&gt;2002&lt;/year&gt;&lt;/dates&gt;&lt;isbn&gt;0008-0845&lt;/isbn&gt;&lt;urls&gt;&lt;/urls&gt;&lt;/record&gt;&lt;/Cite&gt;&lt;Cite&gt;&lt;Author&gt;Vogt&lt;/Author&gt;&lt;Year&gt;2006&lt;/Year&gt;&lt;RecNum&gt;32&lt;/RecNum&gt;&lt;record&gt;&lt;rec-number&gt;32&lt;/rec-number&gt;&lt;foreign-keys&gt;&lt;key app="EN" db-id="5za2wssxastp9be5drupxef7estwzx02xwzf" timestamp="1698710098"&gt;32&lt;/key&gt;&lt;/foreign-keys&gt;&lt;ref-type name="Journal Article"&gt;17&lt;/ref-type&gt;&lt;contributors&gt;&lt;authors&gt;&lt;author&gt;Vogt, James T&lt;/author&gt;&lt;author&gt;Kozlovac, Joseph P&lt;/author&gt;&lt;/authors&gt;&lt;/contributors&gt;&lt;titles&gt;&lt;title&gt;Safety considerations for handling imported fire ants (Solenopsis spp.) in the laboratory and field&lt;/title&gt;&lt;secondary-title&gt;Applied Biosafety&lt;/secondary-title&gt;&lt;/titles&gt;&lt;periodical&gt;&lt;full-title&gt;Applied Biosafety&lt;/full-title&gt;&lt;/periodical&gt;&lt;pages&gt;88-97&lt;/pages&gt;&lt;volume&gt;11&lt;/volume&gt;&lt;number&gt;2&lt;/number&gt;&lt;dates&gt;&lt;year&gt;2006&lt;/year&gt;&lt;/dates&gt;&lt;isbn&gt;1535-6760&lt;/isbn&gt;&lt;urls&gt;&lt;/urls&gt;&lt;/record&gt;&lt;/Cite&gt;&lt;/EndNote&gt;</w:instrText>
      </w:r>
      <w:r>
        <w:rPr>
          <w:rFonts w:cs="Arial"/>
          <w:sz w:val="24"/>
          <w:szCs w:val="24"/>
        </w:rPr>
        <w:fldChar w:fldCharType="separate"/>
      </w:r>
      <w:r w:rsidR="009510C8">
        <w:rPr>
          <w:rFonts w:cs="Arial"/>
          <w:noProof/>
          <w:sz w:val="24"/>
          <w:szCs w:val="24"/>
        </w:rPr>
        <w:t>(Jetter et al. 2002, Vogt and Kozlovac 2006)</w:t>
      </w:r>
      <w:r>
        <w:rPr>
          <w:rFonts w:cs="Arial"/>
          <w:sz w:val="24"/>
          <w:szCs w:val="24"/>
        </w:rPr>
        <w:fldChar w:fldCharType="end"/>
      </w:r>
      <w:r>
        <w:rPr>
          <w:rFonts w:cs="Arial"/>
          <w:sz w:val="24"/>
          <w:szCs w:val="24"/>
        </w:rPr>
        <w:t>. While the focus has been concentrated on ants inadvertently transported by infested agricultural and construction vehicles, reports on ants actively hitchhiking on vehicles—ants take the initiative to get onto the vehicle</w:t>
      </w:r>
      <w:ins w:id="16" w:author="Gen-Chang Hsu" w:date="2024-01-16T11:13:00Z">
        <w:r>
          <w:rPr>
            <w:rFonts w:cs="Arial"/>
            <w:sz w:val="24"/>
            <w:szCs w:val="24"/>
          </w:rPr>
          <w:t>s</w:t>
        </w:r>
      </w:ins>
      <w:r>
        <w:rPr>
          <w:rFonts w:cs="Arial"/>
          <w:sz w:val="24"/>
          <w:szCs w:val="24"/>
        </w:rPr>
        <w:t xml:space="preserve">, rather than being inadvertently brought by humans along with soil or timber—are lacking. Additionally, information about these incidents, such as seasonality or common hitchhiking ant species, is not available. Filling this knowledge gap would </w:t>
      </w:r>
      <w:r>
        <w:rPr>
          <w:rFonts w:cs="Arial"/>
          <w:sz w:val="24"/>
          <w:szCs w:val="24"/>
        </w:rPr>
        <w:lastRenderedPageBreak/>
        <w:t>help develop effective management strategies to mitigate ant invasions resulting from hitchhiking.</w:t>
      </w:r>
    </w:p>
    <w:p w14:paraId="7FE7B6CD" w14:textId="77777777" w:rsidR="00EC6FCE" w:rsidRDefault="00000000">
      <w:pPr>
        <w:spacing w:line="480" w:lineRule="auto"/>
        <w:ind w:firstLine="709"/>
        <w:rPr>
          <w:rFonts w:cs="Arial"/>
          <w:sz w:val="24"/>
          <w:szCs w:val="24"/>
        </w:rPr>
      </w:pPr>
      <w:r>
        <w:rPr>
          <w:rFonts w:cs="Arial"/>
          <w:sz w:val="24"/>
          <w:szCs w:val="24"/>
        </w:rPr>
        <w:t xml:space="preserve">To better understand this phenomenon, we collected active ant </w:t>
      </w:r>
      <w:r>
        <w:rPr>
          <w:rFonts w:cs="Arial" w:hint="eastAsia"/>
          <w:sz w:val="24"/>
          <w:szCs w:val="24"/>
        </w:rPr>
        <w:t xml:space="preserve">hitchhiking </w:t>
      </w:r>
      <w:r>
        <w:rPr>
          <w:rFonts w:cs="Arial"/>
          <w:sz w:val="24"/>
          <w:szCs w:val="24"/>
        </w:rPr>
        <w:t xml:space="preserve">cases in Taiwan via a </w:t>
      </w:r>
      <w:r>
        <w:rPr>
          <w:rFonts w:cs="Arial" w:hint="eastAsia"/>
          <w:sz w:val="24"/>
          <w:szCs w:val="24"/>
        </w:rPr>
        <w:t>citizen science</w:t>
      </w:r>
      <w:r>
        <w:rPr>
          <w:rFonts w:cs="Arial"/>
          <w:sz w:val="24"/>
          <w:szCs w:val="24"/>
        </w:rPr>
        <w:t xml:space="preserve"> project and</w:t>
      </w:r>
      <w:r>
        <w:rPr>
          <w:rFonts w:cs="Arial" w:hint="eastAsia"/>
          <w:sz w:val="24"/>
          <w:szCs w:val="24"/>
        </w:rPr>
        <w:t xml:space="preserve"> </w:t>
      </w:r>
      <w:r>
        <w:rPr>
          <w:rFonts w:cs="Arial"/>
          <w:sz w:val="24"/>
          <w:szCs w:val="24"/>
        </w:rPr>
        <w:t>characterized</w:t>
      </w:r>
      <w:r>
        <w:rPr>
          <w:rFonts w:cs="Arial" w:hint="eastAsia"/>
          <w:sz w:val="24"/>
          <w:szCs w:val="24"/>
        </w:rPr>
        <w:t xml:space="preserve"> the spatial and temporal patterns</w:t>
      </w:r>
      <w:r>
        <w:rPr>
          <w:rFonts w:cs="Arial"/>
          <w:sz w:val="24"/>
          <w:szCs w:val="24"/>
        </w:rPr>
        <w:t xml:space="preserve"> of ant</w:t>
      </w:r>
      <w:r>
        <w:rPr>
          <w:rFonts w:cs="Arial" w:hint="eastAsia"/>
          <w:sz w:val="24"/>
          <w:szCs w:val="24"/>
        </w:rPr>
        <w:t xml:space="preserve"> hitchhiking</w:t>
      </w:r>
      <w:r>
        <w:rPr>
          <w:rFonts w:cs="Arial"/>
          <w:sz w:val="24"/>
          <w:szCs w:val="24"/>
        </w:rPr>
        <w:t xml:space="preserve"> incidences</w:t>
      </w:r>
      <w:r>
        <w:rPr>
          <w:rFonts w:cs="Arial" w:hint="eastAsia"/>
          <w:sz w:val="24"/>
          <w:szCs w:val="24"/>
        </w:rPr>
        <w:t xml:space="preserve">. </w:t>
      </w:r>
      <w:r>
        <w:rPr>
          <w:rFonts w:cs="Arial"/>
          <w:sz w:val="24"/>
          <w:szCs w:val="24"/>
        </w:rPr>
        <w:t xml:space="preserve">Potential </w:t>
      </w:r>
      <w:r>
        <w:rPr>
          <w:rFonts w:cs="Arial" w:hint="eastAsia"/>
          <w:sz w:val="24"/>
          <w:szCs w:val="24"/>
        </w:rPr>
        <w:t>ecological implications</w:t>
      </w:r>
      <w:r>
        <w:rPr>
          <w:rFonts w:cs="Arial"/>
          <w:sz w:val="24"/>
          <w:szCs w:val="24"/>
        </w:rPr>
        <w:t xml:space="preserve"> will be discussed</w:t>
      </w:r>
      <w:r>
        <w:rPr>
          <w:rFonts w:cs="Arial" w:hint="eastAsia"/>
          <w:sz w:val="24"/>
          <w:szCs w:val="24"/>
        </w:rPr>
        <w:t>.</w:t>
      </w:r>
    </w:p>
    <w:p w14:paraId="775CCE6E" w14:textId="77777777" w:rsidR="00EC6FCE" w:rsidRDefault="00EC6FCE">
      <w:pPr>
        <w:spacing w:line="480" w:lineRule="auto"/>
        <w:ind w:firstLine="720"/>
        <w:rPr>
          <w:rFonts w:cs="Arial"/>
          <w:color w:val="FF0000"/>
          <w:sz w:val="24"/>
          <w:szCs w:val="24"/>
        </w:rPr>
      </w:pPr>
    </w:p>
    <w:p w14:paraId="3E684AD2" w14:textId="77777777" w:rsidR="00EC6FCE" w:rsidRDefault="00000000">
      <w:pPr>
        <w:spacing w:line="480" w:lineRule="auto"/>
        <w:ind w:firstLine="720"/>
        <w:rPr>
          <w:rFonts w:cs="Arial"/>
          <w:color w:val="FF0000"/>
          <w:sz w:val="24"/>
          <w:szCs w:val="24"/>
        </w:rPr>
      </w:pPr>
      <w:r>
        <w:rPr>
          <w:rFonts w:cs="Arial"/>
          <w:sz w:val="24"/>
          <w:szCs w:val="24"/>
        </w:rPr>
        <w:br w:type="page"/>
      </w:r>
    </w:p>
    <w:p w14:paraId="420B33AE" w14:textId="77777777" w:rsidR="00EC6FCE" w:rsidRDefault="00000000">
      <w:pPr>
        <w:spacing w:line="480" w:lineRule="auto"/>
        <w:rPr>
          <w:rFonts w:cs="Arial"/>
          <w:bCs/>
          <w:color w:val="FF0000"/>
          <w:sz w:val="24"/>
          <w:szCs w:val="24"/>
        </w:rPr>
      </w:pPr>
      <w:r>
        <w:rPr>
          <w:rFonts w:cs="Arial"/>
          <w:b/>
          <w:sz w:val="24"/>
          <w:szCs w:val="24"/>
        </w:rPr>
        <w:lastRenderedPageBreak/>
        <w:t>Materials and Methods</w:t>
      </w:r>
    </w:p>
    <w:p w14:paraId="42CA6870" w14:textId="77777777" w:rsidR="00EC6FCE" w:rsidRDefault="00000000">
      <w:pPr>
        <w:spacing w:line="480" w:lineRule="auto"/>
        <w:rPr>
          <w:rFonts w:cs="Arial"/>
          <w:bCs/>
          <w:color w:val="0070C0"/>
          <w:sz w:val="24"/>
          <w:szCs w:val="24"/>
        </w:rPr>
      </w:pPr>
      <w:r>
        <w:rPr>
          <w:rFonts w:cs="Arial"/>
          <w:bCs/>
          <w:sz w:val="24"/>
          <w:szCs w:val="24"/>
        </w:rPr>
        <w:t>The data</w:t>
      </w:r>
      <w:r>
        <w:rPr>
          <w:rFonts w:cs="Arial" w:hint="eastAsia"/>
          <w:bCs/>
          <w:sz w:val="24"/>
          <w:szCs w:val="24"/>
        </w:rPr>
        <w:t xml:space="preserve"> </w:t>
      </w:r>
      <w:r>
        <w:rPr>
          <w:rFonts w:cs="Arial"/>
          <w:bCs/>
          <w:sz w:val="24"/>
          <w:szCs w:val="24"/>
        </w:rPr>
        <w:t xml:space="preserve">collection consisted of two phases. In the first phase (2017–2022), cases of ant hitchhiking on vehicles were gathered from Facebook where general public shares </w:t>
      </w:r>
      <w:del w:id="17" w:author="Gen-Chang Hsu" w:date="2024-01-16T11:09:00Z">
        <w:r>
          <w:rPr>
            <w:rFonts w:cs="Arial"/>
            <w:bCs/>
            <w:sz w:val="24"/>
            <w:szCs w:val="24"/>
          </w:rPr>
          <w:delText xml:space="preserve">a </w:delText>
        </w:r>
      </w:del>
      <w:r>
        <w:rPr>
          <w:rFonts w:cs="Arial"/>
          <w:bCs/>
          <w:sz w:val="24"/>
          <w:szCs w:val="24"/>
        </w:rPr>
        <w:t>case</w:t>
      </w:r>
      <w:ins w:id="18" w:author="Gen-Chang Hsu" w:date="2024-01-16T11:09:00Z">
        <w:r>
          <w:rPr>
            <w:rFonts w:cs="Arial"/>
            <w:bCs/>
            <w:sz w:val="24"/>
            <w:szCs w:val="24"/>
          </w:rPr>
          <w:t>s</w:t>
        </w:r>
      </w:ins>
      <w:r>
        <w:rPr>
          <w:rFonts w:cs="Arial"/>
          <w:bCs/>
          <w:sz w:val="24"/>
          <w:szCs w:val="24"/>
        </w:rPr>
        <w:t xml:space="preserve"> involving their own vehicle</w:t>
      </w:r>
      <w:ins w:id="19" w:author="Gen-Chang Hsu" w:date="2024-01-16T11:09:00Z">
        <w:r>
          <w:rPr>
            <w:rFonts w:cs="Arial"/>
            <w:bCs/>
            <w:sz w:val="24"/>
            <w:szCs w:val="24"/>
          </w:rPr>
          <w:t>s</w:t>
        </w:r>
      </w:ins>
      <w:r>
        <w:rPr>
          <w:rFonts w:cs="Arial"/>
          <w:bCs/>
          <w:sz w:val="24"/>
          <w:szCs w:val="24"/>
        </w:rPr>
        <w:t xml:space="preserve"> infested with ants</w:t>
      </w:r>
      <w:r>
        <w:rPr>
          <w:sz w:val="24"/>
          <w:szCs w:val="24"/>
        </w:rPr>
        <w:t xml:space="preserve"> of different castes (e.g., worker and queen)</w:t>
      </w:r>
      <w:r>
        <w:rPr>
          <w:rFonts w:hint="eastAsia"/>
          <w:sz w:val="24"/>
          <w:szCs w:val="24"/>
        </w:rPr>
        <w:t xml:space="preserve"> </w:t>
      </w:r>
      <w:r>
        <w:rPr>
          <w:sz w:val="24"/>
          <w:szCs w:val="24"/>
        </w:rPr>
        <w:t>or life stage</w:t>
      </w:r>
      <w:ins w:id="20" w:author="Gen-Chang Hsu" w:date="2024-01-16T10:38:00Z">
        <w:r>
          <w:rPr>
            <w:sz w:val="24"/>
            <w:szCs w:val="24"/>
          </w:rPr>
          <w:t>s</w:t>
        </w:r>
      </w:ins>
      <w:r>
        <w:rPr>
          <w:sz w:val="24"/>
          <w:szCs w:val="24"/>
        </w:rPr>
        <w:t xml:space="preserve"> (e.g., brood)</w:t>
      </w:r>
      <w:r>
        <w:rPr>
          <w:rFonts w:cs="Arial"/>
          <w:bCs/>
          <w:sz w:val="24"/>
          <w:szCs w:val="24"/>
        </w:rPr>
        <w:t>. Each contributor provided the parking date and location of the vehicles</w:t>
      </w:r>
      <w:del w:id="21" w:author="Gen-Chang Hsu" w:date="2024-01-16T11:09:00Z">
        <w:r>
          <w:rPr>
            <w:rFonts w:cs="Arial"/>
            <w:bCs/>
            <w:sz w:val="24"/>
            <w:szCs w:val="24"/>
          </w:rPr>
          <w:delText xml:space="preserve"> parked</w:delText>
        </w:r>
      </w:del>
      <w:r>
        <w:rPr>
          <w:rFonts w:cs="Arial"/>
          <w:bCs/>
          <w:sz w:val="24"/>
          <w:szCs w:val="24"/>
        </w:rPr>
        <w:t xml:space="preserve">, parking duration (from the time when the vehicle was parked </w:t>
      </w:r>
      <w:del w:id="22" w:author="Gen-Chang Hsu" w:date="2024-01-16T11:15:00Z">
        <w:r>
          <w:rPr>
            <w:rFonts w:cs="Arial"/>
            <w:bCs/>
            <w:sz w:val="24"/>
            <w:szCs w:val="24"/>
          </w:rPr>
          <w:delText xml:space="preserve">on the site </w:delText>
        </w:r>
      </w:del>
      <w:r>
        <w:rPr>
          <w:rFonts w:cs="Arial"/>
          <w:bCs/>
          <w:sz w:val="24"/>
          <w:szCs w:val="24"/>
        </w:rPr>
        <w:t xml:space="preserve">to the time when the ant hitchhiking was observed), vehicle type (car or scooter), intended destination (which was used to infer how far </w:t>
      </w:r>
      <w:del w:id="23" w:author="Gen-Chang Hsu" w:date="2024-01-16T11:16:00Z">
        <w:r>
          <w:rPr>
            <w:rFonts w:cs="Arial"/>
            <w:bCs/>
            <w:sz w:val="24"/>
            <w:szCs w:val="24"/>
          </w:rPr>
          <w:delText>a given</w:delText>
        </w:r>
      </w:del>
      <w:ins w:id="24" w:author="Gen-Chang Hsu" w:date="2024-01-16T11:16:00Z">
        <w:r>
          <w:rPr>
            <w:rFonts w:cs="Arial"/>
            <w:bCs/>
            <w:sz w:val="24"/>
            <w:szCs w:val="24"/>
          </w:rPr>
          <w:t>the</w:t>
        </w:r>
      </w:ins>
      <w:r>
        <w:rPr>
          <w:rFonts w:cs="Arial"/>
          <w:bCs/>
          <w:sz w:val="24"/>
          <w:szCs w:val="24"/>
        </w:rPr>
        <w:t xml:space="preserve"> hitchhiking ant</w:t>
      </w:r>
      <w:ins w:id="25" w:author="Gen-Chang Hsu" w:date="2024-01-16T11:16:00Z">
        <w:r>
          <w:rPr>
            <w:rFonts w:cs="Arial"/>
            <w:bCs/>
            <w:sz w:val="24"/>
            <w:szCs w:val="24"/>
          </w:rPr>
          <w:t>s</w:t>
        </w:r>
      </w:ins>
      <w:r>
        <w:rPr>
          <w:rFonts w:cs="Arial"/>
          <w:bCs/>
          <w:sz w:val="24"/>
          <w:szCs w:val="24"/>
        </w:rPr>
        <w:t xml:space="preserve"> c</w:t>
      </w:r>
      <w:ins w:id="26" w:author="Gen-Chang Hsu" w:date="2024-01-16T11:17:00Z">
        <w:r>
          <w:rPr>
            <w:rFonts w:cs="Arial"/>
            <w:bCs/>
            <w:sz w:val="24"/>
            <w:szCs w:val="24"/>
          </w:rPr>
          <w:t>ould</w:t>
        </w:r>
      </w:ins>
      <w:del w:id="27" w:author="Gen-Chang Hsu" w:date="2024-01-16T11:17:00Z">
        <w:r>
          <w:rPr>
            <w:rFonts w:cs="Arial"/>
            <w:bCs/>
            <w:sz w:val="24"/>
            <w:szCs w:val="24"/>
          </w:rPr>
          <w:delText>an</w:delText>
        </w:r>
      </w:del>
      <w:r>
        <w:rPr>
          <w:rFonts w:cs="Arial"/>
          <w:bCs/>
          <w:sz w:val="24"/>
          <w:szCs w:val="24"/>
        </w:rPr>
        <w:t xml:space="preserve"> travel if it manage</w:t>
      </w:r>
      <w:ins w:id="28" w:author="Gen-Chang Hsu" w:date="2024-01-16T11:17:00Z">
        <w:r>
          <w:rPr>
            <w:rFonts w:cs="Arial"/>
            <w:bCs/>
            <w:sz w:val="24"/>
            <w:szCs w:val="24"/>
          </w:rPr>
          <w:t>d</w:t>
        </w:r>
      </w:ins>
      <w:del w:id="29" w:author="Gen-Chang Hsu" w:date="2024-01-16T11:17:00Z">
        <w:r>
          <w:rPr>
            <w:rFonts w:cs="Arial"/>
            <w:bCs/>
            <w:sz w:val="24"/>
            <w:szCs w:val="24"/>
          </w:rPr>
          <w:delText>s</w:delText>
        </w:r>
      </w:del>
      <w:r>
        <w:rPr>
          <w:rFonts w:cs="Arial"/>
          <w:bCs/>
          <w:sz w:val="24"/>
          <w:szCs w:val="24"/>
        </w:rPr>
        <w:t xml:space="preserve"> to arrive with the vehicle), weather conditions, surrounding environment (e.g., whether there was any tree</w:t>
      </w:r>
      <w:del w:id="30" w:author="Gen-Chang Hsu" w:date="2024-01-16T11:16:00Z">
        <w:r>
          <w:rPr>
            <w:rFonts w:cs="Arial"/>
            <w:bCs/>
            <w:sz w:val="24"/>
            <w:szCs w:val="24"/>
          </w:rPr>
          <w:delText>s</w:delText>
        </w:r>
      </w:del>
      <w:r>
        <w:rPr>
          <w:rFonts w:cs="Arial"/>
          <w:bCs/>
          <w:sz w:val="24"/>
          <w:szCs w:val="24"/>
        </w:rPr>
        <w:t xml:space="preserve"> nearby), and a photo of the ant</w:t>
      </w:r>
      <w:ins w:id="31" w:author="Gen-Chang Hsu" w:date="2024-01-16T11:16:00Z">
        <w:r>
          <w:rPr>
            <w:rFonts w:cs="Arial"/>
            <w:bCs/>
            <w:sz w:val="24"/>
            <w:szCs w:val="24"/>
          </w:rPr>
          <w:t>s</w:t>
        </w:r>
      </w:ins>
      <w:r>
        <w:rPr>
          <w:rFonts w:cs="Arial"/>
          <w:bCs/>
          <w:sz w:val="24"/>
          <w:szCs w:val="24"/>
        </w:rPr>
        <w:t xml:space="preserve"> for species identification. In the second phase of this study (2023), a dedicated Facebook group</w:t>
      </w:r>
      <w:r>
        <w:rPr>
          <w:rStyle w:val="CommentReference"/>
          <w:sz w:val="24"/>
          <w:szCs w:val="24"/>
        </w:rPr>
        <w:t xml:space="preserve"> (https://www.facebook.com/groups/577051257470900) </w:t>
      </w:r>
      <w:r>
        <w:rPr>
          <w:rFonts w:cs="Arial"/>
          <w:bCs/>
          <w:sz w:val="24"/>
          <w:szCs w:val="24"/>
        </w:rPr>
        <w:t>was established to systematically collect the same metadata regarding each ant hitchhiking incidence. The data from the two phases were combined as a single dataset for subsequent analysis.</w:t>
      </w:r>
    </w:p>
    <w:p w14:paraId="6A155C70" w14:textId="77777777" w:rsidR="00EC6FCE" w:rsidRDefault="00000000">
      <w:pPr>
        <w:spacing w:line="480" w:lineRule="auto"/>
        <w:ind w:firstLineChars="295" w:firstLine="708"/>
        <w:rPr>
          <w:rFonts w:cs="Arial"/>
          <w:bCs/>
          <w:sz w:val="24"/>
          <w:szCs w:val="24"/>
        </w:rPr>
      </w:pPr>
      <w:r>
        <w:rPr>
          <w:rFonts w:cs="Arial"/>
          <w:bCs/>
          <w:sz w:val="24"/>
          <w:szCs w:val="24"/>
        </w:rPr>
        <w:t>We categorized ant species into “arboreal”, “semi-arboreal”, or “ground-dwelling” functional groups based on their nesting sites and foraging habits</w:t>
      </w:r>
      <w:del w:id="32" w:author="Gen-Chang Hsu" w:date="2024-01-16T11:18:00Z">
        <w:r>
          <w:rPr>
            <w:rFonts w:cs="Arial"/>
            <w:bCs/>
            <w:sz w:val="24"/>
            <w:szCs w:val="24"/>
          </w:rPr>
          <w:delText xml:space="preserve"> following</w:delText>
        </w:r>
      </w:del>
      <w:r>
        <w:rPr>
          <w:rFonts w:cs="Arial"/>
          <w:bCs/>
          <w:sz w:val="24"/>
          <w:szCs w:val="24"/>
        </w:rPr>
        <w:t xml:space="preserve">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r>
        <w:rPr>
          <w:rFonts w:cs="Arial"/>
          <w:bCs/>
          <w:sz w:val="24"/>
          <w:szCs w:val="24"/>
        </w:rPr>
        <w:t>(the definition of semi-arboreal ant is based on Yanoviak et al. 2011)</w:t>
      </w:r>
      <w:r>
        <w:rPr>
          <w:rFonts w:cs="Arial"/>
          <w:bCs/>
          <w:sz w:val="24"/>
          <w:szCs w:val="24"/>
        </w:rPr>
        <w:fldChar w:fldCharType="end"/>
      </w:r>
      <w:r>
        <w:rPr>
          <w:rFonts w:cs="Arial"/>
          <w:bCs/>
          <w:sz w:val="24"/>
          <w:szCs w:val="24"/>
        </w:rPr>
        <w:t>. The difference in the number of reported cases among the four seasons</w:t>
      </w:r>
      <w:r>
        <w:rPr>
          <w:rFonts w:cs="Arial"/>
          <w:sz w:val="24"/>
          <w:szCs w:val="24"/>
        </w:rPr>
        <w:t xml:space="preserve"> over the study period </w:t>
      </w:r>
      <w:r>
        <w:rPr>
          <w:rFonts w:cs="Arial"/>
          <w:bCs/>
          <w:sz w:val="24"/>
          <w:szCs w:val="24"/>
        </w:rPr>
        <w:t xml:space="preserve">was analyzed </w:t>
      </w:r>
      <w:ins w:id="33" w:author="Gen-Chang Hsu" w:date="2024-01-16T11:18:00Z">
        <w:r>
          <w:rPr>
            <w:rFonts w:cs="Arial"/>
            <w:bCs/>
            <w:sz w:val="24"/>
            <w:szCs w:val="24"/>
          </w:rPr>
          <w:t>via</w:t>
        </w:r>
      </w:ins>
      <w:del w:id="34" w:author="Gen-Chang Hsu" w:date="2024-01-16T11:18:00Z">
        <w:r>
          <w:rPr>
            <w:rFonts w:cs="Arial"/>
            <w:bCs/>
            <w:sz w:val="24"/>
            <w:szCs w:val="24"/>
          </w:rPr>
          <w:delText>using</w:delText>
        </w:r>
      </w:del>
      <w:r>
        <w:rPr>
          <w:rFonts w:cs="Arial"/>
          <w:bCs/>
          <w:sz w:val="24"/>
          <w:szCs w:val="24"/>
        </w:rPr>
        <w:t xml:space="preserve"> the Pearson's chi-square test. We also estimated the sampling completeness of our data using the R package “</w:t>
      </w:r>
      <w:proofErr w:type="spellStart"/>
      <w:r>
        <w:rPr>
          <w:rFonts w:cs="Arial"/>
          <w:bCs/>
          <w:sz w:val="24"/>
          <w:szCs w:val="24"/>
        </w:rPr>
        <w:t>iNext</w:t>
      </w:r>
      <w:proofErr w:type="spellEnd"/>
      <w:r>
        <w:rPr>
          <w:rFonts w:cs="Arial"/>
          <w:bCs/>
          <w:sz w:val="24"/>
          <w:szCs w:val="24"/>
        </w:rPr>
        <w:t xml:space="preserve">” </w:t>
      </w:r>
      <w:r>
        <w:rPr>
          <w:rFonts w:cs="Arial"/>
          <w:bCs/>
          <w:sz w:val="24"/>
          <w:szCs w:val="24"/>
        </w:rPr>
        <w:fldChar w:fldCharType="begin"/>
      </w:r>
      <w:r>
        <w:rPr>
          <w:rFonts w:cs="Arial"/>
          <w:bCs/>
          <w:sz w:val="24"/>
          <w:szCs w:val="24"/>
        </w:rPr>
        <w:instrText xml:space="preserve"> ADDIN EN.CITE &lt;EndNote&gt;&lt;Cite&gt;&lt;Author&gt;Hsieh&lt;/Author&gt;&lt;Year&gt;2016&lt;/Year&gt;&lt;RecNum&gt;38&lt;/RecNum&gt;&lt;DisplayText&gt;(Hsieh et al. 2016)&lt;/DisplayText&gt;&lt;record&gt;&lt;rec-number&gt;38&lt;/rec-number&gt;&lt;foreign-keys&gt;&lt;key app="EN" db-id="5za2wssxastp9be5drupxef7estwzx02xwzf" timestamp="1705265443"&gt;38&lt;/key&gt;&lt;/foreign-keys&gt;&lt;ref-type name="Journal Article"&gt;17&lt;/ref-type&gt;&lt;contributors&gt;&lt;authors&gt;&lt;author&gt;Hsieh, TC&lt;/author&gt;&lt;author&gt;Ma, KH&lt;/author&gt;&lt;author&gt;Chao, Anne&lt;/author&gt;&lt;/authors&gt;&lt;/contributors&gt;&lt;titles&gt;&lt;title&gt;iNEXT: an R package for rarefaction and extrapolation of species diversity (Hill numbers)&lt;/title&gt;&lt;secondary-title&gt;Methods in Ecology and Evolution&lt;/secondary-title&gt;&lt;/titles&gt;&lt;periodical&gt;&lt;full-title&gt;Methods in Ecology and Evolution&lt;/full-title&gt;&lt;/periodical&gt;&lt;pages&gt;1451-1456&lt;/pages&gt;&lt;volume&gt;7&lt;/volume&gt;&lt;number&gt;12&lt;/number&gt;&lt;dates&gt;&lt;year&gt;2016&lt;/year&gt;&lt;/dates&gt;&lt;isbn&gt;2041-210X&lt;/isbn&gt;&lt;urls&gt;&lt;/urls&gt;&lt;/record&gt;&lt;/Cite&gt;&lt;/EndNote&gt;</w:instrText>
      </w:r>
      <w:r>
        <w:rPr>
          <w:rFonts w:cs="Arial"/>
          <w:bCs/>
          <w:sz w:val="24"/>
          <w:szCs w:val="24"/>
        </w:rPr>
        <w:fldChar w:fldCharType="separate"/>
      </w:r>
      <w:r>
        <w:rPr>
          <w:rFonts w:cs="Arial"/>
          <w:bCs/>
          <w:sz w:val="24"/>
          <w:szCs w:val="24"/>
        </w:rPr>
        <w:t>(Hsieh et al. 2016)</w:t>
      </w:r>
      <w:r>
        <w:rPr>
          <w:rFonts w:cs="Arial"/>
          <w:bCs/>
          <w:sz w:val="24"/>
          <w:szCs w:val="24"/>
        </w:rPr>
        <w:fldChar w:fldCharType="end"/>
      </w:r>
      <w:r>
        <w:rPr>
          <w:rFonts w:cs="Arial"/>
          <w:bCs/>
          <w:sz w:val="24"/>
          <w:szCs w:val="24"/>
        </w:rPr>
        <w:t>. All recorded cases and the metadata were provided in the Supplementary Data.</w:t>
      </w:r>
    </w:p>
    <w:p w14:paraId="50882707" w14:textId="77777777" w:rsidR="00EC6FCE" w:rsidRDefault="00000000">
      <w:pPr>
        <w:spacing w:line="480" w:lineRule="auto"/>
        <w:rPr>
          <w:rFonts w:cs="Arial"/>
          <w:bCs/>
          <w:sz w:val="24"/>
          <w:szCs w:val="24"/>
        </w:rPr>
      </w:pPr>
      <w:r>
        <w:rPr>
          <w:rFonts w:cs="Arial"/>
          <w:bCs/>
          <w:sz w:val="24"/>
          <w:szCs w:val="24"/>
        </w:rPr>
        <w:br w:type="page"/>
      </w:r>
      <w:r>
        <w:rPr>
          <w:rFonts w:cs="Arial"/>
          <w:b/>
          <w:sz w:val="24"/>
          <w:szCs w:val="24"/>
        </w:rPr>
        <w:lastRenderedPageBreak/>
        <w:t>Results</w:t>
      </w:r>
    </w:p>
    <w:p w14:paraId="124E186E" w14:textId="77777777" w:rsidR="00EC6FCE" w:rsidRDefault="00000000">
      <w:pPr>
        <w:spacing w:line="480" w:lineRule="auto"/>
        <w:rPr>
          <w:rFonts w:cs="Arial"/>
          <w:b/>
          <w:sz w:val="24"/>
          <w:szCs w:val="24"/>
        </w:rPr>
      </w:pPr>
      <w:r>
        <w:rPr>
          <w:rFonts w:cs="Arial"/>
          <w:bCs/>
          <w:sz w:val="24"/>
          <w:szCs w:val="24"/>
        </w:rPr>
        <w:t>W</w:t>
      </w:r>
      <w:r>
        <w:rPr>
          <w:rFonts w:cs="Arial" w:hint="eastAsia"/>
          <w:bCs/>
          <w:sz w:val="24"/>
          <w:szCs w:val="24"/>
        </w:rPr>
        <w:t xml:space="preserve">e </w:t>
      </w:r>
      <w:r>
        <w:rPr>
          <w:rFonts w:cs="Arial"/>
          <w:bCs/>
          <w:sz w:val="24"/>
          <w:szCs w:val="24"/>
        </w:rPr>
        <w:t>documented</w:t>
      </w:r>
      <w:r>
        <w:rPr>
          <w:rFonts w:cs="Arial" w:hint="eastAsia"/>
          <w:bCs/>
          <w:sz w:val="24"/>
          <w:szCs w:val="24"/>
        </w:rPr>
        <w:t xml:space="preserve"> </w:t>
      </w:r>
      <w:r>
        <w:rPr>
          <w:rFonts w:cs="Arial"/>
          <w:bCs/>
          <w:sz w:val="24"/>
          <w:szCs w:val="24"/>
        </w:rPr>
        <w:t>52 cases</w:t>
      </w:r>
      <w:r>
        <w:rPr>
          <w:rFonts w:cs="Arial" w:hint="eastAsia"/>
          <w:bCs/>
          <w:sz w:val="24"/>
          <w:szCs w:val="24"/>
        </w:rPr>
        <w:t xml:space="preserve"> of </w:t>
      </w:r>
      <w:r>
        <w:rPr>
          <w:rFonts w:cs="Arial"/>
          <w:bCs/>
          <w:sz w:val="24"/>
          <w:szCs w:val="24"/>
        </w:rPr>
        <w:t xml:space="preserve">active </w:t>
      </w:r>
      <w:r>
        <w:rPr>
          <w:rFonts w:cs="Arial" w:hint="eastAsia"/>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cs="Arial" w:hint="eastAsia"/>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cs="Arial" w:hint="eastAsia"/>
          <w:bCs/>
          <w:sz w:val="24"/>
          <w:szCs w:val="24"/>
        </w:rPr>
        <w:t xml:space="preserve"> between 2017 and 2023, </w:t>
      </w:r>
      <w:del w:id="35" w:author="Gen-Chang Hsu" w:date="2024-01-16T11:18:00Z">
        <w:r>
          <w:rPr>
            <w:rFonts w:cs="Arial"/>
            <w:bCs/>
            <w:sz w:val="24"/>
            <w:szCs w:val="24"/>
          </w:rPr>
          <w:delText xml:space="preserve">and </w:delText>
        </w:r>
      </w:del>
      <w:r>
        <w:rPr>
          <w:rFonts w:cs="Arial" w:hint="eastAsia"/>
          <w:bCs/>
          <w:sz w:val="24"/>
          <w:szCs w:val="24"/>
        </w:rPr>
        <w:t xml:space="preserve">the majority of </w:t>
      </w:r>
      <w:r>
        <w:rPr>
          <w:rFonts w:cs="Arial"/>
          <w:bCs/>
          <w:sz w:val="24"/>
          <w:szCs w:val="24"/>
        </w:rPr>
        <w:t>which were</w:t>
      </w:r>
      <w:r>
        <w:rPr>
          <w:rFonts w:cs="Arial" w:hint="eastAsia"/>
          <w:bCs/>
          <w:sz w:val="24"/>
          <w:szCs w:val="24"/>
        </w:rPr>
        <w:t xml:space="preserve"> </w:t>
      </w:r>
      <w:r>
        <w:rPr>
          <w:rFonts w:cs="Arial"/>
          <w:bCs/>
          <w:sz w:val="24"/>
          <w:szCs w:val="24"/>
        </w:rPr>
        <w:t xml:space="preserve">reported </w:t>
      </w:r>
      <w:r>
        <w:rPr>
          <w:rFonts w:cs="Arial" w:hint="eastAsia"/>
          <w:bCs/>
          <w:sz w:val="24"/>
          <w:szCs w:val="24"/>
        </w:rPr>
        <w:t>from central and northern Taiwan (Fig. 1</w:t>
      </w:r>
      <w:r>
        <w:rPr>
          <w:rFonts w:cs="Arial"/>
          <w:bCs/>
          <w:sz w:val="24"/>
          <w:szCs w:val="24"/>
        </w:rPr>
        <w:t>a</w:t>
      </w:r>
      <w:r>
        <w:rPr>
          <w:rFonts w:cs="Arial" w:hint="eastAsia"/>
          <w:bCs/>
          <w:sz w:val="24"/>
          <w:szCs w:val="24"/>
        </w:rPr>
        <w:t xml:space="preserve">). </w:t>
      </w:r>
      <w:r>
        <w:rPr>
          <w:rFonts w:cs="Arial"/>
          <w:bCs/>
          <w:sz w:val="24"/>
          <w:szCs w:val="24"/>
        </w:rPr>
        <w:t>From the photos provided, at least three cases were found to have queen(s)</w:t>
      </w:r>
      <w:ins w:id="36" w:author="Gen-Chang Hsu" w:date="2024-01-16T11:19:00Z">
        <w:r>
          <w:rPr>
            <w:rFonts w:cs="Arial"/>
            <w:bCs/>
            <w:sz w:val="24"/>
            <w:szCs w:val="24"/>
          </w:rPr>
          <w:t xml:space="preserve"> </w:t>
        </w:r>
      </w:ins>
      <w:del w:id="37" w:author="Gen-Chang Hsu" w:date="2024-01-16T11:19:00Z">
        <w:r>
          <w:rPr>
            <w:rFonts w:cs="Arial"/>
            <w:bCs/>
            <w:sz w:val="24"/>
            <w:szCs w:val="24"/>
          </w:rPr>
          <w:delText>, whereas</w:delText>
        </w:r>
      </w:del>
      <w:ins w:id="38" w:author="Gen-Chang Hsu" w:date="2024-01-16T11:19:00Z">
        <w:r>
          <w:rPr>
            <w:rFonts w:cs="Arial"/>
            <w:bCs/>
            <w:sz w:val="24"/>
            <w:szCs w:val="24"/>
          </w:rPr>
          <w:t>and</w:t>
        </w:r>
      </w:ins>
      <w:r>
        <w:rPr>
          <w:rFonts w:cs="Arial"/>
          <w:bCs/>
          <w:sz w:val="24"/>
          <w:szCs w:val="24"/>
        </w:rPr>
        <w:t xml:space="preserve"> eight cases with brood. Nine species,</w:t>
      </w:r>
      <w:r>
        <w:rPr>
          <w:rFonts w:cs="Arial" w:hint="eastAsia"/>
          <w:bCs/>
          <w:sz w:val="24"/>
          <w:szCs w:val="24"/>
        </w:rPr>
        <w:t xml:space="preserve"> </w:t>
      </w:r>
      <w:r>
        <w:rPr>
          <w:rFonts w:cs="Arial"/>
          <w:bCs/>
          <w:sz w:val="24"/>
          <w:szCs w:val="24"/>
        </w:rPr>
        <w:t>two native and seven exotic/invasive,</w:t>
      </w:r>
      <w:r>
        <w:rPr>
          <w:rFonts w:cs="Arial" w:hint="eastAsia"/>
          <w:bCs/>
          <w:sz w:val="24"/>
          <w:szCs w:val="24"/>
        </w:rPr>
        <w:t xml:space="preserve"> were recorded</w:t>
      </w:r>
      <w:r>
        <w:rPr>
          <w:rFonts w:cs="Arial"/>
          <w:bCs/>
          <w:sz w:val="24"/>
          <w:szCs w:val="24"/>
        </w:rPr>
        <w:t xml:space="preserve"> and most of them were arboreal or semi-arboreal ants (Table 1). O</w:t>
      </w:r>
      <w:r>
        <w:rPr>
          <w:rFonts w:cs="Arial" w:hint="eastAsia"/>
          <w:bCs/>
          <w:sz w:val="24"/>
          <w:szCs w:val="24"/>
        </w:rPr>
        <w:t>ne species</w:t>
      </w:r>
      <w:r>
        <w:rPr>
          <w:rFonts w:cs="Arial"/>
          <w:bCs/>
          <w:sz w:val="24"/>
          <w:szCs w:val="24"/>
        </w:rPr>
        <w:t xml:space="preserve"> in particular</w:t>
      </w:r>
      <w:r>
        <w:rPr>
          <w:rFonts w:cs="Arial" w:hint="eastAsia"/>
          <w:bCs/>
          <w:sz w:val="24"/>
          <w:szCs w:val="24"/>
        </w:rPr>
        <w:t>, the black cocoa ant (</w:t>
      </w:r>
      <w:proofErr w:type="spellStart"/>
      <w:r>
        <w:rPr>
          <w:rFonts w:cs="Arial"/>
          <w:bCs/>
          <w:i/>
          <w:sz w:val="24"/>
          <w:szCs w:val="24"/>
        </w:rPr>
        <w:t>Dolichoderus</w:t>
      </w:r>
      <w:proofErr w:type="spellEnd"/>
      <w:r>
        <w:rPr>
          <w:rFonts w:cs="Arial" w:hint="eastAsia"/>
          <w:bCs/>
          <w:i/>
          <w:sz w:val="24"/>
          <w:szCs w:val="24"/>
        </w:rPr>
        <w:t xml:space="preserve"> </w:t>
      </w:r>
      <w:proofErr w:type="spellStart"/>
      <w:r>
        <w:rPr>
          <w:rFonts w:cs="Arial"/>
          <w:bCs/>
          <w:i/>
          <w:sz w:val="24"/>
          <w:szCs w:val="24"/>
        </w:rPr>
        <w:t>thoracicus</w:t>
      </w:r>
      <w:proofErr w:type="spellEnd"/>
      <w:r>
        <w:rPr>
          <w:rFonts w:cs="Arial" w:hint="eastAsia"/>
          <w:bCs/>
          <w:sz w:val="24"/>
          <w:szCs w:val="24"/>
        </w:rPr>
        <w:t xml:space="preserve">), constituted </w:t>
      </w:r>
      <w:r>
        <w:rPr>
          <w:rFonts w:cs="Arial"/>
          <w:bCs/>
          <w:sz w:val="24"/>
          <w:szCs w:val="24"/>
        </w:rPr>
        <w:t>approximately 60%</w:t>
      </w:r>
      <w:r>
        <w:rPr>
          <w:rFonts w:cs="Arial" w:hint="eastAsia"/>
          <w:bCs/>
          <w:sz w:val="24"/>
          <w:szCs w:val="24"/>
        </w:rPr>
        <w:t xml:space="preserve"> </w:t>
      </w:r>
      <w:r>
        <w:rPr>
          <w:rFonts w:cs="Arial"/>
          <w:bCs/>
          <w:sz w:val="24"/>
          <w:szCs w:val="24"/>
        </w:rPr>
        <w:t xml:space="preserve">of </w:t>
      </w:r>
      <w:r>
        <w:rPr>
          <w:rFonts w:cs="Arial" w:hint="eastAsia"/>
          <w:bCs/>
          <w:sz w:val="24"/>
          <w:szCs w:val="24"/>
        </w:rPr>
        <w:t xml:space="preserve">the </w:t>
      </w:r>
      <w:r>
        <w:rPr>
          <w:rFonts w:cs="Arial"/>
          <w:bCs/>
          <w:sz w:val="24"/>
          <w:szCs w:val="24"/>
        </w:rPr>
        <w:t xml:space="preserve">reported </w:t>
      </w:r>
      <w:r>
        <w:rPr>
          <w:rFonts w:cs="Arial" w:hint="eastAsia"/>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cs="Arial" w:hint="eastAsia"/>
          <w:bCs/>
          <w:sz w:val="24"/>
          <w:szCs w:val="24"/>
        </w:rPr>
        <w:t>.</w:t>
      </w:r>
      <w:r>
        <w:rPr>
          <w:rFonts w:cs="Arial"/>
          <w:bCs/>
          <w:sz w:val="24"/>
          <w:szCs w:val="24"/>
        </w:rPr>
        <w:t xml:space="preserve"> While t</w:t>
      </w:r>
      <w:r>
        <w:rPr>
          <w:rFonts w:cs="Arial" w:hint="eastAsia"/>
          <w:bCs/>
          <w:sz w:val="24"/>
          <w:szCs w:val="24"/>
        </w:rPr>
        <w:t>he parking duration of the vehicles on which the ants hitchhiked ranged from</w:t>
      </w:r>
      <w:r>
        <w:rPr>
          <w:rFonts w:cs="Arial"/>
          <w:bCs/>
          <w:sz w:val="24"/>
          <w:szCs w:val="24"/>
        </w:rPr>
        <w:t xml:space="preserve"> a</w:t>
      </w:r>
      <w:r>
        <w:rPr>
          <w:rFonts w:cs="Arial" w:hint="eastAsia"/>
          <w:bCs/>
          <w:sz w:val="24"/>
          <w:szCs w:val="24"/>
        </w:rPr>
        <w:t xml:space="preserve"> </w:t>
      </w:r>
      <w:r>
        <w:rPr>
          <w:rFonts w:cs="Arial"/>
          <w:bCs/>
          <w:sz w:val="24"/>
          <w:szCs w:val="24"/>
        </w:rPr>
        <w:t>few hours</w:t>
      </w:r>
      <w:r>
        <w:rPr>
          <w:rFonts w:cs="Arial" w:hint="eastAsia"/>
          <w:bCs/>
          <w:sz w:val="24"/>
          <w:szCs w:val="24"/>
        </w:rPr>
        <w:t xml:space="preserve"> </w:t>
      </w:r>
      <w:r>
        <w:rPr>
          <w:rFonts w:cs="Arial"/>
          <w:bCs/>
          <w:sz w:val="24"/>
          <w:szCs w:val="24"/>
        </w:rPr>
        <w:t xml:space="preserve">to </w:t>
      </w:r>
      <w:r>
        <w:rPr>
          <w:rFonts w:cs="Arial" w:hint="eastAsia"/>
          <w:bCs/>
          <w:sz w:val="24"/>
          <w:szCs w:val="24"/>
        </w:rPr>
        <w:t xml:space="preserve">over </w:t>
      </w:r>
      <w:r>
        <w:rPr>
          <w:rFonts w:cs="Arial"/>
          <w:bCs/>
          <w:sz w:val="24"/>
          <w:szCs w:val="24"/>
        </w:rPr>
        <w:t xml:space="preserve">a month, over half of the hitchhiking </w:t>
      </w:r>
      <w:del w:id="39" w:author="Gen-Chang Hsu" w:date="2024-01-16T11:20:00Z">
        <w:r>
          <w:rPr>
            <w:rFonts w:cs="Arial"/>
            <w:bCs/>
            <w:sz w:val="24"/>
            <w:szCs w:val="24"/>
          </w:rPr>
          <w:delText>events</w:delText>
        </w:r>
      </w:del>
      <w:ins w:id="40" w:author="Gen-Chang Hsu" w:date="2024-01-16T11:20:00Z">
        <w:r>
          <w:rPr>
            <w:rFonts w:cs="Arial"/>
            <w:bCs/>
            <w:sz w:val="24"/>
            <w:szCs w:val="24"/>
          </w:rPr>
          <w:t>incidences</w:t>
        </w:r>
      </w:ins>
      <w:r>
        <w:rPr>
          <w:rFonts w:cs="Arial"/>
          <w:bCs/>
          <w:sz w:val="24"/>
          <w:szCs w:val="24"/>
        </w:rPr>
        <w:t xml:space="preserve"> (</w:t>
      </w:r>
      <w:r>
        <w:rPr>
          <w:rFonts w:cs="Arial"/>
          <w:bCs/>
          <w:i/>
          <w:iCs/>
          <w:sz w:val="24"/>
          <w:szCs w:val="24"/>
        </w:rPr>
        <w:t>n</w:t>
      </w:r>
      <w:r>
        <w:rPr>
          <w:rFonts w:cs="Arial"/>
          <w:bCs/>
          <w:sz w:val="24"/>
          <w:szCs w:val="24"/>
        </w:rPr>
        <w:t xml:space="preserve"> = 30) </w:t>
      </w:r>
      <w:r>
        <w:rPr>
          <w:rFonts w:cs="Arial" w:hint="eastAsia"/>
          <w:bCs/>
          <w:sz w:val="24"/>
          <w:szCs w:val="24"/>
        </w:rPr>
        <w:t>occurr</w:t>
      </w:r>
      <w:r>
        <w:rPr>
          <w:rFonts w:cs="Arial"/>
          <w:bCs/>
          <w:sz w:val="24"/>
          <w:szCs w:val="24"/>
        </w:rPr>
        <w:t>ed within a day</w:t>
      </w:r>
      <w:r>
        <w:rPr>
          <w:rFonts w:cs="Arial" w:hint="eastAsia"/>
          <w:bCs/>
          <w:sz w:val="24"/>
          <w:szCs w:val="24"/>
        </w:rPr>
        <w:t>.</w:t>
      </w:r>
      <w:r>
        <w:rPr>
          <w:rFonts w:cs="Arial"/>
          <w:bCs/>
          <w:sz w:val="24"/>
          <w:szCs w:val="24"/>
        </w:rPr>
        <w:t xml:space="preserve"> The average distance between parking location and intended destination was around 60 km for 17 cases where the information of the intended destinations </w:t>
      </w:r>
      <w:ins w:id="41" w:author="Gen-Chang Hsu" w:date="2024-01-16T11:20:00Z">
        <w:r>
          <w:rPr>
            <w:rFonts w:cs="Arial"/>
            <w:bCs/>
            <w:sz w:val="24"/>
            <w:szCs w:val="24"/>
          </w:rPr>
          <w:t>wa</w:t>
        </w:r>
      </w:ins>
      <w:del w:id="42" w:author="Gen-Chang Hsu" w:date="2024-01-16T11:20:00Z">
        <w:r>
          <w:rPr>
            <w:rFonts w:cs="Arial"/>
            <w:bCs/>
            <w:sz w:val="24"/>
            <w:szCs w:val="24"/>
          </w:rPr>
          <w:delText>i</w:delText>
        </w:r>
      </w:del>
      <w:r>
        <w:rPr>
          <w:rFonts w:cs="Arial"/>
          <w:bCs/>
          <w:sz w:val="24"/>
          <w:szCs w:val="24"/>
        </w:rPr>
        <w:t xml:space="preserve">s available. Thirteen cases had a distance larger than 30 km (Fig. S1). </w:t>
      </w:r>
      <w:ins w:id="43" w:author="Gen-Chang Hsu" w:date="2024-01-16T11:20:00Z">
        <w:r>
          <w:rPr>
            <w:rFonts w:cs="Arial"/>
            <w:bCs/>
            <w:sz w:val="24"/>
            <w:szCs w:val="24"/>
          </w:rPr>
          <w:t>(</w:t>
        </w:r>
      </w:ins>
      <w:r>
        <w:rPr>
          <w:rFonts w:cs="Arial"/>
          <w:bCs/>
          <w:sz w:val="24"/>
          <w:szCs w:val="24"/>
        </w:rPr>
        <w:t>Note that these distance estimates represented the “potential” but not necessarily the “actual” ant movements</w:t>
      </w:r>
      <w:ins w:id="44" w:author="Gen-Chang Hsu" w:date="2024-01-16T11:21:00Z">
        <w:r>
          <w:rPr>
            <w:rFonts w:cs="Arial"/>
            <w:bCs/>
            <w:sz w:val="24"/>
            <w:szCs w:val="24"/>
          </w:rPr>
          <w:t xml:space="preserve">. See Fig. S1 </w:t>
        </w:r>
      </w:ins>
      <w:ins w:id="45" w:author="Gen-Chang Hsu" w:date="2024-01-16T11:22:00Z">
        <w:r>
          <w:rPr>
            <w:rFonts w:cs="Arial"/>
            <w:bCs/>
            <w:sz w:val="24"/>
            <w:szCs w:val="24"/>
          </w:rPr>
          <w:t>for more explanations.</w:t>
        </w:r>
      </w:ins>
      <w:del w:id="46" w:author="Gen-Chang Hsu" w:date="2024-01-16T11:21:00Z">
        <w:r>
          <w:rPr>
            <w:rFonts w:cs="Arial"/>
            <w:bCs/>
            <w:sz w:val="24"/>
            <w:szCs w:val="24"/>
          </w:rPr>
          <w:delText>.</w:delText>
        </w:r>
      </w:del>
      <w:ins w:id="47" w:author="Gen-Chang Hsu" w:date="2024-01-16T11:21:00Z">
        <w:r>
          <w:rPr>
            <w:rFonts w:cs="Arial"/>
            <w:bCs/>
            <w:sz w:val="24"/>
            <w:szCs w:val="24"/>
          </w:rPr>
          <w:t>)</w:t>
        </w:r>
      </w:ins>
      <w:r>
        <w:rPr>
          <w:rFonts w:cs="Arial"/>
          <w:bCs/>
          <w:sz w:val="24"/>
          <w:szCs w:val="24"/>
        </w:rPr>
        <w:t xml:space="preserve"> The number of reported cases differed significantly among seasons (χ</w:t>
      </w:r>
      <w:r>
        <w:rPr>
          <w:rFonts w:cs="Arial"/>
          <w:bCs/>
          <w:sz w:val="24"/>
          <w:szCs w:val="24"/>
          <w:vertAlign w:val="superscript"/>
        </w:rPr>
        <w:t>2</w:t>
      </w:r>
      <w:r>
        <w:rPr>
          <w:rFonts w:cs="Arial"/>
          <w:bCs/>
          <w:sz w:val="24"/>
          <w:szCs w:val="24"/>
        </w:rPr>
        <w:t xml:space="preserve"> = 25.69, </w:t>
      </w:r>
      <w:proofErr w:type="spellStart"/>
      <w:r>
        <w:rPr>
          <w:rFonts w:cs="Arial"/>
          <w:bCs/>
          <w:i/>
          <w:iCs/>
          <w:sz w:val="24"/>
          <w:szCs w:val="24"/>
        </w:rPr>
        <w:t>df</w:t>
      </w:r>
      <w:proofErr w:type="spellEnd"/>
      <w:r>
        <w:rPr>
          <w:rFonts w:cs="Arial"/>
          <w:bCs/>
          <w:sz w:val="24"/>
          <w:szCs w:val="24"/>
        </w:rPr>
        <w:t xml:space="preserve"> = 3, </w:t>
      </w:r>
      <w:r>
        <w:rPr>
          <w:rFonts w:cs="Arial"/>
          <w:bCs/>
          <w:i/>
          <w:iCs/>
          <w:sz w:val="24"/>
          <w:szCs w:val="24"/>
        </w:rPr>
        <w:t>P</w:t>
      </w:r>
      <w:r>
        <w:rPr>
          <w:rFonts w:cs="Arial"/>
          <w:bCs/>
          <w:sz w:val="24"/>
          <w:szCs w:val="24"/>
        </w:rPr>
        <w:t xml:space="preserve"> &lt; 0.001) and was higher in the warmer seasons (</w:t>
      </w:r>
      <w:r>
        <w:rPr>
          <w:rFonts w:cs="Arial" w:hint="eastAsia"/>
          <w:bCs/>
          <w:sz w:val="24"/>
          <w:szCs w:val="24"/>
        </w:rPr>
        <w:t>spring and summer</w:t>
      </w:r>
      <w:r>
        <w:rPr>
          <w:rFonts w:cs="Arial"/>
          <w:bCs/>
          <w:sz w:val="24"/>
          <w:szCs w:val="24"/>
        </w:rPr>
        <w:t>) than in the colder seasons (fall and winter) (Fig. S2). The estimated sampling completeness of the data was 0.94 (95% CI: 0.89–0.99) (Fig. S3).</w:t>
      </w:r>
      <w:r>
        <w:rPr>
          <w:rFonts w:cs="Arial"/>
          <w:b/>
          <w:sz w:val="24"/>
          <w:szCs w:val="24"/>
        </w:rPr>
        <w:br w:type="page"/>
      </w:r>
    </w:p>
    <w:p w14:paraId="590BE21E" w14:textId="77777777" w:rsidR="00EC6FCE" w:rsidRDefault="00000000">
      <w:pPr>
        <w:spacing w:line="480" w:lineRule="auto"/>
        <w:rPr>
          <w:rFonts w:cs="Arial"/>
          <w:b/>
          <w:sz w:val="24"/>
          <w:szCs w:val="24"/>
        </w:rPr>
      </w:pPr>
      <w:r>
        <w:rPr>
          <w:rFonts w:cs="Arial"/>
          <w:b/>
          <w:sz w:val="24"/>
          <w:szCs w:val="24"/>
        </w:rPr>
        <w:lastRenderedPageBreak/>
        <w:t>Discussion</w:t>
      </w:r>
    </w:p>
    <w:p w14:paraId="37EE6E8B" w14:textId="77777777" w:rsidR="00EC6FCE" w:rsidRDefault="00000000">
      <w:pPr>
        <w:pStyle w:val="ListParagraph"/>
        <w:spacing w:line="480" w:lineRule="auto"/>
        <w:ind w:left="0"/>
        <w:rPr>
          <w:rFonts w:cs="Arial"/>
          <w:bCs/>
          <w:sz w:val="24"/>
          <w:szCs w:val="24"/>
        </w:rPr>
      </w:pPr>
      <w:r>
        <w:rPr>
          <w:rFonts w:cs="Arial"/>
          <w:bCs/>
          <w:sz w:val="24"/>
          <w:szCs w:val="24"/>
        </w:rPr>
        <w:t xml:space="preserve">This study provides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w:t>
      </w:r>
      <w:ins w:id="48" w:author="Gen-Chang Hsu" w:date="2024-01-16T11:28:00Z">
        <w:r>
          <w:rPr>
            <w:rFonts w:cs="Arial"/>
            <w:bCs/>
            <w:sz w:val="24"/>
            <w:szCs w:val="24"/>
          </w:rPr>
          <w:t>s</w:t>
        </w:r>
      </w:ins>
      <w:r>
        <w:rPr>
          <w:rFonts w:cs="Arial"/>
          <w:bCs/>
          <w:sz w:val="24"/>
          <w:szCs w:val="24"/>
        </w:rPr>
        <w:t>” as they were over-represented in our records. Exotic ants often achieve high local population densities in human-mediated</w:t>
      </w:r>
      <w:r>
        <w:rPr>
          <w:rFonts w:cs="Arial" w:hint="eastAsia"/>
          <w:bCs/>
          <w:sz w:val="24"/>
          <w:szCs w:val="24"/>
        </w:rPr>
        <w:t xml:space="preserve"> </w:t>
      </w:r>
      <w:r>
        <w:rPr>
          <w:rFonts w:cs="Arial"/>
          <w:bCs/>
          <w:sz w:val="24"/>
          <w:szCs w:val="24"/>
        </w:rPr>
        <w:t xml:space="preserve">environments </w:t>
      </w:r>
      <w:r>
        <w:rPr>
          <w:rFonts w:cs="Arial"/>
          <w:bCs/>
          <w:sz w:val="24"/>
          <w:szCs w:val="24"/>
        </w:rPr>
        <w:fldChar w:fldCharType="begin"/>
      </w:r>
      <w:r>
        <w:rPr>
          <w:rFonts w:cs="Arial"/>
          <w:bCs/>
          <w:sz w:val="24"/>
          <w:szCs w:val="24"/>
        </w:rPr>
        <w:instrText xml:space="preserve"> ADDIN EN.CITE &lt;EndNote&gt;&lt;Cite&gt;&lt;Author&gt;Holway&lt;/Author&gt;&lt;Year&gt;2002&lt;/Year&gt;&lt;RecNum&gt;37&lt;/RecNum&gt;&lt;DisplayText&gt;(Holway et al. 2002)&lt;/DisplayText&gt;&lt;record&gt;&lt;rec-number&gt;37&lt;/rec-number&gt;&lt;foreign-keys&gt;&lt;key app="EN" db-id="5za2wssxastp9be5drupxef7estwzx02xwzf" timestamp="1704686325"&gt;37&lt;/key&gt;&lt;/foreign-keys&gt;&lt;ref-type name="Journal Article"&gt;17&lt;/ref-type&gt;&lt;contributors&gt;&lt;authors&gt;&lt;author&gt;Holway, David A&lt;/author&gt;&lt;author&gt;Lach, Lori&lt;/author&gt;&lt;author&gt;Suarez, Andrew V&lt;/author&gt;&lt;author&gt;Tsutsui, Neil D&lt;/author&gt;&lt;author&gt;Case, Ted J&lt;/author&gt;&lt;/authors&gt;&lt;/contributors&gt;&lt;titles&gt;&lt;title&gt;The causes and consequences of ant invasions&lt;/title&gt;&lt;secondary-title&gt;Annual Review of Ecology and Systematics&lt;/secondary-title&gt;&lt;/titles&gt;&lt;periodical&gt;&lt;full-title&gt;Annual Review of Ecology and Systematics&lt;/full-title&gt;&lt;/periodical&gt;&lt;pages&gt;181-233&lt;/pages&gt;&lt;volume&gt;33&lt;/volume&gt;&lt;number&gt;1&lt;/number&gt;&lt;dates&gt;&lt;year&gt;2002&lt;/year&gt;&lt;/dates&gt;&lt;isbn&gt;0066-4162&lt;/isbn&gt;&lt;urls&gt;&lt;/urls&gt;&lt;/record&gt;&lt;/Cite&gt;&lt;/EndNote&gt;</w:instrText>
      </w:r>
      <w:r>
        <w:rPr>
          <w:rFonts w:cs="Arial"/>
          <w:bCs/>
          <w:sz w:val="24"/>
          <w:szCs w:val="24"/>
        </w:rPr>
        <w:fldChar w:fldCharType="separate"/>
      </w:r>
      <w:r>
        <w:rPr>
          <w:rFonts w:cs="Arial"/>
          <w:bCs/>
          <w:sz w:val="24"/>
          <w:szCs w:val="24"/>
        </w:rPr>
        <w:t>(Holway et al. 2002)</w:t>
      </w:r>
      <w:r>
        <w:rPr>
          <w:rFonts w:cs="Arial"/>
          <w:bCs/>
          <w:sz w:val="24"/>
          <w:szCs w:val="24"/>
        </w:rPr>
        <w:fldChar w:fldCharType="end"/>
      </w:r>
      <w:r>
        <w:rPr>
          <w:rFonts w:cs="Arial"/>
          <w:bCs/>
          <w:sz w:val="24"/>
          <w:szCs w:val="24"/>
        </w:rPr>
        <w:t xml:space="preserve">, which may have contributed to the higher frequency of exotic/invasive ants hitchhiking on vehicles </w:t>
      </w:r>
      <w:ins w:id="49" w:author="Gen-Chang Hsu" w:date="2024-01-16T11:28:00Z">
        <w:r>
          <w:rPr>
            <w:rFonts w:cs="Arial"/>
            <w:bCs/>
            <w:sz w:val="24"/>
            <w:szCs w:val="24"/>
          </w:rPr>
          <w:t>compared to</w:t>
        </w:r>
      </w:ins>
      <w:del w:id="50" w:author="Gen-Chang Hsu" w:date="2024-01-16T11:28:00Z">
        <w:r>
          <w:rPr>
            <w:rFonts w:cs="Arial"/>
            <w:bCs/>
            <w:sz w:val="24"/>
            <w:szCs w:val="24"/>
          </w:rPr>
          <w:delText>than</w:delText>
        </w:r>
      </w:del>
      <w:r>
        <w:rPr>
          <w:rFonts w:cs="Arial"/>
          <w:bCs/>
          <w:sz w:val="24"/>
          <w:szCs w:val="24"/>
        </w:rPr>
        <w:t xml:space="preserve"> native ants. One major consequence of ant hitchhiking on vehicles is the accelerated </w:t>
      </w:r>
      <w:r>
        <w:rPr>
          <w:rFonts w:cs="Arial" w:hint="eastAsia"/>
          <w:bCs/>
          <w:sz w:val="24"/>
          <w:szCs w:val="24"/>
        </w:rPr>
        <w:t>spread of exotic</w:t>
      </w:r>
      <w:r>
        <w:rPr>
          <w:rFonts w:cs="Arial"/>
          <w:bCs/>
          <w:sz w:val="24"/>
          <w:szCs w:val="24"/>
        </w:rPr>
        <w:t>/invasive ants. The distance between parking location and intended destination c</w:t>
      </w:r>
      <w:ins w:id="51" w:author="Gen-Chang Hsu" w:date="2024-01-16T11:29:00Z">
        <w:r>
          <w:rPr>
            <w:rFonts w:cs="Arial"/>
            <w:bCs/>
            <w:sz w:val="24"/>
            <w:szCs w:val="24"/>
          </w:rPr>
          <w:t>ould</w:t>
        </w:r>
      </w:ins>
      <w:del w:id="52" w:author="Gen-Chang Hsu" w:date="2024-01-16T11:29:00Z">
        <w:r>
          <w:rPr>
            <w:rFonts w:cs="Arial"/>
            <w:bCs/>
            <w:sz w:val="24"/>
            <w:szCs w:val="24"/>
          </w:rPr>
          <w:delText>an</w:delText>
        </w:r>
      </w:del>
      <w:r>
        <w:rPr>
          <w:rFonts w:cs="Arial"/>
          <w:bCs/>
          <w:sz w:val="24"/>
          <w:szCs w:val="24"/>
        </w:rPr>
        <w:t xml:space="preserve"> be up to a few hundred kilometers (Fig. S1), largely exceeding the natural movements achievable through dispersal. Hitchhiking events c</w:t>
      </w:r>
      <w:ins w:id="53" w:author="Gen-Chang Hsu" w:date="2024-01-16T11:29:00Z">
        <w:r>
          <w:rPr>
            <w:rFonts w:cs="Arial"/>
            <w:bCs/>
            <w:sz w:val="24"/>
            <w:szCs w:val="24"/>
          </w:rPr>
          <w:t>ould</w:t>
        </w:r>
      </w:ins>
      <w:del w:id="54" w:author="Gen-Chang Hsu" w:date="2024-01-16T11:29:00Z">
        <w:r>
          <w:rPr>
            <w:rFonts w:cs="Arial"/>
            <w:bCs/>
            <w:sz w:val="24"/>
            <w:szCs w:val="24"/>
          </w:rPr>
          <w:delText>an</w:delText>
        </w:r>
      </w:del>
      <w:r>
        <w:rPr>
          <w:rFonts w:cs="Arial"/>
          <w:bCs/>
          <w:sz w:val="24"/>
          <w:szCs w:val="24"/>
        </w:rPr>
        <w:t xml:space="preserve"> take place within several hours after parking, during which </w:t>
      </w:r>
      <w:r>
        <w:rPr>
          <w:rFonts w:cs="Arial" w:hint="eastAsia"/>
          <w:bCs/>
          <w:sz w:val="24"/>
          <w:szCs w:val="24"/>
        </w:rPr>
        <w:t xml:space="preserve">workers </w:t>
      </w:r>
      <w:r>
        <w:rPr>
          <w:rFonts w:cs="Arial"/>
          <w:bCs/>
          <w:sz w:val="24"/>
          <w:szCs w:val="24"/>
        </w:rPr>
        <w:t>often</w:t>
      </w:r>
      <w:r>
        <w:rPr>
          <w:rFonts w:cs="Arial" w:hint="eastAsia"/>
          <w:bCs/>
          <w:sz w:val="24"/>
          <w:szCs w:val="24"/>
        </w:rPr>
        <w:t xml:space="preserve"> </w:t>
      </w:r>
      <w:r>
        <w:rPr>
          <w:rFonts w:cs="Arial"/>
          <w:bCs/>
          <w:sz w:val="24"/>
          <w:szCs w:val="24"/>
        </w:rPr>
        <w:t>carr</w:t>
      </w:r>
      <w:ins w:id="55" w:author="Gen-Chang Hsu" w:date="2024-01-16T11:30:00Z">
        <w:r>
          <w:rPr>
            <w:rFonts w:cs="Arial"/>
            <w:bCs/>
            <w:sz w:val="24"/>
            <w:szCs w:val="24"/>
          </w:rPr>
          <w:t>ied</w:t>
        </w:r>
      </w:ins>
      <w:del w:id="56" w:author="Gen-Chang Hsu" w:date="2024-01-16T11:30:00Z">
        <w:r>
          <w:rPr>
            <w:rFonts w:cs="Arial"/>
            <w:bCs/>
            <w:sz w:val="24"/>
            <w:szCs w:val="24"/>
          </w:rPr>
          <w:delText>y</w:delText>
        </w:r>
      </w:del>
      <w:r>
        <w:rPr>
          <w:rFonts w:cs="Arial" w:hint="eastAsia"/>
          <w:bCs/>
          <w:sz w:val="24"/>
          <w:szCs w:val="24"/>
        </w:rPr>
        <w:t xml:space="preserve"> </w:t>
      </w:r>
      <w:r>
        <w:rPr>
          <w:rFonts w:cs="Arial"/>
          <w:bCs/>
          <w:sz w:val="24"/>
          <w:szCs w:val="24"/>
        </w:rPr>
        <w:t>brood along</w:t>
      </w:r>
      <w:r>
        <w:rPr>
          <w:rFonts w:cs="Arial" w:hint="eastAsia"/>
          <w:bCs/>
          <w:sz w:val="24"/>
          <w:szCs w:val="24"/>
        </w:rPr>
        <w:t xml:space="preserve"> </w:t>
      </w:r>
      <w:r>
        <w:rPr>
          <w:rFonts w:cs="Arial"/>
          <w:bCs/>
          <w:sz w:val="24"/>
          <w:szCs w:val="24"/>
        </w:rPr>
        <w:t>with queen(s) and move</w:t>
      </w:r>
      <w:ins w:id="57" w:author="Gen-Chang Hsu" w:date="2024-01-16T11:30:00Z">
        <w:r>
          <w:rPr>
            <w:rFonts w:cs="Arial"/>
            <w:bCs/>
            <w:sz w:val="24"/>
            <w:szCs w:val="24"/>
          </w:rPr>
          <w:t>d</w:t>
        </w:r>
      </w:ins>
      <w:r>
        <w:rPr>
          <w:rFonts w:cs="Arial"/>
          <w:bCs/>
          <w:sz w:val="24"/>
          <w:szCs w:val="24"/>
        </w:rPr>
        <w:t xml:space="preserve"> together </w:t>
      </w:r>
      <w:r>
        <w:rPr>
          <w:rFonts w:cs="Arial" w:hint="eastAsia"/>
          <w:bCs/>
          <w:sz w:val="24"/>
          <w:szCs w:val="24"/>
        </w:rPr>
        <w:t>to the vehicles</w:t>
      </w:r>
      <w:r>
        <w:rPr>
          <w:rFonts w:cs="Arial"/>
          <w:bCs/>
          <w:sz w:val="24"/>
          <w:szCs w:val="24"/>
        </w:rPr>
        <w:t>. This suggests that ant hitchhiking is not merely foraging behavior but appears to be a colonization attempt, potentially driven by high population pressure and</w:t>
      </w:r>
      <w:del w:id="58" w:author="Gen-Chang Hsu" w:date="2024-01-16T11:30:00Z">
        <w:r>
          <w:rPr>
            <w:rFonts w:cs="Arial"/>
            <w:bCs/>
            <w:sz w:val="24"/>
            <w:szCs w:val="24"/>
          </w:rPr>
          <w:delText>/or</w:delText>
        </w:r>
      </w:del>
      <w:r>
        <w:rPr>
          <w:rFonts w:cs="Arial"/>
          <w:bCs/>
          <w:sz w:val="24"/>
          <w:szCs w:val="24"/>
        </w:rPr>
        <w:t xml:space="preserve"> the availability of preferred nesting spots offered by vehicles such as pre-existing physical space</w:t>
      </w:r>
      <w:del w:id="59" w:author="Gen-Chang Hsu" w:date="2024-01-16T11:31:00Z">
        <w:r>
          <w:rPr>
            <w:rFonts w:cs="Arial"/>
            <w:bCs/>
            <w:sz w:val="24"/>
            <w:szCs w:val="24"/>
          </w:rPr>
          <w:delText>s</w:delText>
        </w:r>
      </w:del>
      <w:r>
        <w:rPr>
          <w:rFonts w:cs="Arial"/>
          <w:bCs/>
          <w:sz w:val="24"/>
          <w:szCs w:val="24"/>
        </w:rPr>
        <w:t xml:space="preserve"> and crevices. Indeed, the exotic black cocoa ant (</w:t>
      </w:r>
      <w:r>
        <w:rPr>
          <w:rFonts w:cs="Arial"/>
          <w:bCs/>
          <w:i/>
          <w:sz w:val="24"/>
          <w:szCs w:val="24"/>
        </w:rPr>
        <w:t>D</w:t>
      </w:r>
      <w:r>
        <w:rPr>
          <w:rFonts w:cs="Arial"/>
          <w:bCs/>
          <w:sz w:val="24"/>
          <w:szCs w:val="24"/>
        </w:rPr>
        <w:t xml:space="preserve">. </w:t>
      </w:r>
      <w:proofErr w:type="spellStart"/>
      <w:r>
        <w:rPr>
          <w:rFonts w:cs="Arial"/>
          <w:bCs/>
          <w:i/>
          <w:sz w:val="24"/>
          <w:szCs w:val="24"/>
        </w:rPr>
        <w:t>thoracicus</w:t>
      </w:r>
      <w:proofErr w:type="spellEnd"/>
      <w:r>
        <w:rPr>
          <w:rFonts w:cs="Arial"/>
          <w:bCs/>
          <w:sz w:val="24"/>
          <w:szCs w:val="24"/>
        </w:rPr>
        <w:t xml:space="preserve">), the most common hitchhiking species in our dataset, exhibits notably high local densities in central Taiwan </w:t>
      </w:r>
      <w:del w:id="60" w:author="Gen-Chang Hsu" w:date="2024-01-16T11:31:00Z">
        <w:r>
          <w:rPr>
            <w:rFonts w:cs="Arial"/>
            <w:bCs/>
            <w:sz w:val="24"/>
            <w:szCs w:val="24"/>
          </w:rPr>
          <w:delText xml:space="preserve"> </w:delText>
        </w:r>
      </w:del>
      <w:r>
        <w:rPr>
          <w:rFonts w:cs="Arial"/>
          <w:bCs/>
          <w:sz w:val="24"/>
          <w:szCs w:val="24"/>
        </w:rPr>
        <w:t xml:space="preserve">and is frequently observed to move their nests from tree trunks to nearby pre-existing artificial structures with crevices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w:t>
      </w:r>
    </w:p>
    <w:p w14:paraId="51139593" w14:textId="4F6DA5BA" w:rsidR="00EC6FCE" w:rsidRDefault="00000000">
      <w:pPr>
        <w:spacing w:line="480" w:lineRule="auto"/>
        <w:ind w:firstLine="720"/>
        <w:rPr>
          <w:rFonts w:cs="Arial"/>
          <w:bCs/>
          <w:sz w:val="24"/>
          <w:szCs w:val="24"/>
        </w:rPr>
      </w:pPr>
      <w:r>
        <w:rPr>
          <w:rFonts w:cs="Arial"/>
          <w:bCs/>
          <w:sz w:val="24"/>
          <w:szCs w:val="24"/>
        </w:rPr>
        <w:t>Our analysis identified at least three factors that are critical for a</w:t>
      </w:r>
      <w:r>
        <w:rPr>
          <w:rFonts w:cs="Arial" w:hint="eastAsia"/>
          <w:bCs/>
          <w:sz w:val="24"/>
          <w:szCs w:val="24"/>
        </w:rPr>
        <w:t xml:space="preserve"> success</w:t>
      </w:r>
      <w:r>
        <w:rPr>
          <w:rFonts w:cs="Arial"/>
          <w:bCs/>
          <w:sz w:val="24"/>
          <w:szCs w:val="24"/>
        </w:rPr>
        <w:t>ful</w:t>
      </w:r>
      <w:r>
        <w:rPr>
          <w:rFonts w:cs="Arial" w:hint="eastAsia"/>
          <w:bCs/>
          <w:sz w:val="24"/>
          <w:szCs w:val="24"/>
        </w:rPr>
        <w:t xml:space="preserve"> </w:t>
      </w:r>
      <w:r>
        <w:rPr>
          <w:rFonts w:cs="Arial"/>
          <w:bCs/>
          <w:sz w:val="24"/>
          <w:szCs w:val="24"/>
        </w:rPr>
        <w:t xml:space="preserve">ant </w:t>
      </w:r>
      <w:r>
        <w:rPr>
          <w:rFonts w:cs="Arial" w:hint="eastAsia"/>
          <w:bCs/>
          <w:sz w:val="24"/>
          <w:szCs w:val="24"/>
        </w:rPr>
        <w:t>hitchhiking event</w:t>
      </w:r>
      <w:r>
        <w:rPr>
          <w:rFonts w:cs="Arial"/>
          <w:bCs/>
          <w:sz w:val="24"/>
          <w:szCs w:val="24"/>
        </w:rPr>
        <w:t xml:space="preserve"> (Fig. 2). </w:t>
      </w:r>
      <w:r>
        <w:rPr>
          <w:rFonts w:cs="Arial" w:hint="eastAsia"/>
          <w:bCs/>
          <w:sz w:val="24"/>
          <w:szCs w:val="24"/>
        </w:rPr>
        <w:t xml:space="preserve">First, ants </w:t>
      </w:r>
      <w:r>
        <w:rPr>
          <w:rFonts w:cs="Arial"/>
          <w:bCs/>
          <w:sz w:val="24"/>
          <w:szCs w:val="24"/>
        </w:rPr>
        <w:t>need to</w:t>
      </w:r>
      <w:r>
        <w:rPr>
          <w:rFonts w:cs="Arial" w:hint="eastAsia"/>
          <w:bCs/>
          <w:sz w:val="24"/>
          <w:szCs w:val="24"/>
        </w:rPr>
        <w:t xml:space="preserve"> </w:t>
      </w:r>
      <w:r>
        <w:rPr>
          <w:rFonts w:cs="Arial"/>
          <w:bCs/>
          <w:sz w:val="24"/>
          <w:szCs w:val="24"/>
        </w:rPr>
        <w:t>encounter a</w:t>
      </w:r>
      <w:r>
        <w:rPr>
          <w:rFonts w:cs="Arial" w:hint="eastAsia"/>
          <w:bCs/>
          <w:sz w:val="24"/>
          <w:szCs w:val="24"/>
        </w:rPr>
        <w:t xml:space="preserve"> vehicle</w:t>
      </w:r>
      <w:r>
        <w:rPr>
          <w:rFonts w:cs="Arial"/>
          <w:bCs/>
          <w:sz w:val="24"/>
          <w:szCs w:val="24"/>
        </w:rPr>
        <w:t xml:space="preserve">, which largely </w:t>
      </w:r>
      <w:r>
        <w:rPr>
          <w:rFonts w:cs="Arial" w:hint="eastAsia"/>
          <w:bCs/>
          <w:sz w:val="24"/>
          <w:szCs w:val="24"/>
        </w:rPr>
        <w:t>depend</w:t>
      </w:r>
      <w:r>
        <w:rPr>
          <w:rFonts w:cs="Arial"/>
          <w:bCs/>
          <w:sz w:val="24"/>
          <w:szCs w:val="24"/>
        </w:rPr>
        <w:t>s</w:t>
      </w:r>
      <w:r>
        <w:rPr>
          <w:rFonts w:cs="Arial" w:hint="eastAsia"/>
          <w:bCs/>
          <w:sz w:val="24"/>
          <w:szCs w:val="24"/>
        </w:rPr>
        <w:t xml:space="preserve"> on the</w:t>
      </w:r>
      <w:r>
        <w:rPr>
          <w:rFonts w:cs="Arial"/>
          <w:bCs/>
          <w:sz w:val="24"/>
          <w:szCs w:val="24"/>
        </w:rPr>
        <w:t>ir</w:t>
      </w:r>
      <w:r>
        <w:rPr>
          <w:rFonts w:cs="Arial" w:hint="eastAsia"/>
          <w:bCs/>
          <w:sz w:val="24"/>
          <w:szCs w:val="24"/>
        </w:rPr>
        <w:t xml:space="preserve"> searching</w:t>
      </w:r>
      <w:r>
        <w:rPr>
          <w:rFonts w:cs="Arial"/>
          <w:bCs/>
          <w:sz w:val="24"/>
          <w:szCs w:val="24"/>
        </w:rPr>
        <w:t>/exploratory behavior</w:t>
      </w:r>
      <w:r>
        <w:rPr>
          <w:rFonts w:cs="Arial" w:hint="eastAsia"/>
          <w:bCs/>
          <w:sz w:val="24"/>
          <w:szCs w:val="24"/>
        </w:rPr>
        <w:t xml:space="preserve">. </w:t>
      </w:r>
      <w:r>
        <w:rPr>
          <w:rFonts w:cs="Arial"/>
          <w:bCs/>
          <w:sz w:val="24"/>
          <w:szCs w:val="24"/>
        </w:rPr>
        <w:t xml:space="preserve">More hitchhiking cases were reported in spring and summer compared to fall and winter (Fig. S2), consistent with ants generally foraging more actively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w:t>
      </w:r>
      <w:r>
        <w:rPr>
          <w:rFonts w:cs="Arial"/>
          <w:bCs/>
          <w:sz w:val="24"/>
          <w:szCs w:val="24"/>
        </w:rPr>
        <w:lastRenderedPageBreak/>
        <w:t xml:space="preserve">Moreover, interactions between human behavior and ant habitats may lead to a higher probability of ants encountering vehicles. </w:t>
      </w:r>
      <w:r>
        <w:rPr>
          <w:rFonts w:cs="Arial" w:hint="eastAsia"/>
          <w:bCs/>
          <w:sz w:val="24"/>
          <w:szCs w:val="24"/>
        </w:rPr>
        <w:t>F</w:t>
      </w:r>
      <w:r>
        <w:rPr>
          <w:rFonts w:cs="Arial"/>
          <w:bCs/>
          <w:sz w:val="24"/>
          <w:szCs w:val="24"/>
        </w:rPr>
        <w:t>or example, arboreal ants typically exhibit frequent foraging activities and territorial patrolling around their nesting trees because of resource limitations in the canopies (particularly nitrogen availability)</w:t>
      </w:r>
      <w:r>
        <w:rPr>
          <w:rFonts w:cs="Arial" w:hint="eastAsia"/>
          <w:bCs/>
          <w:sz w:val="24"/>
          <w:szCs w:val="24"/>
        </w:rPr>
        <w:t xml:space="preserve"> </w:t>
      </w:r>
      <w:r>
        <w:rPr>
          <w:rFonts w:cs="Arial"/>
          <w:bCs/>
          <w:sz w:val="24"/>
          <w:szCs w:val="24"/>
        </w:rPr>
        <w:fldChar w:fldCharType="begin"/>
      </w:r>
      <w:r>
        <w:rPr>
          <w:rFonts w:cs="Arial"/>
          <w:bCs/>
          <w:sz w:val="24"/>
          <w:szCs w:val="24"/>
        </w:rPr>
        <w:instrText xml:space="preserve"> ADDIN EN.CITE &lt;EndNote&gt;&lt;Cite&gt;&lt;Author&gt;Hashimoto&lt;/Author&gt;&lt;Year&gt;2010&lt;/Year&gt;&lt;RecNum&gt;10&lt;/RecNum&gt;&lt;DisplayText&gt;(Hashimoto et al. 2010)&lt;/DisplayText&gt;&lt;record&gt;&lt;rec-number&gt;10&lt;/rec-number&gt;&lt;foreign-keys&gt;&lt;key app="EN" db-id="5za2wssxastp9be5drupxef7estwzx02xwzf" timestamp="1688466681"&gt;10&lt;/key&gt;&lt;/foreign-keys&gt;&lt;ref-type name="Journal Article"&gt;17&lt;/ref-type&gt;&lt;contributors&gt;&lt;authors&gt;&lt;author&gt;Hashimoto, Yoshiaki&lt;/author&gt;&lt;author&gt;Morimoto, Yuko&lt;/author&gt;&lt;author&gt;Widodo, Erwin S&lt;/author&gt;&lt;author&gt;Mohamed, Maryati&lt;/author&gt;&lt;author&gt;Fellowes, John R&lt;/author&gt;&lt;/authors&gt;&lt;/contributors&gt;&lt;titles&gt;&lt;title&gt;Vertical habitat use and foraging activities of arboreal and ground ants (Hymenoptera: Formicidae) in a Bornean tropical rainforest&lt;/title&gt;&lt;secondary-title&gt;Sociobiology&lt;/secondary-title&gt;&lt;/titles&gt;&lt;periodical&gt;&lt;full-title&gt;Sociobiology&lt;/full-title&gt;&lt;/periodical&gt;&lt;pages&gt;435&lt;/pages&gt;&lt;volume&gt;56&lt;/volume&gt;&lt;number&gt;2&lt;/number&gt;&lt;dates&gt;&lt;year&gt;2010&lt;/year&gt;&lt;/dates&gt;&lt;isbn&gt;0361-6525&lt;/isbn&gt;&lt;urls&gt;&lt;/urls&gt;&lt;/record&gt;&lt;/Cite&gt;&lt;/EndNote&gt;</w:instrText>
      </w:r>
      <w:r>
        <w:rPr>
          <w:rFonts w:cs="Arial"/>
          <w:bCs/>
          <w:sz w:val="24"/>
          <w:szCs w:val="24"/>
        </w:rPr>
        <w:fldChar w:fldCharType="separate"/>
      </w:r>
      <w:r>
        <w:rPr>
          <w:rFonts w:cs="Arial"/>
          <w:bCs/>
          <w:sz w:val="24"/>
          <w:szCs w:val="24"/>
        </w:rPr>
        <w:t>(Hashimoto et al. 2010)</w:t>
      </w:r>
      <w:r>
        <w:rPr>
          <w:rFonts w:cs="Arial"/>
          <w:bCs/>
          <w:sz w:val="24"/>
          <w:szCs w:val="24"/>
        </w:rPr>
        <w:fldChar w:fldCharType="end"/>
      </w:r>
      <w:r>
        <w:rPr>
          <w:rFonts w:cs="Arial"/>
          <w:bCs/>
          <w:sz w:val="24"/>
          <w:szCs w:val="24"/>
        </w:rPr>
        <w:t>. As vehicle operators often prefer parking sites with tree cover (especially during the warmer seasons), arboreal ants’ encounter with vehicles can be largely increased. In fact, a large portion of our records involve</w:t>
      </w:r>
      <w:ins w:id="61" w:author="Gen-Chang Hsu" w:date="2024-01-16T11:34:00Z">
        <w:r>
          <w:rPr>
            <w:rFonts w:cs="Arial"/>
            <w:bCs/>
            <w:sz w:val="24"/>
            <w:szCs w:val="24"/>
          </w:rPr>
          <w:t>d</w:t>
        </w:r>
      </w:ins>
      <w:del w:id="62" w:author="Gen-Chang Hsu" w:date="2024-01-16T11:34:00Z">
        <w:r>
          <w:rPr>
            <w:rFonts w:cs="Arial"/>
            <w:bCs/>
            <w:sz w:val="24"/>
            <w:szCs w:val="24"/>
          </w:rPr>
          <w:delText>s</w:delText>
        </w:r>
      </w:del>
      <w:r>
        <w:rPr>
          <w:rFonts w:cs="Arial"/>
          <w:bCs/>
          <w:sz w:val="24"/>
          <w:szCs w:val="24"/>
        </w:rPr>
        <w:t xml:space="preserve"> the vehicles’ surface coming into contact with the leaves and twigs of nearby trees</w:t>
      </w:r>
      <w:ins w:id="63" w:author="Gen-Chang Hsu" w:date="2024-01-16T11:36:00Z">
        <w:r>
          <w:rPr>
            <w:rFonts w:cs="Arial"/>
            <w:bCs/>
            <w:sz w:val="24"/>
            <w:szCs w:val="24"/>
          </w:rPr>
          <w:t xml:space="preserve">, which </w:t>
        </w:r>
      </w:ins>
      <w:del w:id="64" w:author="Gen-Chang Hsu" w:date="2024-01-16T11:36:00Z">
        <w:r>
          <w:rPr>
            <w:rFonts w:cs="Arial"/>
            <w:bCs/>
            <w:sz w:val="24"/>
            <w:szCs w:val="24"/>
          </w:rPr>
          <w:delText xml:space="preserve"> that </w:delText>
        </w:r>
      </w:del>
      <w:r>
        <w:rPr>
          <w:rFonts w:cs="Arial"/>
          <w:bCs/>
          <w:sz w:val="24"/>
          <w:szCs w:val="24"/>
        </w:rPr>
        <w:t>serve</w:t>
      </w:r>
      <w:del w:id="65" w:author="Gen-Chang Hsu" w:date="2024-01-16T11:35:00Z">
        <w:r>
          <w:rPr>
            <w:rFonts w:cs="Arial"/>
            <w:bCs/>
            <w:sz w:val="24"/>
            <w:szCs w:val="24"/>
          </w:rPr>
          <w:delText>s</w:delText>
        </w:r>
      </w:del>
      <w:r>
        <w:rPr>
          <w:rFonts w:cs="Arial"/>
          <w:bCs/>
          <w:sz w:val="24"/>
          <w:szCs w:val="24"/>
        </w:rPr>
        <w:t xml:space="preserve"> as a physical pathway for ants to move onto the vehicles.</w:t>
      </w:r>
    </w:p>
    <w:p w14:paraId="775E0263" w14:textId="75135E96" w:rsidR="00EC6FCE" w:rsidRDefault="00000000">
      <w:pPr>
        <w:spacing w:line="480" w:lineRule="auto"/>
        <w:ind w:firstLine="720"/>
        <w:rPr>
          <w:rFonts w:cs="Arial"/>
          <w:bCs/>
          <w:sz w:val="24"/>
          <w:szCs w:val="24"/>
        </w:rPr>
      </w:pPr>
      <w:r>
        <w:rPr>
          <w:rFonts w:cs="Arial" w:hint="eastAsia"/>
          <w:bCs/>
          <w:sz w:val="24"/>
          <w:szCs w:val="24"/>
        </w:rPr>
        <w:t xml:space="preserve">Second, ants need </w:t>
      </w:r>
      <w:r>
        <w:rPr>
          <w:rFonts w:cs="Arial"/>
          <w:bCs/>
          <w:sz w:val="24"/>
          <w:szCs w:val="24"/>
        </w:rPr>
        <w:t xml:space="preserve">to </w:t>
      </w:r>
      <w:r>
        <w:rPr>
          <w:rFonts w:cs="Arial" w:hint="eastAsia"/>
          <w:bCs/>
          <w:sz w:val="24"/>
          <w:szCs w:val="24"/>
        </w:rPr>
        <w:t>climb</w:t>
      </w:r>
      <w:r>
        <w:rPr>
          <w:rFonts w:cs="Arial"/>
          <w:bCs/>
          <w:sz w:val="24"/>
          <w:szCs w:val="24"/>
        </w:rPr>
        <w:t xml:space="preserve"> or hold</w:t>
      </w:r>
      <w:r>
        <w:rPr>
          <w:rFonts w:cs="Arial" w:hint="eastAsia"/>
          <w:bCs/>
          <w:sz w:val="24"/>
          <w:szCs w:val="24"/>
        </w:rPr>
        <w:t xml:space="preserve"> onto </w:t>
      </w:r>
      <w:r>
        <w:rPr>
          <w:rFonts w:cs="Arial"/>
          <w:bCs/>
          <w:sz w:val="24"/>
          <w:szCs w:val="24"/>
        </w:rPr>
        <w:t xml:space="preserve">the </w:t>
      </w:r>
      <w:r>
        <w:rPr>
          <w:rFonts w:cs="Arial" w:hint="eastAsia"/>
          <w:bCs/>
          <w:sz w:val="24"/>
          <w:szCs w:val="24"/>
        </w:rPr>
        <w:t>vehicle</w:t>
      </w:r>
      <w:r>
        <w:rPr>
          <w:rFonts w:cs="Arial"/>
          <w:bCs/>
          <w:sz w:val="24"/>
          <w:szCs w:val="24"/>
        </w:rPr>
        <w:t xml:space="preserve"> after locating it</w:t>
      </w:r>
      <w:r>
        <w:rPr>
          <w:rFonts w:cs="Arial" w:hint="eastAsia"/>
          <w:bCs/>
          <w:sz w:val="24"/>
          <w:szCs w:val="24"/>
        </w:rPr>
        <w:t>. The</w:t>
      </w:r>
      <w:r>
        <w:rPr>
          <w:rFonts w:cs="Arial"/>
          <w:bCs/>
          <w:sz w:val="24"/>
          <w:szCs w:val="24"/>
        </w:rPr>
        <w:t xml:space="preserve"> m</w:t>
      </w:r>
      <w:r>
        <w:rPr>
          <w:rFonts w:cs="Arial" w:hint="eastAsia"/>
          <w:bCs/>
          <w:sz w:val="24"/>
          <w:szCs w:val="24"/>
        </w:rPr>
        <w:t>etallic paint</w:t>
      </w:r>
      <w:r>
        <w:rPr>
          <w:rFonts w:cs="Arial"/>
          <w:bCs/>
          <w:sz w:val="24"/>
          <w:szCs w:val="24"/>
        </w:rPr>
        <w:t xml:space="preserve"> on vehicle surface is </w:t>
      </w:r>
      <w:r>
        <w:rPr>
          <w:rFonts w:cs="Arial" w:hint="eastAsia"/>
          <w:bCs/>
          <w:sz w:val="24"/>
          <w:szCs w:val="24"/>
        </w:rPr>
        <w:t>slippery</w:t>
      </w:r>
      <w:r>
        <w:rPr>
          <w:rFonts w:cs="Arial"/>
          <w:bCs/>
          <w:sz w:val="24"/>
          <w:szCs w:val="24"/>
        </w:rPr>
        <w:t xml:space="preserve"> and may potentially select for </w:t>
      </w:r>
      <w:r>
        <w:rPr>
          <w:rFonts w:cs="Arial" w:hint="eastAsia"/>
          <w:bCs/>
          <w:sz w:val="24"/>
          <w:szCs w:val="24"/>
        </w:rPr>
        <w:t>species with good climbing</w:t>
      </w:r>
      <w:r>
        <w:rPr>
          <w:rFonts w:cs="Arial"/>
          <w:bCs/>
          <w:sz w:val="24"/>
          <w:szCs w:val="24"/>
        </w:rPr>
        <w:t>/gripping</w:t>
      </w:r>
      <w:r>
        <w:rPr>
          <w:rFonts w:cs="Arial" w:hint="eastAsia"/>
          <w:bCs/>
          <w:sz w:val="24"/>
          <w:szCs w:val="24"/>
        </w:rPr>
        <w:t xml:space="preserve"> abilit</w:t>
      </w:r>
      <w:r>
        <w:rPr>
          <w:rFonts w:cs="Arial"/>
          <w:bCs/>
          <w:sz w:val="24"/>
          <w:szCs w:val="24"/>
        </w:rPr>
        <w:t>ies</w:t>
      </w:r>
      <w:r>
        <w:rPr>
          <w:rFonts w:cs="Arial" w:hint="eastAsia"/>
          <w:bCs/>
          <w:sz w:val="24"/>
          <w:szCs w:val="24"/>
        </w:rPr>
        <w:t xml:space="preserve">. </w:t>
      </w:r>
      <w:r>
        <w:rPr>
          <w:rFonts w:cs="Arial"/>
          <w:bCs/>
          <w:sz w:val="24"/>
          <w:szCs w:val="24"/>
        </w:rPr>
        <w:t>The climbing and moving performance of ants is determined by the</w:t>
      </w:r>
      <w:r>
        <w:rPr>
          <w:rFonts w:cs="Arial" w:hint="eastAsia"/>
          <w:bCs/>
          <w:sz w:val="24"/>
          <w:szCs w:val="24"/>
        </w:rPr>
        <w:t xml:space="preserve"> morpholog</w:t>
      </w:r>
      <w:r>
        <w:rPr>
          <w:rFonts w:cs="Arial"/>
          <w:bCs/>
          <w:sz w:val="24"/>
          <w:szCs w:val="24"/>
        </w:rPr>
        <w:t xml:space="preserve">ical characteristics of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ins w:id="66" w:author="Gen-Chang Hsu" w:date="2024-01-16T11:36:00Z">
        <w:r>
          <w:rPr>
            <w:rFonts w:cs="Arial"/>
            <w:bCs/>
            <w:sz w:val="24"/>
            <w:szCs w:val="24"/>
          </w:rPr>
          <w:t xml:space="preserve">. </w:t>
        </w:r>
      </w:ins>
      <w:del w:id="67" w:author="Gen-Chang Hsu" w:date="2024-01-16T11:36:00Z">
        <w:r>
          <w:rPr>
            <w:rFonts w:cs="Arial"/>
            <w:bCs/>
            <w:sz w:val="24"/>
            <w:szCs w:val="24"/>
          </w:rPr>
          <w:delText xml:space="preserve">. </w:delText>
        </w:r>
      </w:del>
      <w:del w:id="68" w:author="Gen-Chang Hsu" w:date="2024-01-16T10:41:00Z">
        <w:r>
          <w:rPr>
            <w:rFonts w:cs="Arial"/>
            <w:bCs/>
            <w:sz w:val="24"/>
            <w:szCs w:val="24"/>
          </w:rPr>
          <w:delText>For instance, the</w:delText>
        </w:r>
        <w:r>
          <w:rPr>
            <w:rFonts w:cs="Arial" w:hint="eastAsia"/>
            <w:bCs/>
            <w:sz w:val="24"/>
            <w:szCs w:val="24"/>
          </w:rPr>
          <w:delText xml:space="preserve"> </w:delText>
        </w:r>
        <w:r>
          <w:rPr>
            <w:rFonts w:cs="Arial"/>
            <w:bCs/>
            <w:sz w:val="24"/>
            <w:szCs w:val="24"/>
          </w:rPr>
          <w:delText xml:space="preserve">fine </w:delText>
        </w:r>
        <w:r>
          <w:rPr>
            <w:rFonts w:cs="Arial" w:hint="eastAsia"/>
            <w:bCs/>
            <w:sz w:val="24"/>
            <w:szCs w:val="24"/>
          </w:rPr>
          <w:delText>hair</w:delText>
        </w:r>
        <w:r>
          <w:rPr>
            <w:rFonts w:cs="Arial"/>
            <w:bCs/>
            <w:sz w:val="24"/>
            <w:szCs w:val="24"/>
          </w:rPr>
          <w:delText xml:space="preserve"> arrays</w:delText>
        </w:r>
        <w:r>
          <w:rPr>
            <w:rFonts w:cs="Arial" w:hint="eastAsia"/>
            <w:bCs/>
            <w:sz w:val="24"/>
            <w:szCs w:val="24"/>
          </w:rPr>
          <w:delText xml:space="preserve"> </w:delText>
        </w:r>
        <w:r>
          <w:rPr>
            <w:rFonts w:cs="Arial"/>
            <w:bCs/>
            <w:sz w:val="24"/>
            <w:szCs w:val="24"/>
          </w:rPr>
          <w:delText>on the tarsus can</w:delText>
        </w:r>
        <w:r>
          <w:rPr>
            <w:rFonts w:cs="Arial" w:hint="eastAsia"/>
            <w:bCs/>
            <w:sz w:val="24"/>
            <w:szCs w:val="24"/>
          </w:rPr>
          <w:delText xml:space="preserve"> increase the </w:delText>
        </w:r>
        <w:r>
          <w:rPr>
            <w:rFonts w:cs="Arial"/>
            <w:bCs/>
            <w:sz w:val="24"/>
            <w:szCs w:val="24"/>
          </w:rPr>
          <w:delText xml:space="preserve">friction forces during vertical climbing </w:delText>
        </w:r>
      </w:del>
      <w:del w:id="69" w:author="Gen-Chang Hsu" w:date="2024-01-16T11:36:00Z">
        <w:r>
          <w:rPr>
            <w:rFonts w:cs="Arial"/>
            <w:bCs/>
            <w:sz w:val="24"/>
            <w:szCs w:val="24"/>
          </w:rPr>
          <w:delText xml:space="preserve">. </w:delText>
        </w:r>
      </w:del>
      <w:r>
        <w:rPr>
          <w:rFonts w:cs="Arial"/>
          <w:bCs/>
          <w:sz w:val="24"/>
          <w:szCs w:val="24"/>
        </w:rPr>
        <w:t>Arboreal ants have hooked pretarsal claws, well-developed adhesive pads, and fine tarsal hairs, allowing them to walk on smooth vertical substrates. Ground-dwelling ants, on the contrary, are less capable of moving on smooth surface</w:t>
      </w:r>
      <w:del w:id="70" w:author="Gen-Chang Hsu" w:date="2024-01-16T11:37:00Z">
        <w:r>
          <w:rPr>
            <w:rFonts w:cs="Arial"/>
            <w:bCs/>
            <w:sz w:val="24"/>
            <w:szCs w:val="24"/>
          </w:rPr>
          <w:delText>s</w:delText>
        </w:r>
      </w:del>
      <w:r>
        <w:rPr>
          <w:rFonts w:cs="Arial"/>
          <w:bCs/>
          <w:sz w:val="24"/>
          <w:szCs w:val="24"/>
        </w:rPr>
        <w:t xml:space="preserve"> such as vehicle paint </w:t>
      </w:r>
      <w:del w:id="71" w:author="Gen-Chang Hsu" w:date="2024-01-16T11:37:00Z">
        <w:r>
          <w:rPr>
            <w:rFonts w:cs="Arial"/>
            <w:bCs/>
            <w:sz w:val="24"/>
            <w:szCs w:val="24"/>
          </w:rPr>
          <w:delText>due to</w:delText>
        </w:r>
      </w:del>
      <w:ins w:id="72" w:author="Gen-Chang Hsu" w:date="2024-01-16T11:37:00Z">
        <w:r>
          <w:rPr>
            <w:rFonts w:cs="Arial"/>
            <w:bCs/>
            <w:sz w:val="24"/>
            <w:szCs w:val="24"/>
          </w:rPr>
          <w:t>because of</w:t>
        </w:r>
      </w:ins>
      <w:r>
        <w:rPr>
          <w:rFonts w:cs="Arial"/>
          <w:bCs/>
          <w:sz w:val="24"/>
          <w:szCs w:val="24"/>
        </w:rPr>
        <w:t xml:space="preserve"> their straight pretarsal claws and the lack of adhesive pads and tarsal hairs </w:t>
      </w:r>
      <w:r>
        <w:rPr>
          <w:rFonts w:cs="Arial"/>
          <w:bCs/>
          <w:sz w:val="24"/>
          <w:szCs w:val="24"/>
        </w:rPr>
        <w:fldChar w:fldCharType="begin"/>
      </w:r>
      <w:r w:rsidR="00AD0BC2">
        <w:rPr>
          <w:rFonts w:cs="Arial"/>
          <w:bCs/>
          <w:sz w:val="24"/>
          <w:szCs w:val="24"/>
        </w:rPr>
        <w:instrText xml:space="preserve"> ADDIN EN.CITE &lt;EndNote&gt;&lt;Cite&gt;&lt;Author&gt;Orivel&lt;/Author&gt;&lt;Year&gt;2001&lt;/Year&gt;&lt;RecNum&gt;3&lt;/RecNum&gt;&lt;DisplayText&gt;(Orivel et al. 2001)&lt;/DisplayText&gt;&lt;record&gt;&lt;rec-number&gt;3&lt;/rec-number&gt;&lt;foreign-keys&gt;&lt;key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EndNote&gt;</w:instrText>
      </w:r>
      <w:r>
        <w:rPr>
          <w:rFonts w:cs="Arial"/>
          <w:bCs/>
          <w:sz w:val="24"/>
          <w:szCs w:val="24"/>
        </w:rPr>
        <w:fldChar w:fldCharType="separate"/>
      </w:r>
      <w:r w:rsidR="00AD0BC2">
        <w:rPr>
          <w:rFonts w:cs="Arial"/>
          <w:bCs/>
          <w:noProof/>
          <w:sz w:val="24"/>
          <w:szCs w:val="24"/>
        </w:rPr>
        <w:t>(Orivel et al. 2001)</w:t>
      </w:r>
      <w:r>
        <w:rPr>
          <w:rFonts w:cs="Arial"/>
          <w:bCs/>
          <w:sz w:val="24"/>
          <w:szCs w:val="24"/>
        </w:rPr>
        <w:fldChar w:fldCharType="end"/>
      </w:r>
      <w:r>
        <w:rPr>
          <w:rFonts w:cs="Arial"/>
          <w:bCs/>
          <w:sz w:val="24"/>
          <w:szCs w:val="24"/>
        </w:rPr>
        <w:t>.</w:t>
      </w:r>
    </w:p>
    <w:p w14:paraId="6C8E95EF" w14:textId="11DF696B" w:rsidR="00EC6FCE" w:rsidRDefault="00000000">
      <w:pPr>
        <w:spacing w:line="480" w:lineRule="auto"/>
        <w:ind w:firstLine="720"/>
        <w:rPr>
          <w:rFonts w:cs="Arial"/>
          <w:bCs/>
          <w:sz w:val="24"/>
          <w:szCs w:val="24"/>
        </w:rPr>
      </w:pPr>
      <w:r>
        <w:rPr>
          <w:rFonts w:cs="Arial" w:hint="eastAsia"/>
          <w:bCs/>
          <w:sz w:val="24"/>
          <w:szCs w:val="24"/>
        </w:rPr>
        <w:t xml:space="preserve">Third, </w:t>
      </w:r>
      <w:r>
        <w:rPr>
          <w:rFonts w:cs="Arial"/>
          <w:bCs/>
          <w:sz w:val="24"/>
          <w:szCs w:val="24"/>
        </w:rPr>
        <w:t xml:space="preserve">the </w:t>
      </w:r>
      <w:r>
        <w:rPr>
          <w:rFonts w:cs="Arial" w:hint="eastAsia"/>
          <w:bCs/>
          <w:sz w:val="24"/>
          <w:szCs w:val="24"/>
        </w:rPr>
        <w:t xml:space="preserve">temperature </w:t>
      </w:r>
      <w:r>
        <w:rPr>
          <w:rFonts w:cs="Arial"/>
          <w:bCs/>
          <w:sz w:val="24"/>
          <w:szCs w:val="24"/>
        </w:rPr>
        <w:t>on</w:t>
      </w:r>
      <w:r>
        <w:rPr>
          <w:rFonts w:cs="Arial" w:hint="eastAsia"/>
          <w:bCs/>
          <w:sz w:val="24"/>
          <w:szCs w:val="24"/>
        </w:rPr>
        <w:t xml:space="preserve"> the </w:t>
      </w:r>
      <w:r>
        <w:rPr>
          <w:rFonts w:cs="Arial"/>
          <w:bCs/>
          <w:sz w:val="24"/>
          <w:szCs w:val="24"/>
        </w:rPr>
        <w:t>surface and</w:t>
      </w:r>
      <w:r>
        <w:rPr>
          <w:rFonts w:cs="Arial" w:hint="eastAsia"/>
          <w:bCs/>
          <w:sz w:val="24"/>
          <w:szCs w:val="24"/>
        </w:rPr>
        <w:t xml:space="preserve"> in the interior of </w:t>
      </w:r>
      <w:r>
        <w:rPr>
          <w:rFonts w:cs="Arial"/>
          <w:bCs/>
          <w:sz w:val="24"/>
          <w:szCs w:val="24"/>
        </w:rPr>
        <w:t xml:space="preserve">the </w:t>
      </w:r>
      <w:r>
        <w:rPr>
          <w:rFonts w:cs="Arial" w:hint="eastAsia"/>
          <w:bCs/>
          <w:sz w:val="24"/>
          <w:szCs w:val="24"/>
        </w:rPr>
        <w:t>vehicle</w:t>
      </w:r>
      <w:r>
        <w:rPr>
          <w:rFonts w:cs="Arial"/>
          <w:bCs/>
          <w:sz w:val="24"/>
          <w:szCs w:val="24"/>
        </w:rPr>
        <w:t xml:space="preserve"> can increase dramatically when exposed to sunlight, especially in the summer, indicating  the </w:t>
      </w:r>
      <w:r>
        <w:rPr>
          <w:rFonts w:cs="Arial" w:hint="eastAsia"/>
          <w:bCs/>
          <w:sz w:val="24"/>
          <w:szCs w:val="24"/>
        </w:rPr>
        <w:t>thermal toleranc</w:t>
      </w:r>
      <w:r>
        <w:rPr>
          <w:rFonts w:cs="Arial"/>
          <w:bCs/>
          <w:sz w:val="24"/>
          <w:szCs w:val="24"/>
        </w:rPr>
        <w:t xml:space="preserve">e of hitchhiking species may </w:t>
      </w:r>
      <w:r>
        <w:rPr>
          <w:rFonts w:cs="Arial" w:hint="eastAsia"/>
          <w:bCs/>
          <w:sz w:val="24"/>
          <w:szCs w:val="24"/>
        </w:rPr>
        <w:t>play</w:t>
      </w:r>
      <w:r>
        <w:rPr>
          <w:rFonts w:cs="Arial"/>
          <w:bCs/>
          <w:sz w:val="24"/>
          <w:szCs w:val="24"/>
        </w:rPr>
        <w:t xml:space="preserve"> </w:t>
      </w:r>
      <w:r>
        <w:rPr>
          <w:rFonts w:cs="Arial" w:hint="eastAsia"/>
          <w:bCs/>
          <w:sz w:val="24"/>
          <w:szCs w:val="24"/>
        </w:rPr>
        <w:t>a</w:t>
      </w:r>
      <w:r>
        <w:rPr>
          <w:rFonts w:cs="Arial"/>
          <w:bCs/>
          <w:sz w:val="24"/>
          <w:szCs w:val="24"/>
        </w:rPr>
        <w:t>n</w:t>
      </w:r>
      <w:r>
        <w:rPr>
          <w:rFonts w:cs="Arial" w:hint="eastAsia"/>
          <w:bCs/>
          <w:sz w:val="24"/>
          <w:szCs w:val="24"/>
        </w:rPr>
        <w:t xml:space="preserve"> </w:t>
      </w:r>
      <w:r>
        <w:rPr>
          <w:rFonts w:cs="Arial"/>
          <w:bCs/>
          <w:sz w:val="24"/>
          <w:szCs w:val="24"/>
        </w:rPr>
        <w:t>important</w:t>
      </w:r>
      <w:r>
        <w:rPr>
          <w:rFonts w:cs="Arial" w:hint="eastAsia"/>
          <w:bCs/>
          <w:sz w:val="24"/>
          <w:szCs w:val="24"/>
        </w:rPr>
        <w:t xml:space="preserve"> role in</w:t>
      </w:r>
      <w:r>
        <w:rPr>
          <w:rFonts w:cs="Arial"/>
          <w:bCs/>
          <w:sz w:val="24"/>
          <w:szCs w:val="24"/>
        </w:rPr>
        <w:t xml:space="preserve"> determining their colonization success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r>
        <w:rPr>
          <w:rFonts w:cs="Arial"/>
          <w:bCs/>
          <w:sz w:val="24"/>
          <w:szCs w:val="24"/>
        </w:rPr>
        <w:t>. Arboreal ants are generally more heat- and drought-tolerant than ground-dwelling ants</w:t>
      </w:r>
      <w:ins w:id="73" w:author="Gen-Chang Hsu" w:date="2024-01-16T11:38:00Z">
        <w:r>
          <w:rPr>
            <w:rFonts w:cs="Arial"/>
            <w:bCs/>
            <w:sz w:val="24"/>
            <w:szCs w:val="24"/>
          </w:rPr>
          <w:t xml:space="preserve"> are</w:t>
        </w:r>
      </w:ins>
      <w:r>
        <w:rPr>
          <w:rFonts w:cs="Arial"/>
          <w:bCs/>
          <w:sz w:val="24"/>
          <w:szCs w:val="24"/>
        </w:rPr>
        <w:t xml:space="preserve"> </w:t>
      </w:r>
      <w:r>
        <w:rPr>
          <w:rFonts w:cs="Arial"/>
          <w:bCs/>
          <w:sz w:val="24"/>
          <w:szCs w:val="24"/>
        </w:rPr>
        <w:fldChar w:fldCharType="begin"/>
      </w:r>
      <w:r w:rsidR="00AD0BC2">
        <w:rPr>
          <w:rFonts w:cs="Arial"/>
          <w:bCs/>
          <w:sz w:val="24"/>
          <w:szCs w:val="24"/>
        </w:rPr>
        <w:instrText xml:space="preserve"> ADDIN EN.CITE &lt;EndNote&gt;&lt;Cite&gt;&lt;Author&gt;Leahy&lt;/Author&gt;&lt;Year&gt;2022&lt;/Year&gt;&lt;RecNum&gt;6&lt;/RecNum&gt;&lt;DisplayText&gt;(Hood and Tschinkel 1990, Leahy et al. 2022)&lt;/DisplayText&gt;&lt;record&gt;&lt;rec-number&gt;6&lt;/rec-number&gt;&lt;foreign-keys&gt;&lt;key app="EN" db-id="5za2wssxastp9be5drupxef7estwzx02xwzf" timestamp="1688452217"&gt;6&lt;/key&gt;&lt;/foreign-keys&gt;&lt;ref-type name="Journal Article"&gt;17&lt;/ref-type&gt;&lt;contributors&gt;&lt;authors&gt;&lt;author&gt;Leahy, Lily&lt;/author&gt;&lt;author&gt;Scheffers, Brett R&lt;/author&gt;&lt;author&gt;Williams, Stephen E&lt;/author&gt;&lt;author&gt;Andersen, Alan N&lt;/author&gt;&lt;/authors&gt;&lt;/contributors&gt;&lt;titles&gt;&lt;title&gt;Arboreality drives heat tolerance while elevation drives cold tolerance in tropical rainforest ants&lt;/title&gt;&lt;secondary-title&gt;Ecology&lt;/secondary-title&gt;&lt;/titles&gt;&lt;periodical&gt;&lt;full-title&gt;Ecology&lt;/full-title&gt;&lt;/periodical&gt;&lt;pages&gt;e03549&lt;/pages&gt;&lt;volume&gt;103&lt;/volume&gt;&lt;number&gt;1&lt;/number&gt;&lt;dates&gt;&lt;year&gt;2022&lt;/year&gt;&lt;/dates&gt;&lt;isbn&gt;0012-9658&lt;/isbn&gt;&lt;urls&gt;&lt;/urls&gt;&lt;/record&gt;&lt;/Cite&gt;&lt;Cite&gt;&lt;Author&gt;Hood&lt;/Author&gt;&lt;Year&gt;1990&lt;/Year&gt;&lt;RecNum&gt;7&lt;/RecNum&gt;&lt;record&gt;&lt;rec-number&gt;7&lt;/rec-number&gt;&lt;foreign-keys&gt;&lt;key app="EN" db-id="5za2wssxastp9be5drupxef7estwzx02xwzf" timestamp="1688452838"&gt;7&lt;/key&gt;&lt;/foreign-keys&gt;&lt;ref-type name="Journal Article"&gt;17&lt;/ref-type&gt;&lt;contributors&gt;&lt;authors&gt;&lt;author&gt;Hood, W Gregory&lt;/author&gt;&lt;author&gt;Tschinkel, Walter R&lt;/author&gt;&lt;/authors&gt;&lt;/contributors&gt;&lt;titles&gt;&lt;title&gt;Desiccation resistance in arboreal and terrestrial ants&lt;/title&gt;&lt;secondary-title&gt;Physiological Entomology&lt;/secondary-title&gt;&lt;/titles&gt;&lt;periodical&gt;&lt;full-title&gt;Physiological Entomology&lt;/full-title&gt;&lt;/periodical&gt;&lt;pages&gt;23-35&lt;/pages&gt;&lt;volume&gt;15&lt;/volume&gt;&lt;number&gt;1&lt;/number&gt;&lt;dates&gt;&lt;year&gt;1990&lt;/year&gt;&lt;/dates&gt;&lt;isbn&gt;0307-6962&lt;/isbn&gt;&lt;urls&gt;&lt;/urls&gt;&lt;/record&gt;&lt;/Cite&gt;&lt;/EndNote&gt;</w:instrText>
      </w:r>
      <w:r>
        <w:rPr>
          <w:rFonts w:cs="Arial"/>
          <w:bCs/>
          <w:sz w:val="24"/>
          <w:szCs w:val="24"/>
        </w:rPr>
        <w:fldChar w:fldCharType="separate"/>
      </w:r>
      <w:r w:rsidR="00AD0BC2">
        <w:rPr>
          <w:rFonts w:cs="Arial"/>
          <w:bCs/>
          <w:noProof/>
          <w:sz w:val="24"/>
          <w:szCs w:val="24"/>
        </w:rPr>
        <w:t>(Hood and Tschinkel 1990, Leahy et al. 2022)</w:t>
      </w:r>
      <w:r>
        <w:rPr>
          <w:rFonts w:cs="Arial"/>
          <w:bCs/>
          <w:sz w:val="24"/>
          <w:szCs w:val="24"/>
        </w:rPr>
        <w:fldChar w:fldCharType="end"/>
      </w:r>
      <w:r>
        <w:rPr>
          <w:rFonts w:cs="Arial"/>
          <w:bCs/>
          <w:sz w:val="24"/>
          <w:szCs w:val="24"/>
        </w:rPr>
        <w:t xml:space="preserve">, which could potentially translate into </w:t>
      </w:r>
      <w:ins w:id="74" w:author="Gen-Chang Hsu" w:date="2024-01-16T11:39:00Z">
        <w:r>
          <w:rPr>
            <w:rFonts w:cs="Arial"/>
            <w:bCs/>
            <w:sz w:val="24"/>
            <w:szCs w:val="24"/>
          </w:rPr>
          <w:t xml:space="preserve">a </w:t>
        </w:r>
      </w:ins>
      <w:r>
        <w:rPr>
          <w:rFonts w:cs="Arial"/>
          <w:bCs/>
          <w:sz w:val="24"/>
          <w:szCs w:val="24"/>
        </w:rPr>
        <w:t xml:space="preserve">higher probability of successful </w:t>
      </w:r>
      <w:r>
        <w:rPr>
          <w:rFonts w:cs="Arial"/>
          <w:bCs/>
          <w:sz w:val="24"/>
          <w:szCs w:val="24"/>
        </w:rPr>
        <w:lastRenderedPageBreak/>
        <w:t>establishment at the destination due to better survival chance with high temperature</w:t>
      </w:r>
      <w:ins w:id="75" w:author="Gen-Chang Hsu" w:date="2024-01-16T11:39:00Z">
        <w:r>
          <w:rPr>
            <w:rFonts w:cs="Arial"/>
            <w:bCs/>
            <w:sz w:val="24"/>
            <w:szCs w:val="24"/>
          </w:rPr>
          <w:t>s</w:t>
        </w:r>
      </w:ins>
      <w:r>
        <w:rPr>
          <w:rFonts w:cs="Arial"/>
          <w:bCs/>
          <w:sz w:val="24"/>
          <w:szCs w:val="24"/>
        </w:rPr>
        <w:t xml:space="preserve"> on or in the vehicle.</w:t>
      </w:r>
    </w:p>
    <w:p w14:paraId="351AE956" w14:textId="77777777" w:rsidR="00EC6FCE" w:rsidRDefault="00000000">
      <w:pPr>
        <w:pStyle w:val="ListParagraph"/>
        <w:spacing w:line="480" w:lineRule="auto"/>
        <w:ind w:left="0" w:firstLine="720"/>
        <w:rPr>
          <w:rFonts w:cs="Arial"/>
          <w:bCs/>
          <w:sz w:val="24"/>
          <w:szCs w:val="24"/>
        </w:rPr>
      </w:pPr>
      <w:r>
        <w:rPr>
          <w:rFonts w:cs="Arial" w:hint="eastAsia"/>
          <w:bCs/>
          <w:sz w:val="24"/>
          <w:szCs w:val="24"/>
        </w:rPr>
        <w:t xml:space="preserve">To our knowledge, this is the first report </w:t>
      </w:r>
      <w:r>
        <w:rPr>
          <w:rFonts w:cs="Arial"/>
          <w:bCs/>
          <w:sz w:val="24"/>
          <w:szCs w:val="24"/>
        </w:rPr>
        <w:t>profiling</w:t>
      </w:r>
      <w:r>
        <w:rPr>
          <w:rFonts w:cs="Arial" w:hint="eastAsia"/>
          <w:bCs/>
          <w:sz w:val="24"/>
          <w:szCs w:val="24"/>
        </w:rPr>
        <w:t xml:space="preserve"> </w:t>
      </w:r>
      <w:r>
        <w:rPr>
          <w:rFonts w:cs="Arial"/>
          <w:bCs/>
          <w:sz w:val="24"/>
          <w:szCs w:val="24"/>
        </w:rPr>
        <w:t xml:space="preserve">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on vehicles via citizen science efforts, highlighting the importance of establishing a predictive framework for forecasting future hitchhikers based on behavioral, morphological, physiological, and ecological</w:t>
      </w:r>
      <w:r>
        <w:rPr>
          <w:rFonts w:cs="Arial" w:hint="eastAsia"/>
          <w:bCs/>
          <w:sz w:val="24"/>
          <w:szCs w:val="24"/>
        </w:rPr>
        <w:t xml:space="preserve"> </w:t>
      </w:r>
      <w:r>
        <w:rPr>
          <w:rFonts w:cs="Arial"/>
          <w:bCs/>
          <w:sz w:val="24"/>
          <w:szCs w:val="24"/>
        </w:rPr>
        <w:t>traits</w:t>
      </w:r>
      <w:r>
        <w:rPr>
          <w:rFonts w:cs="Arial" w:hint="eastAsia"/>
          <w:bCs/>
          <w:sz w:val="24"/>
          <w:szCs w:val="24"/>
        </w:rPr>
        <w:t xml:space="preserve"> of </w:t>
      </w:r>
      <w:r>
        <w:rPr>
          <w:rFonts w:cs="Arial"/>
          <w:bCs/>
          <w:sz w:val="24"/>
          <w:szCs w:val="24"/>
        </w:rPr>
        <w:t xml:space="preserve">ant </w:t>
      </w:r>
      <w:r>
        <w:rPr>
          <w:rFonts w:cs="Arial" w:hint="eastAsia"/>
          <w:bCs/>
          <w:sz w:val="24"/>
          <w:szCs w:val="24"/>
        </w:rPr>
        <w:t>species</w:t>
      </w:r>
      <w:r>
        <w:rPr>
          <w:rFonts w:cs="Arial"/>
          <w:bCs/>
          <w:sz w:val="24"/>
          <w:szCs w:val="24"/>
        </w:rPr>
        <w:t xml:space="preserve">. Such a framework will help facilitate the development of 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w:t>
      </w:r>
      <w:r>
        <w:rPr>
          <w:rFonts w:cs="Arial"/>
          <w:bCs/>
          <w:sz w:val="24"/>
          <w:szCs w:val="24"/>
        </w:rPr>
        <w:t>mitigating</w:t>
      </w:r>
      <w:r>
        <w:rPr>
          <w:rFonts w:cs="Arial" w:hint="eastAsia"/>
          <w:bCs/>
          <w:sz w:val="24"/>
          <w:szCs w:val="24"/>
        </w:rPr>
        <w:t xml:space="preserve"> </w:t>
      </w:r>
      <w:r>
        <w:rPr>
          <w:rFonts w:cs="Arial"/>
          <w:bCs/>
          <w:sz w:val="24"/>
          <w:szCs w:val="24"/>
        </w:rPr>
        <w:t xml:space="preserve">ant </w:t>
      </w:r>
      <w:r>
        <w:rPr>
          <w:rFonts w:cs="Arial" w:hint="eastAsia"/>
          <w:bCs/>
          <w:sz w:val="24"/>
          <w:szCs w:val="24"/>
        </w:rPr>
        <w:t>invasions</w:t>
      </w:r>
      <w:r>
        <w:rPr>
          <w:rFonts w:cs="Arial"/>
          <w:bCs/>
          <w:sz w:val="24"/>
          <w:szCs w:val="24"/>
        </w:rPr>
        <w:t xml:space="preserve"> via </w:t>
      </w:r>
      <w:ins w:id="76" w:author="Gen-Chang Hsu" w:date="2024-01-16T11:41:00Z">
        <w:r>
          <w:rPr>
            <w:rFonts w:cs="Arial"/>
            <w:bCs/>
            <w:sz w:val="24"/>
            <w:szCs w:val="24"/>
          </w:rPr>
          <w:t xml:space="preserve">active </w:t>
        </w:r>
      </w:ins>
      <w:r>
        <w:rPr>
          <w:rFonts w:cs="Arial"/>
          <w:bCs/>
          <w:sz w:val="24"/>
          <w:szCs w:val="24"/>
        </w:rPr>
        <w:t>hitchhiking on vehicles.</w:t>
      </w:r>
    </w:p>
    <w:p w14:paraId="6476574A" w14:textId="77777777" w:rsidR="00EC6FCE" w:rsidRDefault="00000000">
      <w:pPr>
        <w:spacing w:line="240" w:lineRule="auto"/>
        <w:rPr>
          <w:rFonts w:eastAsia="PMingLiU" w:cs="Arial"/>
          <w:b/>
          <w:bCs/>
          <w:sz w:val="24"/>
          <w:szCs w:val="24"/>
        </w:rPr>
      </w:pPr>
      <w:r>
        <w:rPr>
          <w:rFonts w:eastAsia="PMingLiU" w:cs="Arial"/>
          <w:b/>
          <w:bCs/>
          <w:sz w:val="24"/>
          <w:szCs w:val="24"/>
        </w:rPr>
        <w:br w:type="page"/>
      </w:r>
    </w:p>
    <w:p w14:paraId="2AFFA3ED" w14:textId="77777777" w:rsidR="00EC6FCE" w:rsidRDefault="00000000">
      <w:pPr>
        <w:spacing w:line="480" w:lineRule="auto"/>
        <w:rPr>
          <w:rFonts w:eastAsia="PMingLiU" w:cs="Arial"/>
          <w:b/>
          <w:bCs/>
          <w:sz w:val="24"/>
          <w:szCs w:val="24"/>
        </w:rPr>
      </w:pPr>
      <w:r>
        <w:rPr>
          <w:rFonts w:eastAsia="PMingLiU" w:cs="Arial"/>
          <w:b/>
          <w:bCs/>
          <w:sz w:val="24"/>
          <w:szCs w:val="24"/>
        </w:rPr>
        <w:lastRenderedPageBreak/>
        <w:t>Acknowledgments</w:t>
      </w:r>
    </w:p>
    <w:p w14:paraId="2C40801C" w14:textId="77777777" w:rsidR="00EC6FCE" w:rsidRDefault="00000000">
      <w:pPr>
        <w:spacing w:line="480" w:lineRule="auto"/>
        <w:rPr>
          <w:rFonts w:cs="Arial"/>
          <w:color w:val="000000" w:themeColor="text1"/>
          <w:sz w:val="24"/>
          <w:szCs w:val="24"/>
        </w:rPr>
      </w:pPr>
      <w:r>
        <w:rPr>
          <w:rFonts w:eastAsia="PMingLiU" w:cs="Arial"/>
          <w:color w:val="000000" w:themeColor="text1"/>
          <w:sz w:val="24"/>
          <w:szCs w:val="24"/>
        </w:rPr>
        <w:t xml:space="preserve">We thank all Facebook contributors who provided data, photos, and videos on ant hitchhiking. We thank You-Ting Hsieh, Wei-Jiun Lin, and Yun Hsiao for </w:t>
      </w:r>
      <w:r>
        <w:rPr>
          <w:rFonts w:cs="Arial" w:hint="eastAsia"/>
          <w:color w:val="000000" w:themeColor="text1"/>
          <w:sz w:val="24"/>
          <w:szCs w:val="24"/>
        </w:rPr>
        <w:t xml:space="preserve">the </w:t>
      </w:r>
      <w:r>
        <w:rPr>
          <w:rFonts w:eastAsia="PMingLiU" w:cs="Arial"/>
          <w:color w:val="000000" w:themeColor="text1"/>
          <w:sz w:val="24"/>
          <w:szCs w:val="24"/>
        </w:rPr>
        <w:t>constructive comments on the early draft of this manuscript</w:t>
      </w:r>
      <w:r>
        <w:rPr>
          <w:rFonts w:cs="Arial" w:hint="eastAsia"/>
          <w:color w:val="000000" w:themeColor="text1"/>
          <w:sz w:val="24"/>
          <w:szCs w:val="24"/>
        </w:rPr>
        <w:t>.</w:t>
      </w:r>
    </w:p>
    <w:p w14:paraId="417F70D0" w14:textId="77777777" w:rsidR="00EC6FCE" w:rsidRDefault="00EC6FCE">
      <w:pPr>
        <w:spacing w:line="480" w:lineRule="auto"/>
        <w:rPr>
          <w:rFonts w:eastAsia="PMingLiU" w:cs="Arial"/>
          <w:sz w:val="24"/>
          <w:szCs w:val="24"/>
        </w:rPr>
      </w:pPr>
    </w:p>
    <w:p w14:paraId="5117AFB5" w14:textId="77777777" w:rsidR="00EC6FCE" w:rsidRDefault="00000000">
      <w:pPr>
        <w:spacing w:before="100" w:beforeAutospacing="1" w:line="480" w:lineRule="auto"/>
        <w:rPr>
          <w:rFonts w:cs="Arial"/>
          <w:b/>
          <w:sz w:val="24"/>
          <w:szCs w:val="24"/>
        </w:rPr>
      </w:pPr>
      <w:r>
        <w:rPr>
          <w:rFonts w:eastAsia="PMingLiU" w:cs="Arial"/>
          <w:b/>
          <w:iCs/>
          <w:sz w:val="24"/>
          <w:szCs w:val="24"/>
        </w:rPr>
        <w:t>Conflict of interest</w:t>
      </w:r>
    </w:p>
    <w:p w14:paraId="14BC8BEC" w14:textId="77777777" w:rsidR="00EC6FCE" w:rsidRDefault="00000000">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2050960F" w14:textId="77777777" w:rsidR="00EC6FCE" w:rsidRDefault="00EC6FCE">
      <w:pPr>
        <w:spacing w:line="480" w:lineRule="auto"/>
        <w:rPr>
          <w:rFonts w:cs="Arial"/>
          <w:b/>
          <w:sz w:val="24"/>
          <w:szCs w:val="24"/>
        </w:rPr>
      </w:pPr>
    </w:p>
    <w:p w14:paraId="4E996F33" w14:textId="77777777" w:rsidR="00EC6FCE" w:rsidRDefault="00000000">
      <w:pPr>
        <w:spacing w:line="480" w:lineRule="auto"/>
        <w:rPr>
          <w:rFonts w:cs="Arial"/>
          <w:b/>
          <w:sz w:val="24"/>
          <w:szCs w:val="24"/>
        </w:rPr>
      </w:pPr>
      <w:r>
        <w:rPr>
          <w:rFonts w:cs="Arial"/>
          <w:b/>
          <w:sz w:val="24"/>
          <w:szCs w:val="24"/>
        </w:rPr>
        <w:t>Author contributions</w:t>
      </w:r>
    </w:p>
    <w:p w14:paraId="6F4BE8BE" w14:textId="77777777" w:rsidR="00EC6FCE" w:rsidRDefault="00000000">
      <w:pPr>
        <w:spacing w:line="480" w:lineRule="auto"/>
        <w:rPr>
          <w:rFonts w:eastAsia="PMingLiU" w:cs="Arial"/>
          <w:bCs/>
          <w:iCs/>
          <w:color w:val="000000" w:themeColor="text1"/>
          <w:sz w:val="24"/>
          <w:szCs w:val="24"/>
        </w:rPr>
      </w:pPr>
      <w:r>
        <w:rPr>
          <w:rFonts w:cs="Arial"/>
          <w:bCs/>
          <w:color w:val="000000" w:themeColor="text1"/>
          <w:sz w:val="24"/>
          <w:szCs w:val="24"/>
        </w:rPr>
        <w:t>FCH and GCH conceived the ideas, collected the data, analyzed the data, and wrote the first draft of the manuscript</w:t>
      </w:r>
      <w:r>
        <w:rPr>
          <w:rFonts w:eastAsia="PMingLiU" w:cs="Arial"/>
          <w:bCs/>
          <w:iCs/>
          <w:color w:val="000000" w:themeColor="text1"/>
          <w:sz w:val="24"/>
          <w:szCs w:val="24"/>
        </w:rPr>
        <w:t xml:space="preserve">; </w:t>
      </w:r>
      <w:r>
        <w:rPr>
          <w:rFonts w:eastAsia="DFKai-SB" w:cs="Wingdings"/>
          <w:color w:val="000000" w:themeColor="text1"/>
          <w:sz w:val="24"/>
          <w:szCs w:val="24"/>
        </w:rPr>
        <w:t>CCSY</w:t>
      </w:r>
      <w:r>
        <w:rPr>
          <w:rFonts w:eastAsia="DFKai-SB" w:cs="Wingdings"/>
          <w:color w:val="000000" w:themeColor="text1"/>
          <w:sz w:val="24"/>
          <w:szCs w:val="24"/>
          <w:vertAlign w:val="superscript"/>
        </w:rPr>
        <w:t xml:space="preserve"> </w:t>
      </w:r>
      <w:r>
        <w:rPr>
          <w:rFonts w:cs="Arial"/>
          <w:bCs/>
          <w:color w:val="000000" w:themeColor="text1"/>
          <w:sz w:val="24"/>
          <w:szCs w:val="24"/>
        </w:rPr>
        <w:t>conceived the ideas and wrote the first draft of the manuscript;</w:t>
      </w:r>
      <w:r>
        <w:rPr>
          <w:rFonts w:eastAsia="PMingLiU" w:cs="Arial"/>
          <w:bCs/>
          <w:iCs/>
          <w:color w:val="000000" w:themeColor="text1"/>
          <w:sz w:val="24"/>
          <w:szCs w:val="24"/>
        </w:rPr>
        <w:t xml:space="preserve"> all authors revised the manuscript and approved the final version for publication.</w:t>
      </w:r>
    </w:p>
    <w:p w14:paraId="4E2CAC78" w14:textId="77777777" w:rsidR="00EC6FCE" w:rsidRDefault="00000000">
      <w:pPr>
        <w:spacing w:line="480" w:lineRule="auto"/>
        <w:rPr>
          <w:rFonts w:eastAsia="PMingLiU" w:cs="Arial"/>
          <w:b/>
          <w:iCs/>
          <w:sz w:val="24"/>
          <w:szCs w:val="24"/>
        </w:rPr>
      </w:pPr>
      <w:r>
        <w:rPr>
          <w:rFonts w:eastAsia="PMingLiU" w:cs="Arial"/>
          <w:b/>
          <w:iCs/>
          <w:sz w:val="24"/>
          <w:szCs w:val="24"/>
        </w:rPr>
        <w:br w:type="page"/>
      </w:r>
    </w:p>
    <w:p w14:paraId="71B8960B" w14:textId="77777777" w:rsidR="00D40768" w:rsidRPr="00D40768" w:rsidRDefault="00000000" w:rsidP="00D40768">
      <w:pPr>
        <w:pStyle w:val="EndNoteBibliographyTitle"/>
        <w:rPr>
          <w:noProof/>
        </w:rPr>
      </w:pPr>
      <w:r>
        <w:lastRenderedPageBreak/>
        <w:fldChar w:fldCharType="begin"/>
      </w:r>
      <w:r>
        <w:instrText xml:space="preserve"> ADDIN EN.REFLIST </w:instrText>
      </w:r>
      <w:r>
        <w:fldChar w:fldCharType="separate"/>
      </w:r>
      <w:r w:rsidR="00D40768" w:rsidRPr="00D40768">
        <w:rPr>
          <w:noProof/>
        </w:rPr>
        <w:t>Reference</w:t>
      </w:r>
    </w:p>
    <w:p w14:paraId="12585CA9" w14:textId="77777777" w:rsidR="00D40768" w:rsidRPr="00D40768" w:rsidRDefault="00D40768" w:rsidP="00D40768">
      <w:pPr>
        <w:pStyle w:val="EndNoteBibliographyTitle"/>
        <w:rPr>
          <w:noProof/>
        </w:rPr>
      </w:pPr>
    </w:p>
    <w:p w14:paraId="087C8AF6" w14:textId="77777777" w:rsidR="00D40768" w:rsidRPr="00D40768" w:rsidRDefault="00D40768" w:rsidP="00D40768">
      <w:pPr>
        <w:pStyle w:val="EndNoteBibliography"/>
        <w:spacing w:after="0"/>
        <w:ind w:left="720" w:hanging="720"/>
        <w:rPr>
          <w:noProof/>
        </w:rPr>
      </w:pPr>
      <w:r w:rsidRPr="00D40768">
        <w:rPr>
          <w:noProof/>
        </w:rPr>
        <w:t xml:space="preserve">Ansong, M., and C. Pickering. 2013. Are weeds hitchhiking a ride on your car? A systematic review of seed dispersal on cars. PLoS ONE </w:t>
      </w:r>
      <w:r w:rsidRPr="00D40768">
        <w:rPr>
          <w:b/>
          <w:noProof/>
        </w:rPr>
        <w:t>8</w:t>
      </w:r>
      <w:r w:rsidRPr="00D40768">
        <w:rPr>
          <w:noProof/>
        </w:rPr>
        <w:t>:e80275.</w:t>
      </w:r>
    </w:p>
    <w:p w14:paraId="19A95CAD" w14:textId="77777777" w:rsidR="00D40768" w:rsidRPr="00D40768" w:rsidRDefault="00D40768" w:rsidP="00D40768">
      <w:pPr>
        <w:pStyle w:val="EndNoteBibliography"/>
        <w:spacing w:after="0"/>
        <w:ind w:left="720" w:hanging="720"/>
        <w:rPr>
          <w:noProof/>
        </w:rPr>
      </w:pPr>
      <w:r w:rsidRPr="00D40768">
        <w:rPr>
          <w:noProof/>
        </w:rPr>
        <w:t>Auffret, A. G., J. Berg, and S. A. Cousins. 2014. The geography of human</w:t>
      </w:r>
      <w:r w:rsidRPr="00D40768">
        <w:rPr>
          <w:rFonts w:ascii="Cambria Math" w:hAnsi="Cambria Math" w:cs="Cambria Math"/>
          <w:noProof/>
        </w:rPr>
        <w:t>‐</w:t>
      </w:r>
      <w:r w:rsidRPr="00D40768">
        <w:rPr>
          <w:noProof/>
        </w:rPr>
        <w:t xml:space="preserve">mediated dispersal. Diversity and Distributions </w:t>
      </w:r>
      <w:r w:rsidRPr="00D40768">
        <w:rPr>
          <w:b/>
          <w:noProof/>
        </w:rPr>
        <w:t>20</w:t>
      </w:r>
      <w:r w:rsidRPr="00D40768">
        <w:rPr>
          <w:noProof/>
        </w:rPr>
        <w:t>:1450-1456.</w:t>
      </w:r>
    </w:p>
    <w:p w14:paraId="0802CF9A" w14:textId="77777777" w:rsidR="00D40768" w:rsidRPr="00D40768" w:rsidRDefault="00D40768" w:rsidP="00D40768">
      <w:pPr>
        <w:pStyle w:val="EndNoteBibliography"/>
        <w:spacing w:after="0"/>
        <w:ind w:left="720" w:hanging="720"/>
        <w:rPr>
          <w:noProof/>
        </w:rPr>
      </w:pPr>
      <w:r w:rsidRPr="00D40768">
        <w:rPr>
          <w:noProof/>
        </w:rPr>
        <w:t xml:space="preserve">Bertelsmeier, C., S. Ollier, A. Liebhold, and L. Keller. 2017. Recent human history governs global ant invasion dynamics. Nature Ecology and Evolution </w:t>
      </w:r>
      <w:r w:rsidRPr="00D40768">
        <w:rPr>
          <w:b/>
          <w:noProof/>
        </w:rPr>
        <w:t>1</w:t>
      </w:r>
      <w:r w:rsidRPr="00D40768">
        <w:rPr>
          <w:noProof/>
        </w:rPr>
        <w:t>:0184.</w:t>
      </w:r>
    </w:p>
    <w:p w14:paraId="53B54E33" w14:textId="77777777" w:rsidR="00D40768" w:rsidRPr="00D40768" w:rsidRDefault="00D40768" w:rsidP="00D40768">
      <w:pPr>
        <w:pStyle w:val="EndNoteBibliography"/>
        <w:spacing w:after="0"/>
        <w:ind w:left="720" w:hanging="720"/>
        <w:rPr>
          <w:noProof/>
        </w:rPr>
      </w:pPr>
      <w:r w:rsidRPr="00D40768">
        <w:rPr>
          <w:noProof/>
        </w:rPr>
        <w:t xml:space="preserve">Beutel, R. G., A. Richter, R. A. Keller, F. Hita Garcia, Y. Matsumura, E. P. Economo, and S. N. Gorb. 2020. Distal leg structures of the Aculeata (Hymenoptera): a comparative evolutionary study of Sceliphron (Sphecidae) and Formica (Formicidae). Journal of Morphology </w:t>
      </w:r>
      <w:r w:rsidRPr="00D40768">
        <w:rPr>
          <w:b/>
          <w:noProof/>
        </w:rPr>
        <w:t>281</w:t>
      </w:r>
      <w:r w:rsidRPr="00D40768">
        <w:rPr>
          <w:noProof/>
        </w:rPr>
        <w:t>:737-753.</w:t>
      </w:r>
    </w:p>
    <w:p w14:paraId="408CBB3D" w14:textId="77777777" w:rsidR="00D40768" w:rsidRPr="00D40768" w:rsidRDefault="00D40768" w:rsidP="00D40768">
      <w:pPr>
        <w:pStyle w:val="EndNoteBibliography"/>
        <w:spacing w:after="0"/>
        <w:ind w:left="720" w:hanging="720"/>
        <w:rPr>
          <w:noProof/>
        </w:rPr>
      </w:pPr>
      <w:r w:rsidRPr="00D40768">
        <w:rPr>
          <w:noProof/>
        </w:rPr>
        <w:t xml:space="preserve">Eritja, R., J. R. Palmer, D. Roiz, I. Sanpera-Calbet, and F. Bartumeus. 2017. Direct evidence of adult Aedes albopictus dispersal by car. Scientific Reports </w:t>
      </w:r>
      <w:r w:rsidRPr="00D40768">
        <w:rPr>
          <w:b/>
          <w:noProof/>
        </w:rPr>
        <w:t>7</w:t>
      </w:r>
      <w:r w:rsidRPr="00D40768">
        <w:rPr>
          <w:noProof/>
        </w:rPr>
        <w:t>:14399.</w:t>
      </w:r>
    </w:p>
    <w:p w14:paraId="2B063125" w14:textId="77777777" w:rsidR="00D40768" w:rsidRPr="00D40768" w:rsidRDefault="00D40768" w:rsidP="00D40768">
      <w:pPr>
        <w:pStyle w:val="EndNoteBibliography"/>
        <w:spacing w:after="0"/>
        <w:ind w:left="720" w:hanging="720"/>
        <w:rPr>
          <w:noProof/>
        </w:rPr>
      </w:pPr>
      <w:r w:rsidRPr="00D40768">
        <w:rPr>
          <w:noProof/>
        </w:rPr>
        <w:t xml:space="preserve">Gippet, J. M., A. M. Liebhold, G. Fenn-Moltu, and C. Bertelsmeier. 2019. Human-mediated dispersal in insects. Current Opinion in Insect Science </w:t>
      </w:r>
      <w:r w:rsidRPr="00D40768">
        <w:rPr>
          <w:b/>
          <w:noProof/>
        </w:rPr>
        <w:t>35</w:t>
      </w:r>
      <w:r w:rsidRPr="00D40768">
        <w:rPr>
          <w:noProof/>
        </w:rPr>
        <w:t>:96-102.</w:t>
      </w:r>
    </w:p>
    <w:p w14:paraId="109D9612" w14:textId="77777777" w:rsidR="00D40768" w:rsidRPr="00D40768" w:rsidRDefault="00D40768" w:rsidP="00D40768">
      <w:pPr>
        <w:pStyle w:val="EndNoteBibliography"/>
        <w:spacing w:after="0"/>
        <w:ind w:left="720" w:hanging="720"/>
        <w:rPr>
          <w:noProof/>
        </w:rPr>
      </w:pPr>
      <w:r w:rsidRPr="00D40768">
        <w:rPr>
          <w:noProof/>
        </w:rPr>
        <w:t xml:space="preserve">Gray, D. R. 2017. Risk analysis of the invasion pathway of the Asian gypsy moth: a known forest invader. Biological Invasions </w:t>
      </w:r>
      <w:r w:rsidRPr="00D40768">
        <w:rPr>
          <w:b/>
          <w:noProof/>
        </w:rPr>
        <w:t>19</w:t>
      </w:r>
      <w:r w:rsidRPr="00D40768">
        <w:rPr>
          <w:noProof/>
        </w:rPr>
        <w:t>:3259-3272.</w:t>
      </w:r>
    </w:p>
    <w:p w14:paraId="347686D8" w14:textId="77777777" w:rsidR="00D40768" w:rsidRPr="00D40768" w:rsidRDefault="00D40768" w:rsidP="00D40768">
      <w:pPr>
        <w:pStyle w:val="EndNoteBibliography"/>
        <w:spacing w:after="0"/>
        <w:ind w:left="720" w:hanging="720"/>
        <w:rPr>
          <w:noProof/>
        </w:rPr>
      </w:pPr>
      <w:r w:rsidRPr="00D40768">
        <w:rPr>
          <w:noProof/>
        </w:rPr>
        <w:t xml:space="preserve">Hashimoto, Y., Y. Morimoto, E. S. Widodo, M. Mohamed, and J. R. Fellowes. 2010. Vertical habitat use and foraging activities of arboreal and ground ants (Hymenoptera: Formicidae) in a Bornean tropical rainforest. Sociobiology </w:t>
      </w:r>
      <w:r w:rsidRPr="00D40768">
        <w:rPr>
          <w:b/>
          <w:noProof/>
        </w:rPr>
        <w:t>56</w:t>
      </w:r>
      <w:r w:rsidRPr="00D40768">
        <w:rPr>
          <w:noProof/>
        </w:rPr>
        <w:t>:435.</w:t>
      </w:r>
    </w:p>
    <w:p w14:paraId="5F1990FE" w14:textId="77777777" w:rsidR="00D40768" w:rsidRPr="00D40768" w:rsidRDefault="00D40768" w:rsidP="00D40768">
      <w:pPr>
        <w:pStyle w:val="EndNoteBibliography"/>
        <w:spacing w:after="0"/>
        <w:ind w:left="720" w:hanging="720"/>
        <w:rPr>
          <w:noProof/>
        </w:rPr>
      </w:pPr>
      <w:r w:rsidRPr="00D40768">
        <w:rPr>
          <w:noProof/>
        </w:rPr>
        <w:t xml:space="preserve">Holway, D. A., L. Lach, A. V. Suarez, N. D. Tsutsui, and T. J. Case. 2002. The causes and consequences of ant invasions. Annual Review of Ecology and Systematics </w:t>
      </w:r>
      <w:r w:rsidRPr="00D40768">
        <w:rPr>
          <w:b/>
          <w:noProof/>
        </w:rPr>
        <w:t>33</w:t>
      </w:r>
      <w:r w:rsidRPr="00D40768">
        <w:rPr>
          <w:noProof/>
        </w:rPr>
        <w:t>:181-233.</w:t>
      </w:r>
    </w:p>
    <w:p w14:paraId="0920B482" w14:textId="77777777" w:rsidR="00D40768" w:rsidRPr="00D40768" w:rsidRDefault="00D40768" w:rsidP="00D40768">
      <w:pPr>
        <w:pStyle w:val="EndNoteBibliography"/>
        <w:spacing w:after="0"/>
        <w:ind w:left="720" w:hanging="720"/>
        <w:rPr>
          <w:noProof/>
        </w:rPr>
      </w:pPr>
      <w:r w:rsidRPr="00D40768">
        <w:rPr>
          <w:noProof/>
        </w:rPr>
        <w:t xml:space="preserve">Hood, W. G., and W. R. Tschinkel. 1990. Desiccation resistance in arboreal and terrestrial ants. Physiological Entomology </w:t>
      </w:r>
      <w:r w:rsidRPr="00D40768">
        <w:rPr>
          <w:b/>
          <w:noProof/>
        </w:rPr>
        <w:t>15</w:t>
      </w:r>
      <w:r w:rsidRPr="00D40768">
        <w:rPr>
          <w:noProof/>
        </w:rPr>
        <w:t>:23-35.</w:t>
      </w:r>
    </w:p>
    <w:p w14:paraId="6CCA1B8B" w14:textId="77777777" w:rsidR="00D40768" w:rsidRPr="00D40768" w:rsidRDefault="00D40768" w:rsidP="00D40768">
      <w:pPr>
        <w:pStyle w:val="EndNoteBibliography"/>
        <w:spacing w:after="0"/>
        <w:ind w:left="720" w:hanging="720"/>
        <w:rPr>
          <w:noProof/>
        </w:rPr>
      </w:pPr>
      <w:r w:rsidRPr="00D40768">
        <w:rPr>
          <w:noProof/>
        </w:rPr>
        <w:t xml:space="preserve">Hsieh, T., K. Ma, and A. Chao. 2016. iNEXT: an R package for rarefaction and extrapolation of species diversity (Hill numbers). Methods in Ecology and Evolution </w:t>
      </w:r>
      <w:r w:rsidRPr="00D40768">
        <w:rPr>
          <w:b/>
          <w:noProof/>
        </w:rPr>
        <w:t>7</w:t>
      </w:r>
      <w:r w:rsidRPr="00D40768">
        <w:rPr>
          <w:noProof/>
        </w:rPr>
        <w:t>:1451-1456.</w:t>
      </w:r>
    </w:p>
    <w:p w14:paraId="3BA846D3" w14:textId="77777777" w:rsidR="00D40768" w:rsidRPr="00D40768" w:rsidRDefault="00D40768" w:rsidP="00D40768">
      <w:pPr>
        <w:pStyle w:val="EndNoteBibliography"/>
        <w:spacing w:after="0"/>
        <w:ind w:left="720" w:hanging="720"/>
        <w:rPr>
          <w:noProof/>
        </w:rPr>
      </w:pPr>
      <w:r w:rsidRPr="00D40768">
        <w:rPr>
          <w:noProof/>
        </w:rPr>
        <w:t xml:space="preserve">Hsu, F.-C., S.-P. Tseng, P.-W. Hsu, C.-W. Lu, C.-C. S. Yang, and C.-C. Lin. 2022. Introduction of a non-native lineage is linked to the recent black cocoa ant, Dolichoderus thoracicus (Smith, 1860), outbreaks in Taiwan. Taiwania </w:t>
      </w:r>
      <w:r w:rsidRPr="00D40768">
        <w:rPr>
          <w:b/>
          <w:noProof/>
        </w:rPr>
        <w:t>67</w:t>
      </w:r>
      <w:r w:rsidRPr="00D40768">
        <w:rPr>
          <w:noProof/>
        </w:rPr>
        <w:t>.</w:t>
      </w:r>
    </w:p>
    <w:p w14:paraId="688AF926" w14:textId="77777777" w:rsidR="00D40768" w:rsidRPr="00D40768" w:rsidRDefault="00D40768" w:rsidP="00D40768">
      <w:pPr>
        <w:pStyle w:val="EndNoteBibliography"/>
        <w:spacing w:after="0"/>
        <w:ind w:left="720" w:hanging="720"/>
        <w:rPr>
          <w:noProof/>
        </w:rPr>
      </w:pPr>
      <w:r w:rsidRPr="00D40768">
        <w:rPr>
          <w:noProof/>
        </w:rPr>
        <w:t xml:space="preserve">Jetter, K., J. Hamilton, and J. Klotz. 2002. Eradication costs calculated: Red imported fire ants threaten agriculture, wildlife and homes. California Agriculture </w:t>
      </w:r>
      <w:r w:rsidRPr="00D40768">
        <w:rPr>
          <w:b/>
          <w:noProof/>
        </w:rPr>
        <w:t>56</w:t>
      </w:r>
      <w:r w:rsidRPr="00D40768">
        <w:rPr>
          <w:noProof/>
        </w:rPr>
        <w:t>:26-34.</w:t>
      </w:r>
    </w:p>
    <w:p w14:paraId="2D3EE903" w14:textId="77777777" w:rsidR="00D40768" w:rsidRPr="00D40768" w:rsidRDefault="00D40768" w:rsidP="00D40768">
      <w:pPr>
        <w:pStyle w:val="EndNoteBibliography"/>
        <w:spacing w:after="0"/>
        <w:ind w:left="720" w:hanging="720"/>
        <w:rPr>
          <w:noProof/>
        </w:rPr>
      </w:pPr>
      <w:r w:rsidRPr="00D40768">
        <w:rPr>
          <w:noProof/>
        </w:rPr>
        <w:lastRenderedPageBreak/>
        <w:t xml:space="preserve">Leahy, L., B. R. Scheffers, S. E. Williams, and A. N. Andersen. 2022. Arboreality drives heat tolerance while elevation drives cold tolerance in tropical rainforest ants. Ecology </w:t>
      </w:r>
      <w:r w:rsidRPr="00D40768">
        <w:rPr>
          <w:b/>
          <w:noProof/>
        </w:rPr>
        <w:t>103</w:t>
      </w:r>
      <w:r w:rsidRPr="00D40768">
        <w:rPr>
          <w:noProof/>
        </w:rPr>
        <w:t>:e03549.</w:t>
      </w:r>
    </w:p>
    <w:p w14:paraId="5ADD7B70" w14:textId="77777777" w:rsidR="00D40768" w:rsidRPr="00D40768" w:rsidRDefault="00D40768" w:rsidP="00D40768">
      <w:pPr>
        <w:pStyle w:val="EndNoteBibliography"/>
        <w:spacing w:after="0"/>
        <w:ind w:left="720" w:hanging="720"/>
        <w:rPr>
          <w:noProof/>
        </w:rPr>
      </w:pPr>
      <w:r w:rsidRPr="00D40768">
        <w:rPr>
          <w:noProof/>
        </w:rP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sidRPr="00D40768">
        <w:rPr>
          <w:b/>
          <w:noProof/>
        </w:rPr>
        <w:t>92</w:t>
      </w:r>
      <w:r w:rsidRPr="00D40768">
        <w:rPr>
          <w:noProof/>
        </w:rPr>
        <w:t>:633-641.</w:t>
      </w:r>
    </w:p>
    <w:p w14:paraId="1E150557" w14:textId="77777777" w:rsidR="00D40768" w:rsidRPr="00D40768" w:rsidRDefault="00D40768" w:rsidP="00D40768">
      <w:pPr>
        <w:pStyle w:val="EndNoteBibliography"/>
        <w:spacing w:after="0"/>
        <w:ind w:left="720" w:hanging="720"/>
        <w:rPr>
          <w:noProof/>
        </w:rPr>
      </w:pPr>
      <w:r w:rsidRPr="00D40768">
        <w:rPr>
          <w:noProof/>
        </w:rPr>
        <w:t xml:space="preserve">Orivel, J., M. Malherbe, and A. Dejean. 2001. Relationships between pretarsus morphology and arboreal life in ponerine ants of the genus Pachycondyla (Formicidae: Ponerinae). Annals of the Entomological Society of America </w:t>
      </w:r>
      <w:r w:rsidRPr="00D40768">
        <w:rPr>
          <w:b/>
          <w:noProof/>
        </w:rPr>
        <w:t>94</w:t>
      </w:r>
      <w:r w:rsidRPr="00D40768">
        <w:rPr>
          <w:noProof/>
        </w:rPr>
        <w:t>:449-456.</w:t>
      </w:r>
    </w:p>
    <w:p w14:paraId="1857A592" w14:textId="77777777" w:rsidR="00D40768" w:rsidRPr="00D40768" w:rsidRDefault="00D40768" w:rsidP="00D40768">
      <w:pPr>
        <w:pStyle w:val="EndNoteBibliography"/>
        <w:spacing w:after="0"/>
        <w:ind w:left="720" w:hanging="720"/>
        <w:rPr>
          <w:noProof/>
        </w:rPr>
      </w:pPr>
      <w:r w:rsidRPr="00D40768">
        <w:rPr>
          <w:noProof/>
        </w:rPr>
        <w:t xml:space="preserve">Parr, C. L., and T. R. Bishop. 2022. The response of ants to climate change. Global Change Biology </w:t>
      </w:r>
      <w:r w:rsidRPr="00D40768">
        <w:rPr>
          <w:b/>
          <w:noProof/>
        </w:rPr>
        <w:t>28</w:t>
      </w:r>
      <w:r w:rsidRPr="00D40768">
        <w:rPr>
          <w:noProof/>
        </w:rPr>
        <w:t>:3188-3205.</w:t>
      </w:r>
    </w:p>
    <w:p w14:paraId="5C66C67A" w14:textId="77777777" w:rsidR="00D40768" w:rsidRPr="00D40768" w:rsidRDefault="00D40768" w:rsidP="00D40768">
      <w:pPr>
        <w:pStyle w:val="EndNoteBibliography"/>
        <w:spacing w:after="0"/>
        <w:ind w:left="720" w:hanging="720"/>
        <w:rPr>
          <w:noProof/>
        </w:rPr>
      </w:pPr>
      <w:r w:rsidRPr="00D40768">
        <w:rPr>
          <w:noProof/>
        </w:rPr>
        <w:t>Taylor, K., T. Brummer, M. L. Taper, A. Wing, and L. J. Rew. 2012. Human</w:t>
      </w:r>
      <w:r w:rsidRPr="00D40768">
        <w:rPr>
          <w:rFonts w:ascii="Cambria Math" w:hAnsi="Cambria Math" w:cs="Cambria Math"/>
          <w:noProof/>
        </w:rPr>
        <w:t>‐</w:t>
      </w:r>
      <w:r w:rsidRPr="00D40768">
        <w:rPr>
          <w:noProof/>
        </w:rPr>
        <w:t>mediated long</w:t>
      </w:r>
      <w:r w:rsidRPr="00D40768">
        <w:rPr>
          <w:rFonts w:ascii="Cambria Math" w:hAnsi="Cambria Math" w:cs="Cambria Math"/>
          <w:noProof/>
        </w:rPr>
        <w:t>‐</w:t>
      </w:r>
      <w:r w:rsidRPr="00D40768">
        <w:rPr>
          <w:noProof/>
        </w:rPr>
        <w:t xml:space="preserve">distance dispersal: an empirical evaluation of seed dispersal by vehicles. Diversity and Distributions </w:t>
      </w:r>
      <w:r w:rsidRPr="00D40768">
        <w:rPr>
          <w:b/>
          <w:noProof/>
        </w:rPr>
        <w:t>18</w:t>
      </w:r>
      <w:r w:rsidRPr="00D40768">
        <w:rPr>
          <w:noProof/>
        </w:rPr>
        <w:t>:942-951.</w:t>
      </w:r>
    </w:p>
    <w:p w14:paraId="3CD1D51C" w14:textId="77777777" w:rsidR="00D40768" w:rsidRPr="00D40768" w:rsidRDefault="00D40768" w:rsidP="00D40768">
      <w:pPr>
        <w:pStyle w:val="EndNoteBibliography"/>
        <w:spacing w:after="0"/>
        <w:ind w:left="720" w:hanging="720"/>
        <w:rPr>
          <w:noProof/>
        </w:rPr>
      </w:pPr>
      <w:r w:rsidRPr="00D40768">
        <w:rPr>
          <w:noProof/>
        </w:rPr>
        <w:t xml:space="preserve">Vogt, J. T., and J. P. Kozlovac. 2006. Safety considerations for handling imported fire ants (Solenopsis spp.) in the laboratory and field. Applied Biosafety </w:t>
      </w:r>
      <w:r w:rsidRPr="00D40768">
        <w:rPr>
          <w:b/>
          <w:noProof/>
        </w:rPr>
        <w:t>11</w:t>
      </w:r>
      <w:r w:rsidRPr="00D40768">
        <w:rPr>
          <w:noProof/>
        </w:rPr>
        <w:t>:88-97.</w:t>
      </w:r>
    </w:p>
    <w:p w14:paraId="02C2FBE1" w14:textId="77777777" w:rsidR="00D40768" w:rsidRPr="00D40768" w:rsidRDefault="00D40768" w:rsidP="00D40768">
      <w:pPr>
        <w:pStyle w:val="EndNoteBibliography"/>
        <w:ind w:left="720" w:hanging="720"/>
        <w:rPr>
          <w:noProof/>
        </w:rPr>
      </w:pPr>
      <w:r w:rsidRPr="00D40768">
        <w:rPr>
          <w:noProof/>
        </w:rPr>
        <w:t xml:space="preserve">Yanoviak, S. P., Y. Munk, and R. Dudley. 2011. Evolution and Ecology of Directed Aerial Descent in Arboreal Ants. Integrative and Comparative Biology </w:t>
      </w:r>
      <w:r w:rsidRPr="00D40768">
        <w:rPr>
          <w:b/>
          <w:noProof/>
        </w:rPr>
        <w:t>51</w:t>
      </w:r>
      <w:r w:rsidRPr="00D40768">
        <w:rPr>
          <w:noProof/>
        </w:rPr>
        <w:t>:944-956.</w:t>
      </w:r>
    </w:p>
    <w:p w14:paraId="33BA4A6E" w14:textId="0B16BFA6" w:rsidR="00EC6FCE" w:rsidRDefault="00000000">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14:paraId="2C011D84" w14:textId="77777777" w:rsidR="00EC6FCE" w:rsidRDefault="00000000">
      <w:pPr>
        <w:spacing w:line="480" w:lineRule="auto"/>
        <w:rPr>
          <w:rFonts w:cs="Arial"/>
          <w:b/>
          <w:bCs/>
          <w:sz w:val="24"/>
          <w:szCs w:val="24"/>
        </w:rPr>
      </w:pPr>
      <w:r>
        <w:rPr>
          <w:rFonts w:cs="Arial"/>
          <w:b/>
          <w:bCs/>
          <w:sz w:val="24"/>
          <w:szCs w:val="24"/>
        </w:rPr>
        <w:lastRenderedPageBreak/>
        <w:t>Figures</w:t>
      </w:r>
    </w:p>
    <w:p w14:paraId="41D61D61" w14:textId="77777777" w:rsidR="00EC6FCE" w:rsidRDefault="00000000">
      <w:pPr>
        <w:spacing w:line="480" w:lineRule="auto"/>
        <w:jc w:val="center"/>
        <w:rPr>
          <w:rFonts w:cs="Arial"/>
          <w:color w:val="FF0000"/>
          <w:sz w:val="24"/>
          <w:szCs w:val="24"/>
        </w:rPr>
      </w:pPr>
      <w:r>
        <w:rPr>
          <w:rFonts w:cs="Arial"/>
          <w:noProof/>
          <w:color w:val="FF0000"/>
          <w:sz w:val="24"/>
          <w:szCs w:val="24"/>
        </w:rPr>
        <w:drawing>
          <wp:inline distT="0" distB="0" distL="114300" distR="114300" wp14:anchorId="746B4D76" wp14:editId="53878F44">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11"/>
                    <a:srcRect l="8" t="3899" r="8" b="17572"/>
                    <a:stretch>
                      <a:fillRect/>
                    </a:stretch>
                  </pic:blipFill>
                  <pic:spPr>
                    <a:xfrm>
                      <a:off x="0" y="0"/>
                      <a:ext cx="5209200" cy="3070187"/>
                    </a:xfrm>
                    <a:prstGeom prst="rect">
                      <a:avLst/>
                    </a:prstGeom>
                    <a:ln>
                      <a:noFill/>
                    </a:ln>
                  </pic:spPr>
                </pic:pic>
              </a:graphicData>
            </a:graphic>
          </wp:inline>
        </w:drawing>
      </w:r>
    </w:p>
    <w:p w14:paraId="4E31F691" w14:textId="77777777" w:rsidR="00EC6FCE" w:rsidRDefault="00000000">
      <w:pPr>
        <w:rPr>
          <w:rFonts w:cs="Arial"/>
          <w:sz w:val="24"/>
          <w:szCs w:val="24"/>
        </w:rPr>
      </w:pPr>
      <w:r>
        <w:rPr>
          <w:rFonts w:cs="Arial"/>
          <w:sz w:val="24"/>
          <w:szCs w:val="24"/>
        </w:rPr>
        <w:t>Figure 1. (a) Distribution and species of the ant hitchhiking cases; (b–</w:t>
      </w:r>
      <w:r>
        <w:rPr>
          <w:rFonts w:cs="Arial" w:hint="eastAsia"/>
          <w:sz w:val="24"/>
          <w:szCs w:val="24"/>
        </w:rPr>
        <w:t>c</w:t>
      </w:r>
      <w:r>
        <w:rPr>
          <w:rFonts w:cs="Arial"/>
          <w:sz w:val="24"/>
          <w:szCs w:val="24"/>
        </w:rPr>
        <w:t xml:space="preserve">) example </w:t>
      </w:r>
      <w:r>
        <w:rPr>
          <w:rFonts w:cs="Arial" w:hint="eastAsia"/>
          <w:sz w:val="24"/>
          <w:szCs w:val="24"/>
        </w:rPr>
        <w:t>p</w:t>
      </w:r>
      <w:r>
        <w:rPr>
          <w:rFonts w:cs="Arial"/>
          <w:sz w:val="24"/>
          <w:szCs w:val="24"/>
        </w:rPr>
        <w:t>hotos of ant hitchhiking on vehicles.</w:t>
      </w:r>
    </w:p>
    <w:p w14:paraId="6DCCFAD4" w14:textId="77777777" w:rsidR="00EC6FCE" w:rsidRDefault="00000000">
      <w:pPr>
        <w:jc w:val="center"/>
        <w:rPr>
          <w:rFonts w:cs="Arial"/>
          <w:color w:val="FF0000"/>
          <w:sz w:val="24"/>
          <w:szCs w:val="24"/>
        </w:rPr>
      </w:pPr>
      <w:r>
        <w:rPr>
          <w:rFonts w:cs="Arial"/>
          <w:noProof/>
          <w:color w:val="FF0000"/>
          <w:sz w:val="24"/>
          <w:szCs w:val="24"/>
        </w:rPr>
        <w:drawing>
          <wp:inline distT="0" distB="0" distL="114300" distR="114300" wp14:anchorId="12901705" wp14:editId="3CCFE333">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2" cstate="print"/>
                    <a:stretch>
                      <a:fillRect/>
                    </a:stretch>
                  </pic:blipFill>
                  <pic:spPr>
                    <a:xfrm>
                      <a:off x="0" y="0"/>
                      <a:ext cx="4655820" cy="3491865"/>
                    </a:xfrm>
                    <a:prstGeom prst="rect">
                      <a:avLst/>
                    </a:prstGeom>
                  </pic:spPr>
                </pic:pic>
              </a:graphicData>
            </a:graphic>
          </wp:inline>
        </w:drawing>
      </w:r>
    </w:p>
    <w:p w14:paraId="6BBF9544" w14:textId="77777777" w:rsidR="00EC6FCE" w:rsidRDefault="00000000">
      <w:pPr>
        <w:spacing w:line="480" w:lineRule="auto"/>
        <w:jc w:val="left"/>
        <w:rPr>
          <w:rFonts w:cs="Arial"/>
          <w:sz w:val="24"/>
          <w:szCs w:val="24"/>
        </w:rPr>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rsidR="00EC6FCE" w:rsidSect="00C452BD">
      <w:footerReference w:type="default" r:id="rId13"/>
      <w:pgSz w:w="11906" w:h="16838"/>
      <w:pgMar w:top="1440" w:right="1440" w:bottom="1440" w:left="144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n-Chang Hsu" w:date="2024-01-16T11:56:00Z" w:initials="">
    <w:p w14:paraId="04653920" w14:textId="77777777" w:rsidR="00EC6FCE" w:rsidRDefault="00000000">
      <w:pPr>
        <w:pStyle w:val="CommentText"/>
      </w:pPr>
      <w:r>
        <w:t>Changed the format to numbered items according to the author guidelines.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6539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653920" w16cid:durableId="714ED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F1A03" w14:textId="77777777" w:rsidR="00C452BD" w:rsidRDefault="00C452BD">
      <w:pPr>
        <w:spacing w:line="240" w:lineRule="auto"/>
      </w:pPr>
      <w:r>
        <w:separator/>
      </w:r>
    </w:p>
  </w:endnote>
  <w:endnote w:type="continuationSeparator" w:id="0">
    <w:p w14:paraId="0E168426" w14:textId="77777777" w:rsidR="00C452BD" w:rsidRDefault="00C452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panose1 w:val="03000509000000000000"/>
    <w:charset w:val="88"/>
    <w:family w:val="auto"/>
    <w:pitch w:val="default"/>
    <w:sig w:usb0="00000003" w:usb1="082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5485BC9B" w14:textId="77777777" w:rsidR="00EC6FCE" w:rsidRDefault="00000000">
        <w:pPr>
          <w:pStyle w:val="Footer"/>
          <w:jc w:val="center"/>
        </w:pPr>
        <w:r>
          <w:fldChar w:fldCharType="begin"/>
        </w:r>
        <w:r>
          <w:instrText xml:space="preserve"> PAGE   \* MERGEFORMAT </w:instrText>
        </w:r>
        <w:r>
          <w:fldChar w:fldCharType="separate"/>
        </w:r>
        <w:r>
          <w:rPr>
            <w:lang w:val="zh-TW"/>
          </w:rPr>
          <w:t>15</w:t>
        </w:r>
        <w:r>
          <w:rPr>
            <w:lang w:val="zh-TW"/>
          </w:rPr>
          <w:fldChar w:fldCharType="end"/>
        </w:r>
      </w:p>
    </w:sdtContent>
  </w:sdt>
  <w:p w14:paraId="29A17701" w14:textId="77777777" w:rsidR="00EC6FCE" w:rsidRDefault="00EC6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0A98" w14:textId="77777777" w:rsidR="00C452BD" w:rsidRDefault="00C452BD">
      <w:pPr>
        <w:spacing w:after="0"/>
      </w:pPr>
      <w:r>
        <w:separator/>
      </w:r>
    </w:p>
  </w:footnote>
  <w:footnote w:type="continuationSeparator" w:id="0">
    <w:p w14:paraId="6EDD5ABA" w14:textId="77777777" w:rsidR="00C452BD" w:rsidRDefault="00C452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A564DE"/>
    <w:multiLevelType w:val="singleLevel"/>
    <w:tmpl w:val="F4A564DE"/>
    <w:lvl w:ilvl="0">
      <w:start w:val="1"/>
      <w:numFmt w:val="decimal"/>
      <w:lvlText w:val="%1."/>
      <w:lvlJc w:val="left"/>
      <w:pPr>
        <w:tabs>
          <w:tab w:val="left" w:pos="425"/>
        </w:tabs>
        <w:ind w:left="425" w:hanging="425"/>
      </w:pPr>
      <w:rPr>
        <w:rFonts w:hint="default"/>
      </w:rPr>
    </w:lvl>
  </w:abstractNum>
  <w:num w:numId="1" w16cid:durableId="14270770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3&lt;/item&gt;&lt;item&gt;5&lt;/item&gt;&lt;item&gt;6&lt;/item&gt;&lt;item&gt;7&lt;/item&gt;&lt;item&gt;10&lt;/item&gt;&lt;item&gt;14&lt;/item&gt;&lt;item&gt;17&lt;/item&gt;&lt;item&gt;19&lt;/item&gt;&lt;item&gt;21&lt;/item&gt;&lt;item&gt;24&lt;/item&gt;&lt;item&gt;25&lt;/item&gt;&lt;item&gt;26&lt;/item&gt;&lt;item&gt;27&lt;/item&gt;&lt;item&gt;30&lt;/item&gt;&lt;item&gt;31&lt;/item&gt;&lt;item&gt;32&lt;/item&gt;&lt;item&gt;35&lt;/item&gt;&lt;item&gt;37&lt;/item&gt;&lt;item&gt;38&lt;/item&gt;&lt;/record-ids&gt;&lt;/item&gt;&lt;/Libraries&gt;"/>
  </w:docVars>
  <w:rsids>
    <w:rsidRoot w:val="000F09C9"/>
    <w:rsid w:val="000014E6"/>
    <w:rsid w:val="00001BC3"/>
    <w:rsid w:val="00004CBB"/>
    <w:rsid w:val="00006BE6"/>
    <w:rsid w:val="0001010E"/>
    <w:rsid w:val="00012F29"/>
    <w:rsid w:val="00026998"/>
    <w:rsid w:val="00033DA6"/>
    <w:rsid w:val="000357BD"/>
    <w:rsid w:val="00037B4D"/>
    <w:rsid w:val="00041404"/>
    <w:rsid w:val="00046386"/>
    <w:rsid w:val="0005436B"/>
    <w:rsid w:val="000553FD"/>
    <w:rsid w:val="00065A1D"/>
    <w:rsid w:val="00065CEF"/>
    <w:rsid w:val="00066FFD"/>
    <w:rsid w:val="00070449"/>
    <w:rsid w:val="00070542"/>
    <w:rsid w:val="00073A2A"/>
    <w:rsid w:val="0007496C"/>
    <w:rsid w:val="00075BC1"/>
    <w:rsid w:val="000773EC"/>
    <w:rsid w:val="0008394A"/>
    <w:rsid w:val="00087A7F"/>
    <w:rsid w:val="000930EC"/>
    <w:rsid w:val="000937AB"/>
    <w:rsid w:val="000A653C"/>
    <w:rsid w:val="000B26BB"/>
    <w:rsid w:val="000B309A"/>
    <w:rsid w:val="000B3988"/>
    <w:rsid w:val="000B4CF7"/>
    <w:rsid w:val="000D51A5"/>
    <w:rsid w:val="000D6618"/>
    <w:rsid w:val="000E1F21"/>
    <w:rsid w:val="000E3067"/>
    <w:rsid w:val="000F09C9"/>
    <w:rsid w:val="000F2D57"/>
    <w:rsid w:val="000F40DE"/>
    <w:rsid w:val="000F6E5B"/>
    <w:rsid w:val="001042AF"/>
    <w:rsid w:val="00104EC5"/>
    <w:rsid w:val="001050CA"/>
    <w:rsid w:val="00110F59"/>
    <w:rsid w:val="00111F8A"/>
    <w:rsid w:val="0011232D"/>
    <w:rsid w:val="00114A01"/>
    <w:rsid w:val="0011543E"/>
    <w:rsid w:val="0012080E"/>
    <w:rsid w:val="00120B9E"/>
    <w:rsid w:val="00125608"/>
    <w:rsid w:val="00125B82"/>
    <w:rsid w:val="00125CE6"/>
    <w:rsid w:val="00137E25"/>
    <w:rsid w:val="00140062"/>
    <w:rsid w:val="001457C1"/>
    <w:rsid w:val="00147D6C"/>
    <w:rsid w:val="00147D82"/>
    <w:rsid w:val="00151001"/>
    <w:rsid w:val="00151435"/>
    <w:rsid w:val="00152F5B"/>
    <w:rsid w:val="001567DC"/>
    <w:rsid w:val="00160F18"/>
    <w:rsid w:val="00163951"/>
    <w:rsid w:val="00166DB1"/>
    <w:rsid w:val="00180574"/>
    <w:rsid w:val="00181EB1"/>
    <w:rsid w:val="0018357A"/>
    <w:rsid w:val="00186029"/>
    <w:rsid w:val="001864DB"/>
    <w:rsid w:val="00190FCA"/>
    <w:rsid w:val="00192A71"/>
    <w:rsid w:val="00193BEC"/>
    <w:rsid w:val="00194015"/>
    <w:rsid w:val="001A6AFD"/>
    <w:rsid w:val="001B3639"/>
    <w:rsid w:val="001B72BA"/>
    <w:rsid w:val="001C1EAA"/>
    <w:rsid w:val="001C2743"/>
    <w:rsid w:val="001C5078"/>
    <w:rsid w:val="001C6467"/>
    <w:rsid w:val="001D7331"/>
    <w:rsid w:val="001E0D6B"/>
    <w:rsid w:val="001E4DFB"/>
    <w:rsid w:val="001E5F12"/>
    <w:rsid w:val="001E721C"/>
    <w:rsid w:val="001F25C0"/>
    <w:rsid w:val="001F6A12"/>
    <w:rsid w:val="001F7106"/>
    <w:rsid w:val="00200031"/>
    <w:rsid w:val="002016C6"/>
    <w:rsid w:val="00202C02"/>
    <w:rsid w:val="00205685"/>
    <w:rsid w:val="002108AD"/>
    <w:rsid w:val="002144D4"/>
    <w:rsid w:val="00216C5D"/>
    <w:rsid w:val="00217B0D"/>
    <w:rsid w:val="00220181"/>
    <w:rsid w:val="002272C5"/>
    <w:rsid w:val="002277CB"/>
    <w:rsid w:val="002307DE"/>
    <w:rsid w:val="0023124F"/>
    <w:rsid w:val="002324E2"/>
    <w:rsid w:val="002329B6"/>
    <w:rsid w:val="002350DB"/>
    <w:rsid w:val="00237991"/>
    <w:rsid w:val="002406CD"/>
    <w:rsid w:val="002409E2"/>
    <w:rsid w:val="00243FC6"/>
    <w:rsid w:val="0024734D"/>
    <w:rsid w:val="00254D07"/>
    <w:rsid w:val="00255480"/>
    <w:rsid w:val="00263A95"/>
    <w:rsid w:val="00264BE1"/>
    <w:rsid w:val="00265A0D"/>
    <w:rsid w:val="00270187"/>
    <w:rsid w:val="00270F76"/>
    <w:rsid w:val="00275EB1"/>
    <w:rsid w:val="002768E8"/>
    <w:rsid w:val="002808F6"/>
    <w:rsid w:val="002824D5"/>
    <w:rsid w:val="0028372C"/>
    <w:rsid w:val="00285683"/>
    <w:rsid w:val="00286541"/>
    <w:rsid w:val="00286FF8"/>
    <w:rsid w:val="00287BBC"/>
    <w:rsid w:val="002952D6"/>
    <w:rsid w:val="00296496"/>
    <w:rsid w:val="002A0168"/>
    <w:rsid w:val="002B661B"/>
    <w:rsid w:val="002B6A7D"/>
    <w:rsid w:val="002B73C9"/>
    <w:rsid w:val="002C101A"/>
    <w:rsid w:val="002C14E2"/>
    <w:rsid w:val="002C49B7"/>
    <w:rsid w:val="002C61D5"/>
    <w:rsid w:val="002D1227"/>
    <w:rsid w:val="002D6DFF"/>
    <w:rsid w:val="002D7FD5"/>
    <w:rsid w:val="002E62ED"/>
    <w:rsid w:val="002E78BC"/>
    <w:rsid w:val="002F435A"/>
    <w:rsid w:val="00300B0C"/>
    <w:rsid w:val="00302597"/>
    <w:rsid w:val="00303ABA"/>
    <w:rsid w:val="00305360"/>
    <w:rsid w:val="0031065B"/>
    <w:rsid w:val="00310F34"/>
    <w:rsid w:val="003130ED"/>
    <w:rsid w:val="00313B4B"/>
    <w:rsid w:val="00320173"/>
    <w:rsid w:val="00337F1B"/>
    <w:rsid w:val="0034001A"/>
    <w:rsid w:val="003419D3"/>
    <w:rsid w:val="00345F1A"/>
    <w:rsid w:val="0034605C"/>
    <w:rsid w:val="0034606D"/>
    <w:rsid w:val="003531AB"/>
    <w:rsid w:val="00357533"/>
    <w:rsid w:val="003628E1"/>
    <w:rsid w:val="003643CD"/>
    <w:rsid w:val="00365565"/>
    <w:rsid w:val="00370EF2"/>
    <w:rsid w:val="00372B7A"/>
    <w:rsid w:val="00373714"/>
    <w:rsid w:val="0038185F"/>
    <w:rsid w:val="00382B81"/>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5648"/>
    <w:rsid w:val="003F7A30"/>
    <w:rsid w:val="00404540"/>
    <w:rsid w:val="004133F0"/>
    <w:rsid w:val="004146B8"/>
    <w:rsid w:val="00417904"/>
    <w:rsid w:val="00417A0C"/>
    <w:rsid w:val="0042436A"/>
    <w:rsid w:val="00430BAA"/>
    <w:rsid w:val="0043203B"/>
    <w:rsid w:val="0044302A"/>
    <w:rsid w:val="004459CA"/>
    <w:rsid w:val="004502DF"/>
    <w:rsid w:val="004704AB"/>
    <w:rsid w:val="00471F59"/>
    <w:rsid w:val="00475B29"/>
    <w:rsid w:val="00483921"/>
    <w:rsid w:val="00484D56"/>
    <w:rsid w:val="00485827"/>
    <w:rsid w:val="004858D9"/>
    <w:rsid w:val="00485983"/>
    <w:rsid w:val="00494C25"/>
    <w:rsid w:val="004A0179"/>
    <w:rsid w:val="004A266D"/>
    <w:rsid w:val="004A3911"/>
    <w:rsid w:val="004A3C5F"/>
    <w:rsid w:val="004A454A"/>
    <w:rsid w:val="004A4A30"/>
    <w:rsid w:val="004A753D"/>
    <w:rsid w:val="004A755C"/>
    <w:rsid w:val="004B0B82"/>
    <w:rsid w:val="004B0EDB"/>
    <w:rsid w:val="004B0FFD"/>
    <w:rsid w:val="004B467C"/>
    <w:rsid w:val="004B616E"/>
    <w:rsid w:val="004C2FAD"/>
    <w:rsid w:val="004C302A"/>
    <w:rsid w:val="004C7572"/>
    <w:rsid w:val="004D113B"/>
    <w:rsid w:val="004D1F81"/>
    <w:rsid w:val="004D3E26"/>
    <w:rsid w:val="004D752A"/>
    <w:rsid w:val="004E1694"/>
    <w:rsid w:val="004E1B52"/>
    <w:rsid w:val="004E65BB"/>
    <w:rsid w:val="004F1436"/>
    <w:rsid w:val="004F2F3F"/>
    <w:rsid w:val="004F3959"/>
    <w:rsid w:val="004F5F4F"/>
    <w:rsid w:val="005020D5"/>
    <w:rsid w:val="00512CD7"/>
    <w:rsid w:val="005138DC"/>
    <w:rsid w:val="00522E77"/>
    <w:rsid w:val="0052404A"/>
    <w:rsid w:val="00526B21"/>
    <w:rsid w:val="00527498"/>
    <w:rsid w:val="00527ED1"/>
    <w:rsid w:val="005362F3"/>
    <w:rsid w:val="00537D86"/>
    <w:rsid w:val="005521B9"/>
    <w:rsid w:val="005543B7"/>
    <w:rsid w:val="00555416"/>
    <w:rsid w:val="0055799A"/>
    <w:rsid w:val="005665BC"/>
    <w:rsid w:val="00573CB2"/>
    <w:rsid w:val="0057460A"/>
    <w:rsid w:val="00581C0C"/>
    <w:rsid w:val="00585F7D"/>
    <w:rsid w:val="00593741"/>
    <w:rsid w:val="005A76A6"/>
    <w:rsid w:val="005A7E54"/>
    <w:rsid w:val="005B06DC"/>
    <w:rsid w:val="005C2932"/>
    <w:rsid w:val="005D0499"/>
    <w:rsid w:val="005D1911"/>
    <w:rsid w:val="005D2500"/>
    <w:rsid w:val="005D2562"/>
    <w:rsid w:val="005D3F52"/>
    <w:rsid w:val="005D4C3B"/>
    <w:rsid w:val="005E4EF2"/>
    <w:rsid w:val="005E760F"/>
    <w:rsid w:val="005F647F"/>
    <w:rsid w:val="006014AA"/>
    <w:rsid w:val="00601FDE"/>
    <w:rsid w:val="00603659"/>
    <w:rsid w:val="006064C6"/>
    <w:rsid w:val="00607E6F"/>
    <w:rsid w:val="00612158"/>
    <w:rsid w:val="00615A4B"/>
    <w:rsid w:val="00621E1A"/>
    <w:rsid w:val="006239ED"/>
    <w:rsid w:val="0062480E"/>
    <w:rsid w:val="00625560"/>
    <w:rsid w:val="00627DD4"/>
    <w:rsid w:val="00630D8B"/>
    <w:rsid w:val="00635CB8"/>
    <w:rsid w:val="0063737A"/>
    <w:rsid w:val="0064056E"/>
    <w:rsid w:val="006406F0"/>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94F74"/>
    <w:rsid w:val="00695BB2"/>
    <w:rsid w:val="006A02F0"/>
    <w:rsid w:val="006A2275"/>
    <w:rsid w:val="006A2636"/>
    <w:rsid w:val="006A264B"/>
    <w:rsid w:val="006A3245"/>
    <w:rsid w:val="006A331F"/>
    <w:rsid w:val="006B2567"/>
    <w:rsid w:val="006B3355"/>
    <w:rsid w:val="006B538D"/>
    <w:rsid w:val="006B556E"/>
    <w:rsid w:val="006C1487"/>
    <w:rsid w:val="006C2FD8"/>
    <w:rsid w:val="006C5650"/>
    <w:rsid w:val="006C6D1B"/>
    <w:rsid w:val="006D17A1"/>
    <w:rsid w:val="006D2B7A"/>
    <w:rsid w:val="006D74E8"/>
    <w:rsid w:val="006E087F"/>
    <w:rsid w:val="006E0AC9"/>
    <w:rsid w:val="006E308A"/>
    <w:rsid w:val="006E37EE"/>
    <w:rsid w:val="006E4563"/>
    <w:rsid w:val="006E7F15"/>
    <w:rsid w:val="006F4546"/>
    <w:rsid w:val="006F54A3"/>
    <w:rsid w:val="0070237B"/>
    <w:rsid w:val="00702522"/>
    <w:rsid w:val="007031DF"/>
    <w:rsid w:val="00703A64"/>
    <w:rsid w:val="00705916"/>
    <w:rsid w:val="007072CA"/>
    <w:rsid w:val="00707EF3"/>
    <w:rsid w:val="00723D86"/>
    <w:rsid w:val="00726FBD"/>
    <w:rsid w:val="0073013B"/>
    <w:rsid w:val="007307B0"/>
    <w:rsid w:val="007322ED"/>
    <w:rsid w:val="00736EB8"/>
    <w:rsid w:val="007378D5"/>
    <w:rsid w:val="007438AF"/>
    <w:rsid w:val="00752EE9"/>
    <w:rsid w:val="0075478B"/>
    <w:rsid w:val="007710FA"/>
    <w:rsid w:val="007714FA"/>
    <w:rsid w:val="007725F4"/>
    <w:rsid w:val="007768E1"/>
    <w:rsid w:val="007865DF"/>
    <w:rsid w:val="007955D0"/>
    <w:rsid w:val="007A37E8"/>
    <w:rsid w:val="007A4987"/>
    <w:rsid w:val="007A5ECA"/>
    <w:rsid w:val="007A6325"/>
    <w:rsid w:val="007B79C7"/>
    <w:rsid w:val="007B7FAD"/>
    <w:rsid w:val="007C726C"/>
    <w:rsid w:val="007D2872"/>
    <w:rsid w:val="007D5525"/>
    <w:rsid w:val="007D61FC"/>
    <w:rsid w:val="007D66A6"/>
    <w:rsid w:val="007E04B7"/>
    <w:rsid w:val="007E2E79"/>
    <w:rsid w:val="007E301C"/>
    <w:rsid w:val="007E3528"/>
    <w:rsid w:val="007E54C4"/>
    <w:rsid w:val="007E7511"/>
    <w:rsid w:val="007F1B3A"/>
    <w:rsid w:val="007F2561"/>
    <w:rsid w:val="007F6D2F"/>
    <w:rsid w:val="007F713F"/>
    <w:rsid w:val="00807C26"/>
    <w:rsid w:val="00814768"/>
    <w:rsid w:val="008154E5"/>
    <w:rsid w:val="00825542"/>
    <w:rsid w:val="00826CFF"/>
    <w:rsid w:val="00827282"/>
    <w:rsid w:val="0083062F"/>
    <w:rsid w:val="008316A5"/>
    <w:rsid w:val="0083372B"/>
    <w:rsid w:val="00837F17"/>
    <w:rsid w:val="008415E2"/>
    <w:rsid w:val="0084409D"/>
    <w:rsid w:val="0084549E"/>
    <w:rsid w:val="0084590F"/>
    <w:rsid w:val="00851F2D"/>
    <w:rsid w:val="008527FA"/>
    <w:rsid w:val="008530EE"/>
    <w:rsid w:val="008552EB"/>
    <w:rsid w:val="00861453"/>
    <w:rsid w:val="0086465D"/>
    <w:rsid w:val="0086562C"/>
    <w:rsid w:val="00866929"/>
    <w:rsid w:val="00871FBF"/>
    <w:rsid w:val="00881002"/>
    <w:rsid w:val="00890A38"/>
    <w:rsid w:val="008B04F2"/>
    <w:rsid w:val="008C291D"/>
    <w:rsid w:val="008C5C87"/>
    <w:rsid w:val="008C76BF"/>
    <w:rsid w:val="008D0864"/>
    <w:rsid w:val="008D30B2"/>
    <w:rsid w:val="008D3D12"/>
    <w:rsid w:val="008D44CA"/>
    <w:rsid w:val="008E5625"/>
    <w:rsid w:val="008F1B37"/>
    <w:rsid w:val="008F4B42"/>
    <w:rsid w:val="0090542E"/>
    <w:rsid w:val="00913AFC"/>
    <w:rsid w:val="00925964"/>
    <w:rsid w:val="00930D2F"/>
    <w:rsid w:val="00932151"/>
    <w:rsid w:val="009343C3"/>
    <w:rsid w:val="00934F53"/>
    <w:rsid w:val="00941BF9"/>
    <w:rsid w:val="009502C5"/>
    <w:rsid w:val="009510C8"/>
    <w:rsid w:val="00951806"/>
    <w:rsid w:val="00951F04"/>
    <w:rsid w:val="009525D5"/>
    <w:rsid w:val="00953E96"/>
    <w:rsid w:val="00955036"/>
    <w:rsid w:val="00957809"/>
    <w:rsid w:val="00961BA8"/>
    <w:rsid w:val="0096200E"/>
    <w:rsid w:val="00962EEF"/>
    <w:rsid w:val="00963E62"/>
    <w:rsid w:val="00966484"/>
    <w:rsid w:val="0097118D"/>
    <w:rsid w:val="009771B0"/>
    <w:rsid w:val="0098006E"/>
    <w:rsid w:val="00980F0B"/>
    <w:rsid w:val="0098139E"/>
    <w:rsid w:val="00983722"/>
    <w:rsid w:val="00984CA3"/>
    <w:rsid w:val="009940FC"/>
    <w:rsid w:val="009A0CD6"/>
    <w:rsid w:val="009A2D4B"/>
    <w:rsid w:val="009A399C"/>
    <w:rsid w:val="009A47AE"/>
    <w:rsid w:val="009A66AD"/>
    <w:rsid w:val="009A7175"/>
    <w:rsid w:val="009C30B1"/>
    <w:rsid w:val="009C3874"/>
    <w:rsid w:val="009C48DB"/>
    <w:rsid w:val="009D20AA"/>
    <w:rsid w:val="009D692F"/>
    <w:rsid w:val="009E4F46"/>
    <w:rsid w:val="009E611E"/>
    <w:rsid w:val="009F2DBA"/>
    <w:rsid w:val="009F4222"/>
    <w:rsid w:val="00A06A93"/>
    <w:rsid w:val="00A13304"/>
    <w:rsid w:val="00A13935"/>
    <w:rsid w:val="00A158FD"/>
    <w:rsid w:val="00A21F59"/>
    <w:rsid w:val="00A25680"/>
    <w:rsid w:val="00A31E36"/>
    <w:rsid w:val="00A41DA0"/>
    <w:rsid w:val="00A50AA3"/>
    <w:rsid w:val="00A5549E"/>
    <w:rsid w:val="00A57542"/>
    <w:rsid w:val="00A6068A"/>
    <w:rsid w:val="00A63B53"/>
    <w:rsid w:val="00A673D4"/>
    <w:rsid w:val="00A715DA"/>
    <w:rsid w:val="00A81902"/>
    <w:rsid w:val="00A827C0"/>
    <w:rsid w:val="00A84461"/>
    <w:rsid w:val="00A84738"/>
    <w:rsid w:val="00A929B4"/>
    <w:rsid w:val="00AA3B46"/>
    <w:rsid w:val="00AA7DAD"/>
    <w:rsid w:val="00AB276C"/>
    <w:rsid w:val="00AB531F"/>
    <w:rsid w:val="00AB557E"/>
    <w:rsid w:val="00AB7C3B"/>
    <w:rsid w:val="00AC1CBE"/>
    <w:rsid w:val="00AC5CED"/>
    <w:rsid w:val="00AD0BC2"/>
    <w:rsid w:val="00AD2044"/>
    <w:rsid w:val="00AD3DE9"/>
    <w:rsid w:val="00AD43D7"/>
    <w:rsid w:val="00AD5389"/>
    <w:rsid w:val="00AD7865"/>
    <w:rsid w:val="00AD7A9F"/>
    <w:rsid w:val="00AE3F71"/>
    <w:rsid w:val="00AE5399"/>
    <w:rsid w:val="00AE5AEF"/>
    <w:rsid w:val="00AE6BB2"/>
    <w:rsid w:val="00AE7FE8"/>
    <w:rsid w:val="00AF1277"/>
    <w:rsid w:val="00AF1C3A"/>
    <w:rsid w:val="00AF3534"/>
    <w:rsid w:val="00AF4F88"/>
    <w:rsid w:val="00B030E0"/>
    <w:rsid w:val="00B03279"/>
    <w:rsid w:val="00B03BFE"/>
    <w:rsid w:val="00B0786A"/>
    <w:rsid w:val="00B07EB8"/>
    <w:rsid w:val="00B13625"/>
    <w:rsid w:val="00B136A1"/>
    <w:rsid w:val="00B178E9"/>
    <w:rsid w:val="00B254B5"/>
    <w:rsid w:val="00B274F9"/>
    <w:rsid w:val="00B37C90"/>
    <w:rsid w:val="00B37DD8"/>
    <w:rsid w:val="00B4651A"/>
    <w:rsid w:val="00B46D72"/>
    <w:rsid w:val="00B46F2F"/>
    <w:rsid w:val="00B47B39"/>
    <w:rsid w:val="00B51470"/>
    <w:rsid w:val="00B5207E"/>
    <w:rsid w:val="00B5295D"/>
    <w:rsid w:val="00B5531A"/>
    <w:rsid w:val="00B55E68"/>
    <w:rsid w:val="00B55FD1"/>
    <w:rsid w:val="00B6052B"/>
    <w:rsid w:val="00B6559B"/>
    <w:rsid w:val="00B657F1"/>
    <w:rsid w:val="00B667F6"/>
    <w:rsid w:val="00B66E24"/>
    <w:rsid w:val="00B71A16"/>
    <w:rsid w:val="00B71ED0"/>
    <w:rsid w:val="00B74209"/>
    <w:rsid w:val="00B74FB0"/>
    <w:rsid w:val="00B85640"/>
    <w:rsid w:val="00B904E4"/>
    <w:rsid w:val="00B91396"/>
    <w:rsid w:val="00B927A7"/>
    <w:rsid w:val="00B96C3D"/>
    <w:rsid w:val="00BA03CC"/>
    <w:rsid w:val="00BA1568"/>
    <w:rsid w:val="00BB724F"/>
    <w:rsid w:val="00BB7787"/>
    <w:rsid w:val="00BC0291"/>
    <w:rsid w:val="00BC625E"/>
    <w:rsid w:val="00BD2C28"/>
    <w:rsid w:val="00BD61B7"/>
    <w:rsid w:val="00BD623C"/>
    <w:rsid w:val="00BE0AD4"/>
    <w:rsid w:val="00BE1403"/>
    <w:rsid w:val="00BE4278"/>
    <w:rsid w:val="00BE6085"/>
    <w:rsid w:val="00BE6410"/>
    <w:rsid w:val="00BE76C0"/>
    <w:rsid w:val="00BF0C6A"/>
    <w:rsid w:val="00C0290B"/>
    <w:rsid w:val="00C035EB"/>
    <w:rsid w:val="00C040B8"/>
    <w:rsid w:val="00C04165"/>
    <w:rsid w:val="00C07068"/>
    <w:rsid w:val="00C23275"/>
    <w:rsid w:val="00C269E4"/>
    <w:rsid w:val="00C273EF"/>
    <w:rsid w:val="00C40BFF"/>
    <w:rsid w:val="00C452BD"/>
    <w:rsid w:val="00C51351"/>
    <w:rsid w:val="00C52027"/>
    <w:rsid w:val="00C52BE9"/>
    <w:rsid w:val="00C55FCB"/>
    <w:rsid w:val="00C5661E"/>
    <w:rsid w:val="00C60DFF"/>
    <w:rsid w:val="00C61650"/>
    <w:rsid w:val="00C7789D"/>
    <w:rsid w:val="00C839DC"/>
    <w:rsid w:val="00C84C72"/>
    <w:rsid w:val="00C84C96"/>
    <w:rsid w:val="00C87824"/>
    <w:rsid w:val="00CA002B"/>
    <w:rsid w:val="00CA4095"/>
    <w:rsid w:val="00CA5D77"/>
    <w:rsid w:val="00CB7D07"/>
    <w:rsid w:val="00CC326F"/>
    <w:rsid w:val="00CC4039"/>
    <w:rsid w:val="00CC4748"/>
    <w:rsid w:val="00CC5D22"/>
    <w:rsid w:val="00CC5FF6"/>
    <w:rsid w:val="00CC74E9"/>
    <w:rsid w:val="00CD30B9"/>
    <w:rsid w:val="00CD45A5"/>
    <w:rsid w:val="00CD65BA"/>
    <w:rsid w:val="00CE307E"/>
    <w:rsid w:val="00CE3DD9"/>
    <w:rsid w:val="00CE703B"/>
    <w:rsid w:val="00CE73B3"/>
    <w:rsid w:val="00CF0578"/>
    <w:rsid w:val="00D03408"/>
    <w:rsid w:val="00D04997"/>
    <w:rsid w:val="00D05660"/>
    <w:rsid w:val="00D10154"/>
    <w:rsid w:val="00D10356"/>
    <w:rsid w:val="00D17462"/>
    <w:rsid w:val="00D17A4B"/>
    <w:rsid w:val="00D22CD1"/>
    <w:rsid w:val="00D2407D"/>
    <w:rsid w:val="00D24520"/>
    <w:rsid w:val="00D31CEB"/>
    <w:rsid w:val="00D3621A"/>
    <w:rsid w:val="00D40768"/>
    <w:rsid w:val="00D41A2D"/>
    <w:rsid w:val="00D450C3"/>
    <w:rsid w:val="00D63369"/>
    <w:rsid w:val="00D646E1"/>
    <w:rsid w:val="00D668CA"/>
    <w:rsid w:val="00D725FE"/>
    <w:rsid w:val="00D81F7A"/>
    <w:rsid w:val="00D82AF4"/>
    <w:rsid w:val="00D82C8B"/>
    <w:rsid w:val="00D85C4C"/>
    <w:rsid w:val="00D868A4"/>
    <w:rsid w:val="00D92B73"/>
    <w:rsid w:val="00D947CA"/>
    <w:rsid w:val="00DA3061"/>
    <w:rsid w:val="00DA4453"/>
    <w:rsid w:val="00DA5E33"/>
    <w:rsid w:val="00DA6D58"/>
    <w:rsid w:val="00DB47BC"/>
    <w:rsid w:val="00DB4BCF"/>
    <w:rsid w:val="00DB79FB"/>
    <w:rsid w:val="00DC4815"/>
    <w:rsid w:val="00DD01F2"/>
    <w:rsid w:val="00DD41A4"/>
    <w:rsid w:val="00DD6AA5"/>
    <w:rsid w:val="00DE2B7F"/>
    <w:rsid w:val="00DE5F94"/>
    <w:rsid w:val="00DE6780"/>
    <w:rsid w:val="00DE7681"/>
    <w:rsid w:val="00DF3233"/>
    <w:rsid w:val="00DF78D2"/>
    <w:rsid w:val="00DF7EA2"/>
    <w:rsid w:val="00E05CBF"/>
    <w:rsid w:val="00E21711"/>
    <w:rsid w:val="00E2220C"/>
    <w:rsid w:val="00E262A7"/>
    <w:rsid w:val="00E30245"/>
    <w:rsid w:val="00E34F74"/>
    <w:rsid w:val="00E518A3"/>
    <w:rsid w:val="00E5499A"/>
    <w:rsid w:val="00E5508C"/>
    <w:rsid w:val="00E56150"/>
    <w:rsid w:val="00E564D5"/>
    <w:rsid w:val="00E60E85"/>
    <w:rsid w:val="00E6146A"/>
    <w:rsid w:val="00E61E79"/>
    <w:rsid w:val="00E71744"/>
    <w:rsid w:val="00E7284C"/>
    <w:rsid w:val="00E8236E"/>
    <w:rsid w:val="00E83049"/>
    <w:rsid w:val="00E83CB5"/>
    <w:rsid w:val="00E846B1"/>
    <w:rsid w:val="00E957B1"/>
    <w:rsid w:val="00E9689E"/>
    <w:rsid w:val="00E97583"/>
    <w:rsid w:val="00EA05E6"/>
    <w:rsid w:val="00EA2144"/>
    <w:rsid w:val="00EA30EB"/>
    <w:rsid w:val="00EA40D6"/>
    <w:rsid w:val="00EA5D74"/>
    <w:rsid w:val="00EA7D51"/>
    <w:rsid w:val="00EB0962"/>
    <w:rsid w:val="00EB6789"/>
    <w:rsid w:val="00EB7AB6"/>
    <w:rsid w:val="00EC0890"/>
    <w:rsid w:val="00EC24A6"/>
    <w:rsid w:val="00EC3076"/>
    <w:rsid w:val="00EC6FCE"/>
    <w:rsid w:val="00ED2D01"/>
    <w:rsid w:val="00EE43CC"/>
    <w:rsid w:val="00EE656A"/>
    <w:rsid w:val="00EE79C4"/>
    <w:rsid w:val="00EF25E9"/>
    <w:rsid w:val="00EF2922"/>
    <w:rsid w:val="00EF4006"/>
    <w:rsid w:val="00F053FE"/>
    <w:rsid w:val="00F0636C"/>
    <w:rsid w:val="00F063F0"/>
    <w:rsid w:val="00F07960"/>
    <w:rsid w:val="00F11FAA"/>
    <w:rsid w:val="00F146F8"/>
    <w:rsid w:val="00F14EDD"/>
    <w:rsid w:val="00F25123"/>
    <w:rsid w:val="00F25268"/>
    <w:rsid w:val="00F27383"/>
    <w:rsid w:val="00F40189"/>
    <w:rsid w:val="00F423C1"/>
    <w:rsid w:val="00F427D8"/>
    <w:rsid w:val="00F507C7"/>
    <w:rsid w:val="00F54949"/>
    <w:rsid w:val="00F57B30"/>
    <w:rsid w:val="00F601B5"/>
    <w:rsid w:val="00F62BE1"/>
    <w:rsid w:val="00F63376"/>
    <w:rsid w:val="00F635B1"/>
    <w:rsid w:val="00F66161"/>
    <w:rsid w:val="00F707E9"/>
    <w:rsid w:val="00F757F5"/>
    <w:rsid w:val="00F7750B"/>
    <w:rsid w:val="00F81603"/>
    <w:rsid w:val="00F845FA"/>
    <w:rsid w:val="00F90534"/>
    <w:rsid w:val="00F9710C"/>
    <w:rsid w:val="00FA246F"/>
    <w:rsid w:val="00FA621A"/>
    <w:rsid w:val="00FA7D09"/>
    <w:rsid w:val="00FB1440"/>
    <w:rsid w:val="00FB6D0C"/>
    <w:rsid w:val="00FC551B"/>
    <w:rsid w:val="00FD3EC4"/>
    <w:rsid w:val="00FD65DB"/>
    <w:rsid w:val="00FD7147"/>
    <w:rsid w:val="00FE05DE"/>
    <w:rsid w:val="00FE2304"/>
    <w:rsid w:val="00FE3F13"/>
    <w:rsid w:val="00FE4186"/>
    <w:rsid w:val="00FF143D"/>
    <w:rsid w:val="00FF360B"/>
    <w:rsid w:val="010953E6"/>
    <w:rsid w:val="011C62C9"/>
    <w:rsid w:val="01264972"/>
    <w:rsid w:val="01370129"/>
    <w:rsid w:val="01601310"/>
    <w:rsid w:val="017A43FC"/>
    <w:rsid w:val="01DD59FB"/>
    <w:rsid w:val="023A1FB9"/>
    <w:rsid w:val="023B3B59"/>
    <w:rsid w:val="024B38CF"/>
    <w:rsid w:val="02533F0F"/>
    <w:rsid w:val="025657AD"/>
    <w:rsid w:val="029D3C17"/>
    <w:rsid w:val="02C11647"/>
    <w:rsid w:val="03246B1E"/>
    <w:rsid w:val="03383C97"/>
    <w:rsid w:val="03772E58"/>
    <w:rsid w:val="03797855"/>
    <w:rsid w:val="038835A3"/>
    <w:rsid w:val="038D1DAC"/>
    <w:rsid w:val="03A21826"/>
    <w:rsid w:val="03B9272D"/>
    <w:rsid w:val="03BD57D8"/>
    <w:rsid w:val="03D41080"/>
    <w:rsid w:val="03DE2B76"/>
    <w:rsid w:val="045E2BB8"/>
    <w:rsid w:val="04A50D79"/>
    <w:rsid w:val="04A86794"/>
    <w:rsid w:val="04A907D2"/>
    <w:rsid w:val="04C80BE4"/>
    <w:rsid w:val="05215177"/>
    <w:rsid w:val="05571F68"/>
    <w:rsid w:val="0583779A"/>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9EE394E"/>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CF550D2"/>
    <w:rsid w:val="0D767043"/>
    <w:rsid w:val="0D7C6A10"/>
    <w:rsid w:val="0DA21027"/>
    <w:rsid w:val="0DA35EBD"/>
    <w:rsid w:val="0DA820E3"/>
    <w:rsid w:val="0DE819AF"/>
    <w:rsid w:val="0E1A3DDD"/>
    <w:rsid w:val="0E1C78AB"/>
    <w:rsid w:val="0E2959F8"/>
    <w:rsid w:val="0E44719C"/>
    <w:rsid w:val="0E573A15"/>
    <w:rsid w:val="0E7E6171"/>
    <w:rsid w:val="0EAD69A2"/>
    <w:rsid w:val="0EC514D3"/>
    <w:rsid w:val="0ECC324C"/>
    <w:rsid w:val="0ECE5D13"/>
    <w:rsid w:val="0EE95F2E"/>
    <w:rsid w:val="0F113188"/>
    <w:rsid w:val="0F5A752F"/>
    <w:rsid w:val="0F6F5BF2"/>
    <w:rsid w:val="0F83742F"/>
    <w:rsid w:val="0FCE6727"/>
    <w:rsid w:val="100462A4"/>
    <w:rsid w:val="10537AFE"/>
    <w:rsid w:val="10745D97"/>
    <w:rsid w:val="10950A41"/>
    <w:rsid w:val="10A8305E"/>
    <w:rsid w:val="10E81EF1"/>
    <w:rsid w:val="116003F7"/>
    <w:rsid w:val="11B322D4"/>
    <w:rsid w:val="11BD1339"/>
    <w:rsid w:val="11D470C5"/>
    <w:rsid w:val="121D48EB"/>
    <w:rsid w:val="121F5BBC"/>
    <w:rsid w:val="1248390A"/>
    <w:rsid w:val="125E4936"/>
    <w:rsid w:val="127001C5"/>
    <w:rsid w:val="12B55EEF"/>
    <w:rsid w:val="12C13A3A"/>
    <w:rsid w:val="12F1528F"/>
    <w:rsid w:val="12F928B1"/>
    <w:rsid w:val="13143247"/>
    <w:rsid w:val="131C29E9"/>
    <w:rsid w:val="132A1CFF"/>
    <w:rsid w:val="13D604FC"/>
    <w:rsid w:val="13D75DF6"/>
    <w:rsid w:val="14023AAA"/>
    <w:rsid w:val="146A5814"/>
    <w:rsid w:val="147F5447"/>
    <w:rsid w:val="14C717AF"/>
    <w:rsid w:val="14F656CC"/>
    <w:rsid w:val="15394377"/>
    <w:rsid w:val="153C6A85"/>
    <w:rsid w:val="15545B7C"/>
    <w:rsid w:val="158C17BA"/>
    <w:rsid w:val="15B04F45"/>
    <w:rsid w:val="15CA2845"/>
    <w:rsid w:val="15CC32BE"/>
    <w:rsid w:val="16165BB3"/>
    <w:rsid w:val="16240976"/>
    <w:rsid w:val="1656246B"/>
    <w:rsid w:val="165D6CB3"/>
    <w:rsid w:val="16827F25"/>
    <w:rsid w:val="168B589E"/>
    <w:rsid w:val="169528FE"/>
    <w:rsid w:val="16D370FD"/>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467ED"/>
    <w:rsid w:val="19C71F79"/>
    <w:rsid w:val="1A0E5EAF"/>
    <w:rsid w:val="1A101FD2"/>
    <w:rsid w:val="1A2E3F18"/>
    <w:rsid w:val="1A37660E"/>
    <w:rsid w:val="1A6361D9"/>
    <w:rsid w:val="1A700E8A"/>
    <w:rsid w:val="1A703458"/>
    <w:rsid w:val="1A725AAD"/>
    <w:rsid w:val="1A7267F4"/>
    <w:rsid w:val="1A7D4B93"/>
    <w:rsid w:val="1A7E5445"/>
    <w:rsid w:val="1AF04599"/>
    <w:rsid w:val="1B615234"/>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31493A"/>
    <w:rsid w:val="1E5E7447"/>
    <w:rsid w:val="1E70206B"/>
    <w:rsid w:val="1E761259"/>
    <w:rsid w:val="1E766DE5"/>
    <w:rsid w:val="1E7F6019"/>
    <w:rsid w:val="1EA44D1C"/>
    <w:rsid w:val="1EB12291"/>
    <w:rsid w:val="1EB3600A"/>
    <w:rsid w:val="1EB36D9B"/>
    <w:rsid w:val="1EDF44F4"/>
    <w:rsid w:val="1F176BD8"/>
    <w:rsid w:val="1F3709E9"/>
    <w:rsid w:val="1F486752"/>
    <w:rsid w:val="1F5A5454"/>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85735E"/>
    <w:rsid w:val="23D0134E"/>
    <w:rsid w:val="23EA6561"/>
    <w:rsid w:val="23EB61A9"/>
    <w:rsid w:val="2471674B"/>
    <w:rsid w:val="24B25E39"/>
    <w:rsid w:val="24BE7B8A"/>
    <w:rsid w:val="25036248"/>
    <w:rsid w:val="253D01A8"/>
    <w:rsid w:val="258E50DA"/>
    <w:rsid w:val="25A8763E"/>
    <w:rsid w:val="25B91B50"/>
    <w:rsid w:val="25BC3478"/>
    <w:rsid w:val="25C65F86"/>
    <w:rsid w:val="25C84CC5"/>
    <w:rsid w:val="260458EE"/>
    <w:rsid w:val="260769D1"/>
    <w:rsid w:val="26900926"/>
    <w:rsid w:val="269F01C6"/>
    <w:rsid w:val="26B172D2"/>
    <w:rsid w:val="26DD1E76"/>
    <w:rsid w:val="26FE46B2"/>
    <w:rsid w:val="27401076"/>
    <w:rsid w:val="27524813"/>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0517FE"/>
    <w:rsid w:val="2A1A4A8C"/>
    <w:rsid w:val="2A22332C"/>
    <w:rsid w:val="2A8B74D8"/>
    <w:rsid w:val="2AA6097D"/>
    <w:rsid w:val="2B0626A5"/>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777594"/>
    <w:rsid w:val="30B67735"/>
    <w:rsid w:val="30F36EDD"/>
    <w:rsid w:val="31077D7C"/>
    <w:rsid w:val="314E2AD2"/>
    <w:rsid w:val="315A69F0"/>
    <w:rsid w:val="31723ACB"/>
    <w:rsid w:val="31CF685F"/>
    <w:rsid w:val="32523F5D"/>
    <w:rsid w:val="325A37F0"/>
    <w:rsid w:val="328B0799"/>
    <w:rsid w:val="32932D86"/>
    <w:rsid w:val="32B37F2E"/>
    <w:rsid w:val="32FD564D"/>
    <w:rsid w:val="338F52EF"/>
    <w:rsid w:val="33A856D2"/>
    <w:rsid w:val="33B07C43"/>
    <w:rsid w:val="33C87900"/>
    <w:rsid w:val="33DC5263"/>
    <w:rsid w:val="340622E0"/>
    <w:rsid w:val="34285A89"/>
    <w:rsid w:val="342B073F"/>
    <w:rsid w:val="342B7B02"/>
    <w:rsid w:val="34436CD6"/>
    <w:rsid w:val="345C41E5"/>
    <w:rsid w:val="345D1478"/>
    <w:rsid w:val="34643001"/>
    <w:rsid w:val="34845AB5"/>
    <w:rsid w:val="349A75F8"/>
    <w:rsid w:val="34C34D77"/>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A05497"/>
    <w:rsid w:val="39CA62DC"/>
    <w:rsid w:val="39D51E21"/>
    <w:rsid w:val="3A0C52CF"/>
    <w:rsid w:val="3A0E5B38"/>
    <w:rsid w:val="3A241712"/>
    <w:rsid w:val="3A79380C"/>
    <w:rsid w:val="3A8B6633"/>
    <w:rsid w:val="3A906475"/>
    <w:rsid w:val="3AEF7F72"/>
    <w:rsid w:val="3B0758A1"/>
    <w:rsid w:val="3B0E0172"/>
    <w:rsid w:val="3B1B06F7"/>
    <w:rsid w:val="3B7442C9"/>
    <w:rsid w:val="3B840388"/>
    <w:rsid w:val="3B8C57C0"/>
    <w:rsid w:val="3B9D2638"/>
    <w:rsid w:val="3BA23963"/>
    <w:rsid w:val="3BDC3B78"/>
    <w:rsid w:val="3BF05D4F"/>
    <w:rsid w:val="3C432323"/>
    <w:rsid w:val="3C712C7C"/>
    <w:rsid w:val="3C841D58"/>
    <w:rsid w:val="3C8A1488"/>
    <w:rsid w:val="3CA45D91"/>
    <w:rsid w:val="3CAD7649"/>
    <w:rsid w:val="3CC0115D"/>
    <w:rsid w:val="3CDE7E8B"/>
    <w:rsid w:val="3CFD619E"/>
    <w:rsid w:val="3CFF349B"/>
    <w:rsid w:val="3D934BE4"/>
    <w:rsid w:val="3D99488F"/>
    <w:rsid w:val="3DD27A1C"/>
    <w:rsid w:val="3DDD5310"/>
    <w:rsid w:val="3DDE0603"/>
    <w:rsid w:val="3DE17472"/>
    <w:rsid w:val="3DE6565C"/>
    <w:rsid w:val="3DF33233"/>
    <w:rsid w:val="3E246184"/>
    <w:rsid w:val="3E543B2A"/>
    <w:rsid w:val="3E6F6F6D"/>
    <w:rsid w:val="3E9D7A57"/>
    <w:rsid w:val="3EAB0654"/>
    <w:rsid w:val="3ECA6436"/>
    <w:rsid w:val="3EE61107"/>
    <w:rsid w:val="3EEB6BA3"/>
    <w:rsid w:val="3EF25354"/>
    <w:rsid w:val="3F33033C"/>
    <w:rsid w:val="3F770C2D"/>
    <w:rsid w:val="3F917849"/>
    <w:rsid w:val="3F9C7D6C"/>
    <w:rsid w:val="3FD6525C"/>
    <w:rsid w:val="3FEA3724"/>
    <w:rsid w:val="4009146F"/>
    <w:rsid w:val="40255956"/>
    <w:rsid w:val="40324B88"/>
    <w:rsid w:val="40356427"/>
    <w:rsid w:val="40425F7B"/>
    <w:rsid w:val="40930F86"/>
    <w:rsid w:val="40D16B7C"/>
    <w:rsid w:val="40D30C94"/>
    <w:rsid w:val="41432F6C"/>
    <w:rsid w:val="415A3663"/>
    <w:rsid w:val="416C6E36"/>
    <w:rsid w:val="41811C3E"/>
    <w:rsid w:val="41B25855"/>
    <w:rsid w:val="41CB185B"/>
    <w:rsid w:val="41CD47B2"/>
    <w:rsid w:val="41EB7F7E"/>
    <w:rsid w:val="41FC0BD3"/>
    <w:rsid w:val="422C351D"/>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42FBF"/>
    <w:rsid w:val="44276E68"/>
    <w:rsid w:val="44645F73"/>
    <w:rsid w:val="446B0669"/>
    <w:rsid w:val="44E32791"/>
    <w:rsid w:val="450665E4"/>
    <w:rsid w:val="45322F35"/>
    <w:rsid w:val="453E1BA6"/>
    <w:rsid w:val="45596713"/>
    <w:rsid w:val="45760A7F"/>
    <w:rsid w:val="45E379AE"/>
    <w:rsid w:val="460615EF"/>
    <w:rsid w:val="461E170B"/>
    <w:rsid w:val="462753A7"/>
    <w:rsid w:val="466C093D"/>
    <w:rsid w:val="472467E8"/>
    <w:rsid w:val="47486DFD"/>
    <w:rsid w:val="47513B8F"/>
    <w:rsid w:val="476227FD"/>
    <w:rsid w:val="479C4F08"/>
    <w:rsid w:val="47DA4A69"/>
    <w:rsid w:val="47E344B7"/>
    <w:rsid w:val="47EA5D49"/>
    <w:rsid w:val="48054938"/>
    <w:rsid w:val="480A798E"/>
    <w:rsid w:val="481867EA"/>
    <w:rsid w:val="48524A37"/>
    <w:rsid w:val="4866004B"/>
    <w:rsid w:val="486B1B3A"/>
    <w:rsid w:val="488345C4"/>
    <w:rsid w:val="48900C98"/>
    <w:rsid w:val="48914416"/>
    <w:rsid w:val="489F2175"/>
    <w:rsid w:val="48F5643E"/>
    <w:rsid w:val="49252811"/>
    <w:rsid w:val="492F531F"/>
    <w:rsid w:val="494D658F"/>
    <w:rsid w:val="494F2F9D"/>
    <w:rsid w:val="49923E08"/>
    <w:rsid w:val="49AD34D2"/>
    <w:rsid w:val="49D12250"/>
    <w:rsid w:val="49D74833"/>
    <w:rsid w:val="4A105790"/>
    <w:rsid w:val="4A2C3F3D"/>
    <w:rsid w:val="4A3459A1"/>
    <w:rsid w:val="4A4C47F2"/>
    <w:rsid w:val="4AA2290B"/>
    <w:rsid w:val="4AB2329C"/>
    <w:rsid w:val="4AC00FE3"/>
    <w:rsid w:val="4AD50ED2"/>
    <w:rsid w:val="4AE104F2"/>
    <w:rsid w:val="4AE235D1"/>
    <w:rsid w:val="4AE9550D"/>
    <w:rsid w:val="4B05210B"/>
    <w:rsid w:val="4B893ACB"/>
    <w:rsid w:val="4B8A76FC"/>
    <w:rsid w:val="4BA16207"/>
    <w:rsid w:val="4BBA1ED6"/>
    <w:rsid w:val="4BCF5981"/>
    <w:rsid w:val="4BF17771"/>
    <w:rsid w:val="4BF33C36"/>
    <w:rsid w:val="4C480E6D"/>
    <w:rsid w:val="4C594CD1"/>
    <w:rsid w:val="4C6C50A2"/>
    <w:rsid w:val="4C787385"/>
    <w:rsid w:val="4C9E442D"/>
    <w:rsid w:val="4CA960F1"/>
    <w:rsid w:val="4CC34DBA"/>
    <w:rsid w:val="4CE0771A"/>
    <w:rsid w:val="4CE222D0"/>
    <w:rsid w:val="4CFC1B5C"/>
    <w:rsid w:val="4D682A44"/>
    <w:rsid w:val="4D747043"/>
    <w:rsid w:val="4D896816"/>
    <w:rsid w:val="4DAC067B"/>
    <w:rsid w:val="4DB436BA"/>
    <w:rsid w:val="4DC82C71"/>
    <w:rsid w:val="4DDC11CB"/>
    <w:rsid w:val="4DE51712"/>
    <w:rsid w:val="4E0302C9"/>
    <w:rsid w:val="4E6B575E"/>
    <w:rsid w:val="4EA36C51"/>
    <w:rsid w:val="4EA9509B"/>
    <w:rsid w:val="4EB62E28"/>
    <w:rsid w:val="4F0B7DD0"/>
    <w:rsid w:val="4F20429D"/>
    <w:rsid w:val="4F272DC3"/>
    <w:rsid w:val="4F2C2FDF"/>
    <w:rsid w:val="4F761812"/>
    <w:rsid w:val="4F8C3212"/>
    <w:rsid w:val="4F911CB2"/>
    <w:rsid w:val="4FAF16B5"/>
    <w:rsid w:val="4FB70CDD"/>
    <w:rsid w:val="4FC235E9"/>
    <w:rsid w:val="4FC6658F"/>
    <w:rsid w:val="50032C83"/>
    <w:rsid w:val="500A1ED8"/>
    <w:rsid w:val="502F5371"/>
    <w:rsid w:val="5096588D"/>
    <w:rsid w:val="50DD28EE"/>
    <w:rsid w:val="50E161BC"/>
    <w:rsid w:val="50F4173C"/>
    <w:rsid w:val="512027DB"/>
    <w:rsid w:val="5127467D"/>
    <w:rsid w:val="512B513A"/>
    <w:rsid w:val="514D52EF"/>
    <w:rsid w:val="516C77CE"/>
    <w:rsid w:val="518A4489"/>
    <w:rsid w:val="519C4558"/>
    <w:rsid w:val="519F5DF6"/>
    <w:rsid w:val="51BD4675"/>
    <w:rsid w:val="51DA01C5"/>
    <w:rsid w:val="51EF617D"/>
    <w:rsid w:val="5203159A"/>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3283"/>
    <w:rsid w:val="585A4825"/>
    <w:rsid w:val="585D13C1"/>
    <w:rsid w:val="587C1217"/>
    <w:rsid w:val="592F7A5F"/>
    <w:rsid w:val="59862C27"/>
    <w:rsid w:val="59B854D7"/>
    <w:rsid w:val="5A6516AD"/>
    <w:rsid w:val="5A81253D"/>
    <w:rsid w:val="5A897643"/>
    <w:rsid w:val="5AB649F3"/>
    <w:rsid w:val="5AD3266C"/>
    <w:rsid w:val="5B675058"/>
    <w:rsid w:val="5B891F73"/>
    <w:rsid w:val="5BA24350"/>
    <w:rsid w:val="5BD26DC8"/>
    <w:rsid w:val="5C060486"/>
    <w:rsid w:val="5C2021AF"/>
    <w:rsid w:val="5C2E5C34"/>
    <w:rsid w:val="5C464AF3"/>
    <w:rsid w:val="5C502E84"/>
    <w:rsid w:val="5C576CE3"/>
    <w:rsid w:val="5C581901"/>
    <w:rsid w:val="5C741404"/>
    <w:rsid w:val="5C7A36E7"/>
    <w:rsid w:val="5C9B41FC"/>
    <w:rsid w:val="5CB94985"/>
    <w:rsid w:val="5CCB3F43"/>
    <w:rsid w:val="5CD66444"/>
    <w:rsid w:val="5CD858CE"/>
    <w:rsid w:val="5D292B67"/>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3C5DBB"/>
    <w:rsid w:val="5F531FCE"/>
    <w:rsid w:val="5FB07420"/>
    <w:rsid w:val="5FBB6635"/>
    <w:rsid w:val="5FD90725"/>
    <w:rsid w:val="601F10E9"/>
    <w:rsid w:val="6028345A"/>
    <w:rsid w:val="60B1793F"/>
    <w:rsid w:val="60B847DE"/>
    <w:rsid w:val="60D53F1E"/>
    <w:rsid w:val="60DB54F6"/>
    <w:rsid w:val="61204966"/>
    <w:rsid w:val="617D720A"/>
    <w:rsid w:val="61863E4E"/>
    <w:rsid w:val="61C763F8"/>
    <w:rsid w:val="61F21588"/>
    <w:rsid w:val="622A34BA"/>
    <w:rsid w:val="626B0A5E"/>
    <w:rsid w:val="62B478E9"/>
    <w:rsid w:val="62DF6EC5"/>
    <w:rsid w:val="62F12662"/>
    <w:rsid w:val="63273E9D"/>
    <w:rsid w:val="637C0E91"/>
    <w:rsid w:val="6383639C"/>
    <w:rsid w:val="63DA2CBD"/>
    <w:rsid w:val="641B57B0"/>
    <w:rsid w:val="646215BF"/>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96EED"/>
    <w:rsid w:val="681D761D"/>
    <w:rsid w:val="681E5B3E"/>
    <w:rsid w:val="68224C33"/>
    <w:rsid w:val="68376930"/>
    <w:rsid w:val="683D4DCE"/>
    <w:rsid w:val="686700D0"/>
    <w:rsid w:val="687A5CD7"/>
    <w:rsid w:val="688D6B5E"/>
    <w:rsid w:val="69167590"/>
    <w:rsid w:val="691B5192"/>
    <w:rsid w:val="69B66D5B"/>
    <w:rsid w:val="69DB153D"/>
    <w:rsid w:val="69E91EAC"/>
    <w:rsid w:val="69EC374B"/>
    <w:rsid w:val="6A0A2D85"/>
    <w:rsid w:val="6A557981"/>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352415"/>
    <w:rsid w:val="6C673FDC"/>
    <w:rsid w:val="6C6B4DFB"/>
    <w:rsid w:val="6C8B53A2"/>
    <w:rsid w:val="6D0412AD"/>
    <w:rsid w:val="6D22341F"/>
    <w:rsid w:val="6D286839"/>
    <w:rsid w:val="6D5022BE"/>
    <w:rsid w:val="6D647BBC"/>
    <w:rsid w:val="6D8B0383"/>
    <w:rsid w:val="6D9B170F"/>
    <w:rsid w:val="6E3B049F"/>
    <w:rsid w:val="6E6A488B"/>
    <w:rsid w:val="6EC831B4"/>
    <w:rsid w:val="6ED36C87"/>
    <w:rsid w:val="6F310AF8"/>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8429E1"/>
    <w:rsid w:val="72B4502C"/>
    <w:rsid w:val="72F75107"/>
    <w:rsid w:val="730A49CC"/>
    <w:rsid w:val="733D1412"/>
    <w:rsid w:val="73D8631E"/>
    <w:rsid w:val="73E9464B"/>
    <w:rsid w:val="74026044"/>
    <w:rsid w:val="741D3D69"/>
    <w:rsid w:val="744743D4"/>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EA20A4"/>
    <w:rsid w:val="76F81028"/>
    <w:rsid w:val="77237035"/>
    <w:rsid w:val="77715A33"/>
    <w:rsid w:val="77831357"/>
    <w:rsid w:val="77C13386"/>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9C0875"/>
    <w:rsid w:val="7ABD5D84"/>
    <w:rsid w:val="7AC65BFC"/>
    <w:rsid w:val="7AD44F12"/>
    <w:rsid w:val="7AD9139A"/>
    <w:rsid w:val="7AE244DA"/>
    <w:rsid w:val="7AEC0C8C"/>
    <w:rsid w:val="7AF02F2A"/>
    <w:rsid w:val="7AF16E13"/>
    <w:rsid w:val="7AFE7209"/>
    <w:rsid w:val="7B066CB1"/>
    <w:rsid w:val="7B174702"/>
    <w:rsid w:val="7B1C3D58"/>
    <w:rsid w:val="7B2014A6"/>
    <w:rsid w:val="7B5319AE"/>
    <w:rsid w:val="7BA64BE0"/>
    <w:rsid w:val="7BC02F7B"/>
    <w:rsid w:val="7BDD2EF3"/>
    <w:rsid w:val="7C0B7A60"/>
    <w:rsid w:val="7C1D61AE"/>
    <w:rsid w:val="7C281E11"/>
    <w:rsid w:val="7C2A7A42"/>
    <w:rsid w:val="7C741543"/>
    <w:rsid w:val="7C847345"/>
    <w:rsid w:val="7CA80310"/>
    <w:rsid w:val="7CAF6CC2"/>
    <w:rsid w:val="7CBE0F77"/>
    <w:rsid w:val="7CF85947"/>
    <w:rsid w:val="7D171C49"/>
    <w:rsid w:val="7D28155C"/>
    <w:rsid w:val="7D2F72F0"/>
    <w:rsid w:val="7D6C3F74"/>
    <w:rsid w:val="7D79492C"/>
    <w:rsid w:val="7DF54E63"/>
    <w:rsid w:val="7DFE14BE"/>
    <w:rsid w:val="7E02347C"/>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 w:val="7FE03B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31E3"/>
  <w15:docId w15:val="{DE9529E2-2EC6-4653-8E09-BD9A156F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semiHidden/>
    <w:unhideWhenUsed/>
    <w:qFormat/>
    <w:pPr>
      <w:spacing w:line="240" w:lineRule="auto"/>
      <w:jc w:val="both"/>
    </w:pPr>
    <w:rPr>
      <w:b/>
      <w:bCs/>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table" w:styleId="TableGrid">
    <w:name w:val="Table Grid"/>
    <w:basedOn w:val="TableNormal"/>
    <w:uiPriority w:val="3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semiHidden/>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character" w:customStyle="1" w:styleId="CommentSubjectChar">
    <w:name w:val="Comment Subject Char"/>
    <w:basedOn w:val="CommentTextChar"/>
    <w:link w:val="CommentSubject"/>
    <w:uiPriority w:val="99"/>
    <w:semiHidden/>
    <w:qFormat/>
    <w:rPr>
      <w:rFonts w:ascii="Arial" w:eastAsiaTheme="minorEastAsia" w:hAnsi="Arial" w:cstheme="minorBidi"/>
      <w:b/>
      <w:bCs/>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36"/>
      <w:szCs w:val="36"/>
    </w:rPr>
  </w:style>
  <w:style w:type="paragraph" w:customStyle="1" w:styleId="Revision1">
    <w:name w:val="Revision1"/>
    <w:hidden/>
    <w:uiPriority w:val="99"/>
    <w:unhideWhenUsed/>
    <w:qFormat/>
    <w:rPr>
      <w:rFonts w:ascii="Arial" w:eastAsiaTheme="minorEastAsia" w:hAnsi="Arial" w:cstheme="minorBidi"/>
      <w:sz w:val="28"/>
      <w:szCs w:val="2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Revision2">
    <w:name w:val="Revision2"/>
    <w:hidden/>
    <w:uiPriority w:val="99"/>
    <w:unhideWhenUsed/>
    <w:qFormat/>
    <w:rPr>
      <w:rFonts w:ascii="Arial" w:eastAsiaTheme="minorEastAsia" w:hAnsi="Arial" w:cstheme="minorBidi"/>
      <w:sz w:val="28"/>
      <w:szCs w:val="28"/>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3">
    <w:name w:val="Revision3"/>
    <w:hidden/>
    <w:uiPriority w:val="99"/>
    <w:unhideWhenUsed/>
    <w:qFormat/>
    <w:rPr>
      <w:rFonts w:ascii="Arial" w:eastAsiaTheme="minorEastAsia" w:hAnsi="Arial" w:cstheme="minorBidi"/>
      <w:sz w:val="28"/>
      <w:szCs w:val="28"/>
    </w:rPr>
  </w:style>
  <w:style w:type="paragraph" w:customStyle="1" w:styleId="Revision4">
    <w:name w:val="Revision4"/>
    <w:hidden/>
    <w:uiPriority w:val="99"/>
    <w:unhideWhenUsed/>
    <w:qFormat/>
    <w:rPr>
      <w:rFonts w:ascii="Arial" w:eastAsiaTheme="minorEastAsia" w:hAnsi="Arial" w:cstheme="minorBidi"/>
      <w:sz w:val="28"/>
      <w:szCs w:val="28"/>
    </w:rPr>
  </w:style>
  <w:style w:type="paragraph" w:customStyle="1" w:styleId="1">
    <w:name w:val="修訂1"/>
    <w:hidden/>
    <w:uiPriority w:val="99"/>
    <w:unhideWhenUsed/>
    <w:qFormat/>
    <w:rPr>
      <w:rFonts w:ascii="Arial" w:eastAsiaTheme="minorEastAsia" w:hAnsi="Arial" w:cstheme="minorBidi"/>
      <w:sz w:val="28"/>
      <w:szCs w:val="28"/>
    </w:rPr>
  </w:style>
  <w:style w:type="paragraph" w:customStyle="1" w:styleId="Revision5">
    <w:name w:val="Revision5"/>
    <w:hidden/>
    <w:uiPriority w:val="99"/>
    <w:semiHidden/>
    <w:qFormat/>
    <w:rPr>
      <w:rFonts w:ascii="Arial" w:eastAsiaTheme="minorEastAsia" w:hAnsi="Arial" w:cstheme="minorBidi"/>
      <w:sz w:val="28"/>
      <w:szCs w:val="28"/>
    </w:rPr>
  </w:style>
  <w:style w:type="paragraph" w:styleId="Revision">
    <w:name w:val="Revision"/>
    <w:hidden/>
    <w:uiPriority w:val="99"/>
    <w:unhideWhenUsed/>
    <w:rsid w:val="00073A2A"/>
    <w:rPr>
      <w:rFonts w:ascii="Arial" w:eastAsiaTheme="minorEastAsia" w:hAnsi="Arial" w:cstheme="min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1E593-A1D6-1743-87EA-4330EED8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5277</Words>
  <Characters>30080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37</cp:revision>
  <dcterms:created xsi:type="dcterms:W3CDTF">2024-01-15T02:17:00Z</dcterms:created>
  <dcterms:modified xsi:type="dcterms:W3CDTF">2024-01-16T17:54:00Z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14C7355F46974840965D2F12B52BF989</vt:lpwstr>
  </property>
</Properties>
</file>