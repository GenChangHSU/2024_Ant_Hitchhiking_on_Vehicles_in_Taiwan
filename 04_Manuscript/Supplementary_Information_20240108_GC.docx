
<file path=[Content_Types].xml><?xml version="1.0" encoding="utf-8"?>
<Types xmlns="http://schemas.openxmlformats.org/package/2006/content-types">
  <Default Extension="tiff" ContentType="image/tif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Supplementary Information</w:t>
      </w:r>
    </w:p>
    <w:p>
      <w:pPr>
        <w:spacing w:line="480" w:lineRule="auto"/>
        <w:jc w:val="both"/>
        <w:rPr>
          <w:rFonts w:cs="Arial"/>
          <w:sz w:val="24"/>
          <w:szCs w:val="24"/>
        </w:rPr>
      </w:pPr>
      <w:r>
        <w:rPr>
          <w:rFonts w:hint="eastAsia" w:cs="Arial"/>
          <w:b/>
          <w:sz w:val="24"/>
          <w:szCs w:val="24"/>
        </w:rPr>
        <w:t xml:space="preserve">Table </w:t>
      </w:r>
      <w:r>
        <w:rPr>
          <w:rFonts w:cs="Arial"/>
          <w:b/>
          <w:sz w:val="24"/>
          <w:szCs w:val="24"/>
        </w:rPr>
        <w:t>S</w:t>
      </w:r>
      <w:r>
        <w:rPr>
          <w:rFonts w:hint="eastAsia" w:cs="Arial"/>
          <w:b/>
          <w:sz w:val="24"/>
          <w:szCs w:val="24"/>
          <w:lang w:eastAsia="zh-TW"/>
        </w:rPr>
        <w:t>1</w:t>
      </w:r>
      <w:r>
        <w:rPr>
          <w:rFonts w:hint="eastAsia" w:cs="Arial"/>
          <w:b/>
          <w:sz w:val="24"/>
          <w:szCs w:val="24"/>
        </w:rPr>
        <w:t>.</w:t>
      </w:r>
      <w:r>
        <w:rPr>
          <w:rFonts w:hint="eastAsia" w:cs="Arial"/>
          <w:sz w:val="24"/>
          <w:szCs w:val="24"/>
        </w:rPr>
        <w:t xml:space="preserve"> The status, habitat association, and the number of hitchhiking cases of the</w:t>
      </w:r>
      <w:r>
        <w:rPr>
          <w:rFonts w:cs="Arial"/>
          <w:sz w:val="24"/>
          <w:szCs w:val="24"/>
        </w:rPr>
        <w:t xml:space="preserve"> recorded</w:t>
      </w:r>
      <w:r>
        <w:rPr>
          <w:rFonts w:hint="eastAsia"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ant </w:t>
      </w:r>
      <w:r>
        <w:rPr>
          <w:rFonts w:hint="eastAsia" w:cs="Arial"/>
          <w:sz w:val="24"/>
          <w:szCs w:val="24"/>
        </w:rPr>
        <w:t>species in this study</w:t>
      </w:r>
    </w:p>
    <w:tbl>
      <w:tblPr>
        <w:tblStyle w:val="111"/>
        <w:tblW w:w="5000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7"/>
        <w:gridCol w:w="1996"/>
        <w:gridCol w:w="2219"/>
        <w:gridCol w:w="12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  <w:jc w:val="center"/>
        </w:trPr>
        <w:tc>
          <w:tcPr>
            <w:tcW w:w="1782" w:type="pct"/>
            <w:tcBorders>
              <w:top w:val="single" w:color="000000" w:sz="4" w:space="0"/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Species</w:t>
            </w:r>
          </w:p>
        </w:tc>
        <w:tc>
          <w:tcPr>
            <w:tcW w:w="1171" w:type="pct"/>
            <w:tcBorders>
              <w:top w:val="single" w:color="000000" w:sz="4" w:space="0"/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Status</w:t>
            </w:r>
          </w:p>
        </w:tc>
        <w:tc>
          <w:tcPr>
            <w:tcW w:w="1302" w:type="pct"/>
            <w:tcBorders>
              <w:top w:val="single" w:color="000000" w:sz="4" w:space="0"/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SimSun"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Habitat association</w:t>
            </w:r>
          </w:p>
        </w:tc>
        <w:tc>
          <w:tcPr>
            <w:tcW w:w="745" w:type="pct"/>
            <w:tcBorders>
              <w:top w:val="single" w:color="000000" w:sz="4" w:space="0"/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Number of cases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782" w:type="pct"/>
            <w:tcBorders>
              <w:top w:val="single" w:color="auto" w:sz="4" w:space="0"/>
              <w:bottom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i/>
                <w:iCs/>
                <w:sz w:val="22"/>
                <w:szCs w:val="22"/>
              </w:rPr>
            </w:pPr>
            <w:r>
              <w:rPr>
                <w:rFonts w:eastAsia="SimSun" w:cs="Arial"/>
                <w:i/>
                <w:iCs/>
                <w:sz w:val="22"/>
                <w:szCs w:val="22"/>
              </w:rPr>
              <w:t>Polyrhachis dives</w:t>
            </w:r>
          </w:p>
        </w:tc>
        <w:tc>
          <w:tcPr>
            <w:tcW w:w="1171" w:type="pct"/>
            <w:tcBorders>
              <w:top w:val="single" w:color="auto" w:sz="4" w:space="0"/>
              <w:bottom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Native</w:t>
            </w:r>
          </w:p>
        </w:tc>
        <w:tc>
          <w:tcPr>
            <w:tcW w:w="1302" w:type="pct"/>
            <w:tcBorders>
              <w:top w:val="single" w:color="auto" w:sz="4" w:space="0"/>
              <w:bottom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PMingLiU" w:cs="Arial"/>
                <w:sz w:val="22"/>
                <w:szCs w:val="22"/>
              </w:rPr>
            </w:pPr>
            <w:r>
              <w:rPr>
                <w:rFonts w:hint="eastAsia" w:eastAsia="PMingLiU" w:cs="Arial"/>
                <w:sz w:val="22"/>
                <w:szCs w:val="22"/>
              </w:rPr>
              <w:t>Arboreal</w:t>
            </w:r>
          </w:p>
        </w:tc>
        <w:tc>
          <w:tcPr>
            <w:tcW w:w="745" w:type="pct"/>
            <w:tcBorders>
              <w:top w:val="single" w:color="auto" w:sz="4" w:space="0"/>
              <w:bottom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1782" w:type="pct"/>
            <w:tcBorders>
              <w:top w:val="nil"/>
              <w:bottom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i/>
                <w:iCs/>
                <w:sz w:val="22"/>
                <w:szCs w:val="22"/>
              </w:rPr>
            </w:pPr>
            <w:r>
              <w:rPr>
                <w:rFonts w:eastAsia="SimSun" w:cs="Arial"/>
                <w:i/>
                <w:iCs/>
                <w:sz w:val="22"/>
                <w:szCs w:val="22"/>
              </w:rPr>
              <w:t xml:space="preserve">Nylanderia </w:t>
            </w:r>
            <w:r>
              <w:rPr>
                <w:rFonts w:eastAsia="SimSun" w:cs="Arial"/>
                <w:sz w:val="22"/>
                <w:szCs w:val="22"/>
              </w:rPr>
              <w:t>sp.</w:t>
            </w:r>
          </w:p>
        </w:tc>
        <w:tc>
          <w:tcPr>
            <w:tcW w:w="1171" w:type="pct"/>
            <w:tcBorders>
              <w:top w:val="nil"/>
              <w:bottom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Native</w:t>
            </w:r>
          </w:p>
        </w:tc>
        <w:tc>
          <w:tcPr>
            <w:tcW w:w="1302" w:type="pct"/>
            <w:tcBorders>
              <w:top w:val="nil"/>
              <w:bottom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PMingLiU" w:cs="Arial"/>
                <w:sz w:val="22"/>
                <w:szCs w:val="22"/>
              </w:rPr>
            </w:pPr>
            <w:r>
              <w:rPr>
                <w:rFonts w:hint="eastAsia" w:eastAsia="PMingLiU" w:cs="Arial"/>
                <w:sz w:val="22"/>
                <w:szCs w:val="22"/>
              </w:rPr>
              <w:t>Ground-dwelling</w:t>
            </w:r>
          </w:p>
        </w:tc>
        <w:tc>
          <w:tcPr>
            <w:tcW w:w="745" w:type="pct"/>
            <w:tcBorders>
              <w:top w:val="nil"/>
              <w:bottom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1782" w:type="pct"/>
            <w:tcBorders>
              <w:top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i/>
                <w:iCs/>
                <w:sz w:val="22"/>
                <w:szCs w:val="22"/>
              </w:rPr>
            </w:pPr>
            <w:r>
              <w:rPr>
                <w:rFonts w:eastAsia="SimSun" w:cs="Arial"/>
                <w:i/>
                <w:iCs/>
                <w:sz w:val="22"/>
                <w:szCs w:val="22"/>
              </w:rPr>
              <w:t>Dolichoderus thoracicus</w:t>
            </w:r>
          </w:p>
        </w:tc>
        <w:tc>
          <w:tcPr>
            <w:tcW w:w="1171" w:type="pct"/>
            <w:tcBorders>
              <w:top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SimSun"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 xml:space="preserve">Exotic </w:t>
            </w:r>
          </w:p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(cryptic invasion)</w:t>
            </w:r>
          </w:p>
        </w:tc>
        <w:tc>
          <w:tcPr>
            <w:tcW w:w="1302" w:type="pct"/>
            <w:tcBorders>
              <w:top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SimSun" w:cs="Arial"/>
                <w:sz w:val="22"/>
                <w:szCs w:val="22"/>
              </w:rPr>
            </w:pPr>
            <w:r>
              <w:rPr>
                <w:rFonts w:hint="eastAsia" w:eastAsia="PMingLiU" w:cs="Arial"/>
                <w:sz w:val="22"/>
                <w:szCs w:val="22"/>
              </w:rPr>
              <w:t>Arboreal</w:t>
            </w:r>
          </w:p>
        </w:tc>
        <w:tc>
          <w:tcPr>
            <w:tcW w:w="745" w:type="pct"/>
            <w:tcBorders>
              <w:top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1782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i/>
                <w:iCs/>
                <w:sz w:val="22"/>
                <w:szCs w:val="22"/>
              </w:rPr>
            </w:pPr>
            <w:r>
              <w:rPr>
                <w:rFonts w:eastAsia="SimSun" w:cs="Arial"/>
                <w:i/>
                <w:iCs/>
                <w:sz w:val="22"/>
                <w:szCs w:val="22"/>
              </w:rPr>
              <w:t>Tapinoma melanocephalum</w:t>
            </w:r>
          </w:p>
        </w:tc>
        <w:tc>
          <w:tcPr>
            <w:tcW w:w="1171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Exotic</w:t>
            </w:r>
          </w:p>
        </w:tc>
        <w:tc>
          <w:tcPr>
            <w:tcW w:w="1302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SimSun" w:cs="Arial"/>
                <w:sz w:val="22"/>
                <w:szCs w:val="22"/>
              </w:rPr>
            </w:pPr>
            <w:r>
              <w:rPr>
                <w:rFonts w:eastAsia="PMingLiU" w:cs="Arial"/>
                <w:sz w:val="22"/>
                <w:szCs w:val="22"/>
              </w:rPr>
              <w:t>Semi-arboreal</w:t>
            </w:r>
          </w:p>
        </w:tc>
        <w:tc>
          <w:tcPr>
            <w:tcW w:w="745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1782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i/>
                <w:iCs/>
                <w:sz w:val="22"/>
                <w:szCs w:val="22"/>
              </w:rPr>
            </w:pPr>
            <w:r>
              <w:rPr>
                <w:rFonts w:eastAsia="SimSun" w:cs="Arial"/>
                <w:i/>
                <w:iCs/>
                <w:sz w:val="22"/>
                <w:szCs w:val="22"/>
              </w:rPr>
              <w:t>Paratrechina longicornis</w:t>
            </w:r>
          </w:p>
        </w:tc>
        <w:tc>
          <w:tcPr>
            <w:tcW w:w="1171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Exotic</w:t>
            </w:r>
          </w:p>
        </w:tc>
        <w:tc>
          <w:tcPr>
            <w:tcW w:w="1302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SimSun" w:cs="Arial"/>
                <w:sz w:val="22"/>
                <w:szCs w:val="22"/>
              </w:rPr>
            </w:pPr>
            <w:r>
              <w:rPr>
                <w:rFonts w:eastAsia="PMingLiU" w:cs="Arial"/>
                <w:sz w:val="22"/>
                <w:szCs w:val="22"/>
              </w:rPr>
              <w:t>Semi-arboreal</w:t>
            </w:r>
          </w:p>
        </w:tc>
        <w:tc>
          <w:tcPr>
            <w:tcW w:w="745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1782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i/>
                <w:iCs/>
                <w:sz w:val="22"/>
                <w:szCs w:val="22"/>
              </w:rPr>
            </w:pPr>
            <w:r>
              <w:rPr>
                <w:rFonts w:eastAsia="SimSun" w:cs="Arial"/>
                <w:i/>
                <w:iCs/>
                <w:sz w:val="22"/>
                <w:szCs w:val="22"/>
              </w:rPr>
              <w:t>Technomyrmex albipes</w:t>
            </w:r>
          </w:p>
        </w:tc>
        <w:tc>
          <w:tcPr>
            <w:tcW w:w="1171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Exotic</w:t>
            </w:r>
          </w:p>
        </w:tc>
        <w:tc>
          <w:tcPr>
            <w:tcW w:w="1302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SimSun" w:cs="Arial"/>
                <w:sz w:val="22"/>
                <w:szCs w:val="22"/>
              </w:rPr>
            </w:pPr>
            <w:r>
              <w:rPr>
                <w:rFonts w:hint="eastAsia" w:eastAsia="PMingLiU" w:cs="Arial"/>
                <w:sz w:val="22"/>
                <w:szCs w:val="22"/>
              </w:rPr>
              <w:t>Arboreal</w:t>
            </w:r>
          </w:p>
        </w:tc>
        <w:tc>
          <w:tcPr>
            <w:tcW w:w="745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1782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i/>
                <w:iCs/>
                <w:sz w:val="22"/>
                <w:szCs w:val="22"/>
              </w:rPr>
            </w:pPr>
            <w:r>
              <w:rPr>
                <w:rFonts w:eastAsia="SimSun" w:cs="Arial"/>
                <w:i/>
                <w:iCs/>
                <w:sz w:val="22"/>
                <w:szCs w:val="22"/>
              </w:rPr>
              <w:t>Technomyrmex brunneus</w:t>
            </w:r>
          </w:p>
        </w:tc>
        <w:tc>
          <w:tcPr>
            <w:tcW w:w="1171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Exotic</w:t>
            </w:r>
          </w:p>
        </w:tc>
        <w:tc>
          <w:tcPr>
            <w:tcW w:w="1302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SimSun" w:cs="Arial"/>
                <w:sz w:val="22"/>
                <w:szCs w:val="22"/>
              </w:rPr>
            </w:pPr>
            <w:r>
              <w:rPr>
                <w:rFonts w:hint="eastAsia" w:eastAsia="PMingLiU" w:cs="Arial"/>
                <w:sz w:val="22"/>
                <w:szCs w:val="22"/>
              </w:rPr>
              <w:t>Arboreal</w:t>
            </w:r>
          </w:p>
        </w:tc>
        <w:tc>
          <w:tcPr>
            <w:tcW w:w="745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1782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i/>
                <w:iCs/>
                <w:sz w:val="22"/>
                <w:szCs w:val="22"/>
              </w:rPr>
            </w:pPr>
            <w:r>
              <w:rPr>
                <w:rFonts w:eastAsia="SimSun" w:cs="Arial"/>
                <w:i/>
                <w:iCs/>
                <w:sz w:val="22"/>
                <w:szCs w:val="22"/>
              </w:rPr>
              <w:t>Anoplolepis gracilipes</w:t>
            </w:r>
          </w:p>
        </w:tc>
        <w:tc>
          <w:tcPr>
            <w:tcW w:w="1171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Exotic</w:t>
            </w:r>
          </w:p>
        </w:tc>
        <w:tc>
          <w:tcPr>
            <w:tcW w:w="1302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SimSun" w:cs="Arial"/>
                <w:sz w:val="22"/>
                <w:szCs w:val="22"/>
              </w:rPr>
            </w:pPr>
            <w:r>
              <w:rPr>
                <w:rFonts w:eastAsia="PMingLiU" w:cs="Arial"/>
                <w:sz w:val="22"/>
                <w:szCs w:val="22"/>
              </w:rPr>
              <w:t>Semi-arboreal</w:t>
            </w:r>
          </w:p>
        </w:tc>
        <w:tc>
          <w:tcPr>
            <w:tcW w:w="745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1782" w:type="pct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SimSun" w:cs="Arial"/>
                <w:i/>
                <w:iCs/>
                <w:sz w:val="22"/>
                <w:szCs w:val="22"/>
              </w:rPr>
            </w:pPr>
            <w:r>
              <w:rPr>
                <w:rFonts w:eastAsia="SimSun"/>
                <w:i/>
                <w:iCs/>
                <w:sz w:val="22"/>
                <w:szCs w:val="22"/>
              </w:rPr>
              <w:t>Trichomyrmex destructor</w:t>
            </w:r>
          </w:p>
        </w:tc>
        <w:tc>
          <w:tcPr>
            <w:tcW w:w="1171" w:type="pct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SimSun"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Exotic</w:t>
            </w:r>
          </w:p>
        </w:tc>
        <w:tc>
          <w:tcPr>
            <w:tcW w:w="1302" w:type="pct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PMingLiU" w:cs="Arial"/>
                <w:sz w:val="22"/>
                <w:szCs w:val="22"/>
              </w:rPr>
            </w:pPr>
            <w:r>
              <w:rPr>
                <w:rFonts w:eastAsia="PMingLiU" w:cs="Arial"/>
                <w:sz w:val="22"/>
                <w:szCs w:val="22"/>
              </w:rPr>
              <w:t>Semi-arboreal</w:t>
            </w:r>
          </w:p>
        </w:tc>
        <w:tc>
          <w:tcPr>
            <w:tcW w:w="745" w:type="pct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SimSun"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1</w:t>
            </w:r>
          </w:p>
        </w:tc>
      </w:tr>
    </w:tbl>
    <w:p>
      <w:pPr>
        <w:jc w:val="center"/>
        <w:rPr>
          <w:b/>
          <w:bCs/>
          <w:sz w:val="24"/>
          <w:szCs w:val="24"/>
        </w:rPr>
      </w:pPr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114300" distR="114300">
            <wp:extent cx="4471670" cy="4471670"/>
            <wp:effectExtent l="0" t="0" r="11430" b="11430"/>
            <wp:docPr id="1" name="Picture 1" descr="C:\Users\genchanghsu\Desktop\2023_Ant_Hitchhiking_on_Vehicles_in_Taiwan\03_Outputs\Figures\Destination_Map.tiffDestination_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genchanghsu\Desktop\2023_Ant_Hitchhiking_on_Vehicles_in_Taiwan\03_Outputs\Figures\Destination_Map.tiffDestination_Map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Figure S1. </w:t>
      </w:r>
      <w:r>
        <w:rPr>
          <w:sz w:val="24"/>
          <w:szCs w:val="24"/>
        </w:rPr>
        <w:t>The movement</w:t>
      </w:r>
      <w:ins w:id="0" w:author="genchanghsu" w:date="2024-01-07T19:54:03Z">
        <w:r>
          <w:rPr>
            <w:rFonts w:hint="default"/>
            <w:sz w:val="24"/>
            <w:szCs w:val="24"/>
            <w:lang w:val="en-US"/>
          </w:rPr>
          <w:t>s</w:t>
        </w:r>
      </w:ins>
      <w:r>
        <w:rPr>
          <w:sz w:val="24"/>
          <w:szCs w:val="24"/>
        </w:rPr>
        <w:t xml:space="preserve"> of</w:t>
      </w:r>
      <w:del w:id="1" w:author="genchanghsu" w:date="2024-01-07T19:57:15Z">
        <w:r>
          <w:rPr>
            <w:sz w:val="24"/>
            <w:szCs w:val="24"/>
          </w:rPr>
          <w:delText xml:space="preserve"> </w:delText>
        </w:r>
      </w:del>
      <w:del w:id="2" w:author="genchanghsu" w:date="2024-01-07T19:57:14Z">
        <w:r>
          <w:rPr>
            <w:sz w:val="24"/>
            <w:szCs w:val="24"/>
          </w:rPr>
          <w:delText>the</w:delText>
        </w:r>
      </w:del>
      <w:r>
        <w:rPr>
          <w:sz w:val="24"/>
          <w:szCs w:val="24"/>
        </w:rPr>
        <w:t xml:space="preserve"> ant-colonized vehicles </w:t>
      </w:r>
      <w:del w:id="3" w:author="genchanghsu" w:date="2024-01-07T19:58:20Z">
        <w:r>
          <w:rPr>
            <w:rFonts w:hint="default"/>
            <w:sz w:val="24"/>
            <w:szCs w:val="24"/>
            <w:lang w:val="en-US"/>
          </w:rPr>
          <w:delText>for 13 hitchhiking cases from where</w:delText>
        </w:r>
      </w:del>
      <w:ins w:id="4" w:author="genchanghsu" w:date="2024-01-07T19:58:20Z">
        <w:r>
          <w:rPr>
            <w:rFonts w:hint="default"/>
            <w:sz w:val="24"/>
            <w:szCs w:val="24"/>
            <w:lang w:val="en-US"/>
          </w:rPr>
          <w:t>from</w:t>
        </w:r>
      </w:ins>
      <w:ins w:id="5" w:author="genchanghsu" w:date="2024-01-07T19:58:21Z">
        <w:r>
          <w:rPr>
            <w:rFonts w:hint="default"/>
            <w:sz w:val="24"/>
            <w:szCs w:val="24"/>
            <w:lang w:val="en-US"/>
          </w:rPr>
          <w:t xml:space="preserve"> the</w:t>
        </w:r>
      </w:ins>
      <w:ins w:id="6" w:author="genchanghsu" w:date="2024-01-07T19:58:22Z">
        <w:r>
          <w:rPr>
            <w:rFonts w:hint="default"/>
            <w:sz w:val="24"/>
            <w:szCs w:val="24"/>
            <w:lang w:val="en-US"/>
          </w:rPr>
          <w:t xml:space="preserve"> </w:t>
        </w:r>
      </w:ins>
      <w:ins w:id="7" w:author="genchanghsu" w:date="2024-01-07T19:58:23Z">
        <w:r>
          <w:rPr>
            <w:rFonts w:hint="default"/>
            <w:sz w:val="24"/>
            <w:szCs w:val="24"/>
            <w:lang w:val="en-US"/>
          </w:rPr>
          <w:t>pa</w:t>
        </w:r>
      </w:ins>
      <w:ins w:id="8" w:author="genchanghsu" w:date="2024-01-07T19:58:24Z">
        <w:r>
          <w:rPr>
            <w:rFonts w:hint="default"/>
            <w:sz w:val="24"/>
            <w:szCs w:val="24"/>
            <w:lang w:val="en-US"/>
          </w:rPr>
          <w:t>rking</w:t>
        </w:r>
      </w:ins>
      <w:ins w:id="9" w:author="genchanghsu" w:date="2024-01-07T19:58:25Z">
        <w:r>
          <w:rPr>
            <w:rFonts w:hint="default"/>
            <w:sz w:val="24"/>
            <w:szCs w:val="24"/>
            <w:lang w:val="en-US"/>
          </w:rPr>
          <w:t xml:space="preserve"> locati</w:t>
        </w:r>
      </w:ins>
      <w:ins w:id="10" w:author="genchanghsu" w:date="2024-01-07T19:58:26Z">
        <w:r>
          <w:rPr>
            <w:rFonts w:hint="default"/>
            <w:sz w:val="24"/>
            <w:szCs w:val="24"/>
            <w:lang w:val="en-US"/>
          </w:rPr>
          <w:t>on</w:t>
        </w:r>
      </w:ins>
      <w:ins w:id="11" w:author="genchanghsu" w:date="2024-01-07T19:58:27Z">
        <w:r>
          <w:rPr>
            <w:rFonts w:hint="default"/>
            <w:sz w:val="24"/>
            <w:szCs w:val="24"/>
            <w:lang w:val="en-US"/>
          </w:rPr>
          <w:t>s</w:t>
        </w:r>
      </w:ins>
      <w:r>
        <w:rPr>
          <w:sz w:val="24"/>
          <w:szCs w:val="24"/>
        </w:rPr>
        <w:t xml:space="preserve"> </w:t>
      </w:r>
      <w:del w:id="12" w:author="genchanghsu" w:date="2024-01-07T19:58:28Z">
        <w:r>
          <w:rPr>
            <w:sz w:val="24"/>
            <w:szCs w:val="24"/>
          </w:rPr>
          <w:delText>the vehicl</w:delText>
        </w:r>
      </w:del>
      <w:del w:id="13" w:author="genchanghsu" w:date="2024-01-07T19:58:29Z">
        <w:r>
          <w:rPr>
            <w:sz w:val="24"/>
            <w:szCs w:val="24"/>
          </w:rPr>
          <w:delText xml:space="preserve">e </w:delText>
        </w:r>
      </w:del>
      <w:del w:id="14" w:author="genchanghsu" w:date="2024-01-07T19:54:39Z">
        <w:r>
          <w:rPr>
            <w:sz w:val="24"/>
            <w:szCs w:val="24"/>
          </w:rPr>
          <w:delText>is</w:delText>
        </w:r>
      </w:del>
      <w:del w:id="15" w:author="genchanghsu" w:date="2024-01-07T19:58:29Z">
        <w:r>
          <w:rPr>
            <w:sz w:val="24"/>
            <w:szCs w:val="24"/>
          </w:rPr>
          <w:delText xml:space="preserve"> parked</w:delText>
        </w:r>
      </w:del>
      <w:del w:id="16" w:author="genchanghsu" w:date="2024-01-07T19:58:30Z">
        <w:r>
          <w:rPr>
            <w:sz w:val="24"/>
            <w:szCs w:val="24"/>
          </w:rPr>
          <w:delText xml:space="preserve"> </w:delText>
        </w:r>
      </w:del>
      <w:r>
        <w:rPr>
          <w:sz w:val="24"/>
          <w:szCs w:val="24"/>
        </w:rPr>
        <w:t xml:space="preserve">(arrow end) to </w:t>
      </w:r>
      <w:ins w:id="17" w:author="genchanghsu" w:date="2024-01-07T19:58:34Z">
        <w:r>
          <w:rPr>
            <w:rFonts w:hint="default"/>
            <w:sz w:val="24"/>
            <w:szCs w:val="24"/>
            <w:lang w:val="en-US"/>
          </w:rPr>
          <w:t xml:space="preserve">the </w:t>
        </w:r>
      </w:ins>
      <w:r>
        <w:rPr>
          <w:sz w:val="24"/>
          <w:szCs w:val="24"/>
        </w:rPr>
        <w:t>intended destination</w:t>
      </w:r>
      <w:ins w:id="18" w:author="genchanghsu" w:date="2024-01-07T19:58:36Z">
        <w:r>
          <w:rPr>
            <w:rFonts w:hint="default"/>
            <w:sz w:val="24"/>
            <w:szCs w:val="24"/>
            <w:lang w:val="en-US"/>
          </w:rPr>
          <w:t>s</w:t>
        </w:r>
      </w:ins>
      <w:r>
        <w:rPr>
          <w:sz w:val="24"/>
          <w:szCs w:val="24"/>
        </w:rPr>
        <w:t xml:space="preserve"> (arrowhead)</w:t>
      </w:r>
      <w:del w:id="19" w:author="genchanghsu" w:date="2024-01-07T19:58:44Z">
        <w:r>
          <w:rPr>
            <w:sz w:val="24"/>
            <w:szCs w:val="24"/>
          </w:rPr>
          <w:delText>.</w:delText>
        </w:r>
      </w:del>
      <w:r>
        <w:rPr>
          <w:sz w:val="24"/>
          <w:szCs w:val="24"/>
        </w:rPr>
        <w:t xml:space="preserve"> </w:t>
      </w:r>
      <w:ins w:id="20" w:author="genchanghsu" w:date="2024-01-07T19:57:59Z">
        <w:r>
          <w:rPr>
            <w:sz w:val="24"/>
            <w:szCs w:val="24"/>
          </w:rPr>
          <w:t>for</w:t>
        </w:r>
      </w:ins>
      <w:ins w:id="21" w:author="genchanghsu" w:date="2024-01-07T22:51:10Z">
        <w:r>
          <w:rPr>
            <w:rFonts w:hint="default"/>
            <w:sz w:val="24"/>
            <w:szCs w:val="24"/>
            <w:lang w:val="en-US"/>
          </w:rPr>
          <w:t xml:space="preserve"> </w:t>
        </w:r>
      </w:ins>
      <w:ins w:id="22" w:author="genchanghsu" w:date="2024-01-07T19:57:59Z">
        <w:r>
          <w:rPr>
            <w:sz w:val="24"/>
            <w:szCs w:val="24"/>
          </w:rPr>
          <w:t xml:space="preserve">13 hitchhiking cases </w:t>
        </w:r>
      </w:ins>
      <w:del w:id="23" w:author="genchanghsu" w:date="2024-01-07T19:58:53Z">
        <w:r>
          <w:rPr>
            <w:sz w:val="24"/>
            <w:szCs w:val="24"/>
          </w:rPr>
          <w:delText>Only tho</w:delText>
        </w:r>
      </w:del>
      <w:del w:id="24" w:author="genchanghsu" w:date="2024-01-07T19:58:54Z">
        <w:r>
          <w:rPr>
            <w:sz w:val="24"/>
            <w:szCs w:val="24"/>
          </w:rPr>
          <w:delText xml:space="preserve">se </w:delText>
        </w:r>
      </w:del>
      <w:ins w:id="25" w:author="genchanghsu" w:date="2024-01-07T19:58:55Z">
        <w:r>
          <w:rPr>
            <w:rFonts w:hint="default"/>
            <w:sz w:val="24"/>
            <w:szCs w:val="24"/>
            <w:lang w:val="en-US"/>
          </w:rPr>
          <w:t>where t</w:t>
        </w:r>
      </w:ins>
      <w:ins w:id="26" w:author="genchanghsu" w:date="2024-01-07T19:58:56Z">
        <w:r>
          <w:rPr>
            <w:rFonts w:hint="default"/>
            <w:sz w:val="24"/>
            <w:szCs w:val="24"/>
            <w:lang w:val="en-US"/>
          </w:rPr>
          <w:t xml:space="preserve">he </w:t>
        </w:r>
      </w:ins>
      <w:ins w:id="27" w:author="genchanghsu" w:date="2024-01-07T22:51:15Z">
        <w:r>
          <w:rPr>
            <w:rFonts w:hint="default"/>
            <w:sz w:val="24"/>
            <w:szCs w:val="24"/>
            <w:lang w:val="en-US"/>
          </w:rPr>
          <w:t>tra</w:t>
        </w:r>
      </w:ins>
      <w:ins w:id="28" w:author="genchanghsu" w:date="2024-01-07T22:51:16Z">
        <w:r>
          <w:rPr>
            <w:rFonts w:hint="default"/>
            <w:sz w:val="24"/>
            <w:szCs w:val="24"/>
            <w:lang w:val="en-US"/>
          </w:rPr>
          <w:t>vel</w:t>
        </w:r>
      </w:ins>
      <w:ins w:id="29" w:author="genchanghsu" w:date="2024-01-07T19:59:50Z">
        <w:r>
          <w:rPr>
            <w:rFonts w:hint="default"/>
            <w:sz w:val="24"/>
            <w:szCs w:val="24"/>
            <w:lang w:val="en-US"/>
          </w:rPr>
          <w:t xml:space="preserve"> </w:t>
        </w:r>
      </w:ins>
      <w:ins w:id="30" w:author="genchanghsu" w:date="2024-01-07T19:59:45Z">
        <w:r>
          <w:rPr>
            <w:rFonts w:hint="default"/>
            <w:sz w:val="24"/>
            <w:szCs w:val="24"/>
            <w:lang w:val="en-US"/>
          </w:rPr>
          <w:t>distanc</w:t>
        </w:r>
      </w:ins>
      <w:ins w:id="31" w:author="genchanghsu" w:date="2024-01-07T19:59:46Z">
        <w:r>
          <w:rPr>
            <w:rFonts w:hint="default"/>
            <w:sz w:val="24"/>
            <w:szCs w:val="24"/>
            <w:lang w:val="en-US"/>
          </w:rPr>
          <w:t>e</w:t>
        </w:r>
      </w:ins>
      <w:ins w:id="32" w:author="genchanghsu" w:date="2024-01-07T19:59:52Z">
        <w:r>
          <w:rPr>
            <w:rFonts w:hint="default"/>
            <w:sz w:val="24"/>
            <w:szCs w:val="24"/>
            <w:lang w:val="en-US"/>
          </w:rPr>
          <w:t>s</w:t>
        </w:r>
      </w:ins>
      <w:del w:id="33" w:author="genchanghsu" w:date="2024-01-07T19:59:43Z">
        <w:r>
          <w:rPr>
            <w:sz w:val="24"/>
            <w:szCs w:val="24"/>
          </w:rPr>
          <w:delText>movements</w:delText>
        </w:r>
      </w:del>
      <w:r>
        <w:rPr>
          <w:sz w:val="24"/>
          <w:szCs w:val="24"/>
        </w:rPr>
        <w:t xml:space="preserve"> </w:t>
      </w:r>
      <w:ins w:id="34" w:author="genchanghsu" w:date="2024-01-07T19:59:01Z">
        <w:r>
          <w:rPr>
            <w:rFonts w:hint="default"/>
            <w:sz w:val="24"/>
            <w:szCs w:val="24"/>
            <w:lang w:val="en-US"/>
          </w:rPr>
          <w:t xml:space="preserve">were </w:t>
        </w:r>
      </w:ins>
      <w:r>
        <w:rPr>
          <w:sz w:val="24"/>
          <w:szCs w:val="24"/>
        </w:rPr>
        <w:t>larger than 30 km</w:t>
      </w:r>
      <w:ins w:id="35" w:author="genchanghsu" w:date="2024-01-07T20:11:01Z">
        <w:r>
          <w:rPr>
            <w:rFonts w:hint="default"/>
            <w:sz w:val="24"/>
            <w:szCs w:val="24"/>
            <w:lang w:val="en-US"/>
          </w:rPr>
          <w:t xml:space="preserve"> </w:t>
        </w:r>
      </w:ins>
      <w:ins w:id="36" w:author="genchanghsu" w:date="2024-01-07T20:11:04Z">
        <w:r>
          <w:rPr>
            <w:rFonts w:hint="default"/>
            <w:sz w:val="24"/>
            <w:szCs w:val="24"/>
            <w:lang w:val="en-US"/>
          </w:rPr>
          <w:t>(</w:t>
        </w:r>
      </w:ins>
      <w:ins w:id="37" w:author="genchanghsu" w:date="2024-01-07T20:11:06Z">
        <w:r>
          <w:rPr>
            <w:rFonts w:hint="default"/>
            <w:sz w:val="24"/>
            <w:szCs w:val="24"/>
            <w:lang w:val="en-US"/>
          </w:rPr>
          <w:t>b</w:t>
        </w:r>
      </w:ins>
      <w:ins w:id="38" w:author="genchanghsu" w:date="2024-01-07T20:10:29Z">
        <w:r>
          <w:rPr>
            <w:rFonts w:hint="default"/>
            <w:sz w:val="24"/>
            <w:szCs w:val="24"/>
            <w:lang w:val="en-US"/>
          </w:rPr>
          <w:t>lac</w:t>
        </w:r>
      </w:ins>
      <w:ins w:id="39" w:author="genchanghsu" w:date="2024-01-07T20:10:38Z">
        <w:r>
          <w:rPr>
            <w:rFonts w:hint="default"/>
            <w:sz w:val="24"/>
            <w:szCs w:val="24"/>
            <w:lang w:val="en-US"/>
          </w:rPr>
          <w:t>k</w:t>
        </w:r>
      </w:ins>
      <w:ins w:id="40" w:author="genchanghsu" w:date="2024-01-07T20:10:39Z">
        <w:r>
          <w:rPr>
            <w:rFonts w:hint="default"/>
            <w:sz w:val="24"/>
            <w:szCs w:val="24"/>
            <w:lang w:val="en-US"/>
          </w:rPr>
          <w:t xml:space="preserve">: </w:t>
        </w:r>
      </w:ins>
      <w:ins w:id="41" w:author="genchanghsu" w:date="2024-01-07T20:10:47Z">
        <w:r>
          <w:rPr>
            <w:rFonts w:eastAsia="SimSun" w:cs="Arial"/>
            <w:i/>
            <w:iCs/>
            <w:sz w:val="24"/>
            <w:szCs w:val="24"/>
            <w:rPrChange w:id="42" w:author="genchanghsu" w:date="2024-01-07T20:12:00Z">
              <w:rPr>
                <w:rFonts w:eastAsia="SimSun" w:cs="Arial"/>
                <w:i/>
                <w:iCs/>
                <w:sz w:val="22"/>
                <w:szCs w:val="22"/>
              </w:rPr>
            </w:rPrChange>
          </w:rPr>
          <w:t>Dolichoderus thoracicus</w:t>
        </w:r>
      </w:ins>
      <w:del w:id="43" w:author="genchanghsu" w:date="2024-01-07T19:59:04Z">
        <w:r>
          <w:rPr>
            <w:sz w:val="24"/>
            <w:szCs w:val="24"/>
          </w:rPr>
          <w:delText xml:space="preserve"> </w:delText>
        </w:r>
      </w:del>
      <w:del w:id="44" w:author="genchanghsu" w:date="2024-01-07T19:54:50Z">
        <w:r>
          <w:rPr>
            <w:sz w:val="24"/>
            <w:szCs w:val="24"/>
          </w:rPr>
          <w:delText>are</w:delText>
        </w:r>
      </w:del>
      <w:del w:id="45" w:author="genchanghsu" w:date="2024-01-07T19:59:06Z">
        <w:r>
          <w:rPr>
            <w:sz w:val="24"/>
            <w:szCs w:val="24"/>
          </w:rPr>
          <w:delText xml:space="preserve"> </w:delText>
        </w:r>
        <w:commentRangeStart w:id="0"/>
        <w:commentRangeStart w:id="1"/>
        <w:r>
          <w:rPr>
            <w:sz w:val="24"/>
            <w:szCs w:val="24"/>
          </w:rPr>
          <w:delText>ma</w:delText>
        </w:r>
      </w:del>
      <w:del w:id="46" w:author="genchanghsu" w:date="2024-01-07T19:59:07Z">
        <w:r>
          <w:rPr>
            <w:sz w:val="24"/>
            <w:szCs w:val="24"/>
          </w:rPr>
          <w:delText>pped</w:delText>
        </w:r>
      </w:del>
      <w:del w:id="47" w:author="genchanghsu" w:date="2024-01-07T19:59:13Z">
        <w:r>
          <w:rPr>
            <w:sz w:val="24"/>
            <w:szCs w:val="24"/>
          </w:rPr>
          <w:delText>.</w:delText>
        </w:r>
        <w:commentRangeEnd w:id="0"/>
      </w:del>
      <w:del w:id="48" w:author="genchanghsu" w:date="2024-01-07T19:59:13Z">
        <w:r>
          <w:rPr>
            <w:rStyle w:val="25"/>
            <w:sz w:val="24"/>
            <w:szCs w:val="24"/>
            <w:rPrChange w:id="49" w:author="genchanghsu" w:date="2024-01-07T20:12:00Z">
              <w:rPr>
                <w:rStyle w:val="25"/>
              </w:rPr>
            </w:rPrChange>
          </w:rPr>
          <w:commentReference w:id="0"/>
        </w:r>
        <w:commentRangeEnd w:id="1"/>
      </w:del>
      <w:r>
        <w:commentReference w:id="1"/>
      </w:r>
      <w:ins w:id="51" w:author="genchanghsu" w:date="2024-01-07T20:11:08Z">
        <w:r>
          <w:rPr>
            <w:rStyle w:val="25"/>
            <w:rFonts w:hint="default"/>
            <w:sz w:val="24"/>
            <w:szCs w:val="24"/>
            <w:lang w:val="en-US"/>
            <w:rPrChange w:id="52" w:author="genchanghsu" w:date="2024-01-07T20:12:00Z">
              <w:rPr>
                <w:rStyle w:val="25"/>
                <w:rFonts w:hint="default"/>
                <w:lang w:val="en-US"/>
              </w:rPr>
            </w:rPrChange>
          </w:rPr>
          <w:t xml:space="preserve">; </w:t>
        </w:r>
      </w:ins>
      <w:ins w:id="53" w:author="genchanghsu" w:date="2024-01-07T20:11:09Z">
        <w:r>
          <w:rPr>
            <w:rStyle w:val="25"/>
            <w:rFonts w:hint="default"/>
            <w:sz w:val="24"/>
            <w:szCs w:val="24"/>
            <w:lang w:val="en-US"/>
            <w:rPrChange w:id="54" w:author="genchanghsu" w:date="2024-01-07T20:12:00Z">
              <w:rPr>
                <w:rStyle w:val="25"/>
                <w:rFonts w:hint="default"/>
                <w:lang w:val="en-US"/>
              </w:rPr>
            </w:rPrChange>
          </w:rPr>
          <w:t>br</w:t>
        </w:r>
      </w:ins>
      <w:ins w:id="55" w:author="genchanghsu" w:date="2024-01-07T20:11:10Z">
        <w:r>
          <w:rPr>
            <w:rStyle w:val="25"/>
            <w:rFonts w:hint="default"/>
            <w:sz w:val="24"/>
            <w:szCs w:val="24"/>
            <w:lang w:val="en-US"/>
            <w:rPrChange w:id="56" w:author="genchanghsu" w:date="2024-01-07T20:12:00Z">
              <w:rPr>
                <w:rStyle w:val="25"/>
                <w:rFonts w:hint="default"/>
                <w:lang w:val="en-US"/>
              </w:rPr>
            </w:rPrChange>
          </w:rPr>
          <w:t>own</w:t>
        </w:r>
      </w:ins>
      <w:ins w:id="57" w:author="genchanghsu" w:date="2024-01-07T20:11:11Z">
        <w:r>
          <w:rPr>
            <w:rStyle w:val="25"/>
            <w:rFonts w:hint="default"/>
            <w:sz w:val="24"/>
            <w:szCs w:val="24"/>
            <w:lang w:val="en-US"/>
            <w:rPrChange w:id="58" w:author="genchanghsu" w:date="2024-01-07T20:12:00Z">
              <w:rPr>
                <w:rStyle w:val="25"/>
                <w:rFonts w:hint="default"/>
                <w:lang w:val="en-US"/>
              </w:rPr>
            </w:rPrChange>
          </w:rPr>
          <w:t xml:space="preserve">: </w:t>
        </w:r>
      </w:ins>
      <w:ins w:id="59" w:author="genchanghsu" w:date="2024-01-07T20:11:41Z">
        <w:r>
          <w:rPr>
            <w:rFonts w:eastAsia="SimSun" w:cs="Arial"/>
            <w:i/>
            <w:iCs/>
            <w:sz w:val="24"/>
            <w:szCs w:val="24"/>
            <w:rPrChange w:id="60" w:author="genchanghsu" w:date="2024-01-07T20:12:00Z">
              <w:rPr>
                <w:rFonts w:eastAsia="SimSun" w:cs="Arial"/>
                <w:i/>
                <w:iCs/>
                <w:sz w:val="22"/>
                <w:szCs w:val="22"/>
              </w:rPr>
            </w:rPrChange>
          </w:rPr>
          <w:t>Tapinoma</w:t>
        </w:r>
        <w:bookmarkStart w:id="0" w:name="_GoBack"/>
        <w:bookmarkEnd w:id="0"/>
        <w:r>
          <w:rPr>
            <w:rFonts w:eastAsia="SimSun" w:cs="Arial"/>
            <w:i/>
            <w:iCs/>
            <w:sz w:val="24"/>
            <w:szCs w:val="24"/>
            <w:rPrChange w:id="60" w:author="genchanghsu" w:date="2024-01-07T20:12:00Z">
              <w:rPr>
                <w:rFonts w:eastAsia="SimSun" w:cs="Arial"/>
                <w:i/>
                <w:iCs/>
                <w:sz w:val="22"/>
                <w:szCs w:val="22"/>
              </w:rPr>
            </w:rPrChange>
          </w:rPr>
          <w:t xml:space="preserve"> melanocephalum</w:t>
        </w:r>
      </w:ins>
      <w:ins w:id="61" w:author="genchanghsu" w:date="2024-01-07T20:11:43Z">
        <w:r>
          <w:rPr>
            <w:rFonts w:hint="default" w:eastAsia="SimSun" w:cs="Arial"/>
            <w:i w:val="0"/>
            <w:iCs w:val="0"/>
            <w:sz w:val="24"/>
            <w:szCs w:val="24"/>
            <w:lang w:val="en-US"/>
            <w:rPrChange w:id="62" w:author="genchanghsu" w:date="2024-01-07T20:12:00Z">
              <w:rPr>
                <w:rFonts w:hint="default" w:eastAsia="SimSun" w:cs="Arial"/>
                <w:i/>
                <w:iCs/>
                <w:sz w:val="22"/>
                <w:szCs w:val="22"/>
                <w:lang w:val="en-US"/>
              </w:rPr>
            </w:rPrChange>
          </w:rPr>
          <w:t xml:space="preserve">; </w:t>
        </w:r>
      </w:ins>
      <w:ins w:id="63" w:author="genchanghsu" w:date="2024-01-07T20:11:45Z">
        <w:r>
          <w:rPr>
            <w:rFonts w:hint="default" w:eastAsia="SimSun" w:cs="Arial"/>
            <w:i w:val="0"/>
            <w:iCs w:val="0"/>
            <w:sz w:val="24"/>
            <w:szCs w:val="24"/>
            <w:lang w:val="en-US"/>
            <w:rPrChange w:id="64" w:author="genchanghsu" w:date="2024-01-07T20:12:00Z">
              <w:rPr>
                <w:rFonts w:hint="default" w:eastAsia="SimSun" w:cs="Arial"/>
                <w:i/>
                <w:iCs/>
                <w:sz w:val="22"/>
                <w:szCs w:val="22"/>
                <w:lang w:val="en-US"/>
              </w:rPr>
            </w:rPrChange>
          </w:rPr>
          <w:t>gray</w:t>
        </w:r>
      </w:ins>
      <w:ins w:id="65" w:author="genchanghsu" w:date="2024-01-07T20:11:46Z">
        <w:r>
          <w:rPr>
            <w:rFonts w:hint="default" w:eastAsia="SimSun" w:cs="Arial"/>
            <w:i w:val="0"/>
            <w:iCs w:val="0"/>
            <w:sz w:val="24"/>
            <w:szCs w:val="24"/>
            <w:lang w:val="en-US"/>
            <w:rPrChange w:id="66" w:author="genchanghsu" w:date="2024-01-07T20:12:00Z">
              <w:rPr>
                <w:rFonts w:hint="default" w:eastAsia="SimSun" w:cs="Arial"/>
                <w:i/>
                <w:iCs/>
                <w:sz w:val="22"/>
                <w:szCs w:val="22"/>
                <w:lang w:val="en-US"/>
              </w:rPr>
            </w:rPrChange>
          </w:rPr>
          <w:t xml:space="preserve">: </w:t>
        </w:r>
      </w:ins>
      <w:ins w:id="67" w:author="genchanghsu" w:date="2024-01-07T20:13:45Z">
        <w:r>
          <w:rPr>
            <w:rFonts w:eastAsia="SimSun" w:cs="Arial"/>
            <w:i/>
            <w:iCs/>
            <w:sz w:val="24"/>
            <w:szCs w:val="24"/>
            <w:rPrChange w:id="68" w:author="genchanghsu" w:date="2024-01-07T20:13:51Z">
              <w:rPr>
                <w:rFonts w:eastAsia="SimSun" w:cs="Arial"/>
                <w:i/>
                <w:iCs/>
                <w:sz w:val="22"/>
                <w:szCs w:val="22"/>
              </w:rPr>
            </w:rPrChange>
          </w:rPr>
          <w:t>Technomyrmex brunneus</w:t>
        </w:r>
      </w:ins>
      <w:ins w:id="69" w:author="genchanghsu" w:date="2024-01-07T20:13:54Z">
        <w:r>
          <w:rPr>
            <w:rFonts w:hint="default" w:eastAsia="SimSun" w:cs="Arial"/>
            <w:i w:val="0"/>
            <w:iCs w:val="0"/>
            <w:sz w:val="24"/>
            <w:szCs w:val="24"/>
            <w:lang w:val="en-US"/>
          </w:rPr>
          <w:t>)</w:t>
        </w:r>
      </w:ins>
      <w:ins w:id="70" w:author="genchanghsu" w:date="2024-01-07T20:14:09Z">
        <w:r>
          <w:rPr>
            <w:rFonts w:hint="default" w:eastAsia="SimSun" w:cs="Arial"/>
            <w:i w:val="0"/>
            <w:iCs w:val="0"/>
            <w:sz w:val="24"/>
            <w:szCs w:val="24"/>
            <w:lang w:val="en-US"/>
          </w:rPr>
          <w:t>.</w:t>
        </w:r>
      </w:ins>
    </w:p>
    <w:p>
      <w:pPr>
        <w:rPr>
          <w:sz w:val="24"/>
          <w:szCs w:val="24"/>
        </w:rPr>
      </w:pPr>
    </w:p>
    <w:p>
      <w:pPr>
        <w:spacing w:line="480" w:lineRule="auto"/>
        <w:jc w:val="center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drawing>
          <wp:inline distT="0" distB="0" distL="114300" distR="114300">
            <wp:extent cx="4572000" cy="3657600"/>
            <wp:effectExtent l="0" t="0" r="0" b="0"/>
            <wp:docPr id="2" name="Picture 1" descr="C:\Users\genchanghsu\Desktop\2023_Ant_Hitchhiking_on_Vehicles_in_Taiwan\03_Outputs\Figures\Season_Barplot.tiffSeason_Bar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genchanghsu\Desktop\2023_Ant_Hitchhiking_on_Vehicles_in_Taiwan\03_Outputs\Figures\Season_Barplot.tiffSeason_Barplot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Figure S2. </w:t>
      </w:r>
      <w:r>
        <w:rPr>
          <w:rFonts w:cs="Arial"/>
          <w:sz w:val="24"/>
          <w:szCs w:val="24"/>
        </w:rPr>
        <w:t xml:space="preserve">The number of ant hitchhiking cases in each season across the study period (spring: March–May; </w:t>
      </w:r>
      <w:commentRangeStart w:id="2"/>
      <w:commentRangeStart w:id="3"/>
      <w:commentRangeStart w:id="4"/>
      <w:r>
        <w:rPr>
          <w:rFonts w:cs="Arial"/>
          <w:sz w:val="24"/>
          <w:szCs w:val="24"/>
        </w:rPr>
        <w:t>summer</w:t>
      </w:r>
      <w:commentRangeEnd w:id="2"/>
      <w:r>
        <w:rPr>
          <w:rStyle w:val="25"/>
        </w:rPr>
        <w:commentReference w:id="2"/>
      </w:r>
      <w:commentRangeEnd w:id="3"/>
      <w:r>
        <w:rPr>
          <w:rStyle w:val="25"/>
        </w:rPr>
        <w:commentReference w:id="3"/>
      </w:r>
      <w:commentRangeEnd w:id="4"/>
      <w:r>
        <w:commentReference w:id="4"/>
      </w:r>
      <w:r>
        <w:rPr>
          <w:rFonts w:cs="Arial"/>
          <w:sz w:val="24"/>
          <w:szCs w:val="24"/>
        </w:rPr>
        <w:t>: June–August; fall: September–November; winter: December–February).</w:t>
      </w:r>
    </w:p>
    <w:p>
      <w:pPr>
        <w:rPr>
          <w:ins w:id="71" w:author="genchanghsu" w:date="2024-01-07T20:04:01Z"/>
          <w:sz w:val="24"/>
          <w:szCs w:val="24"/>
        </w:rPr>
      </w:pPr>
    </w:p>
    <w:p>
      <w:pPr>
        <w:jc w:val="center"/>
        <w:rPr>
          <w:sz w:val="24"/>
          <w:szCs w:val="24"/>
        </w:rPr>
      </w:pPr>
      <w:ins w:id="72" w:author="genchanghsu" w:date="2024-01-07T20:05:38Z">
        <w:r>
          <w:rPr>
            <w:rFonts w:hint="default"/>
            <w:sz w:val="24"/>
            <w:szCs w:val="24"/>
            <w:lang w:val="en-US"/>
          </w:rPr>
          <w:drawing>
            <wp:inline distT="0" distB="0" distL="114300" distR="114300">
              <wp:extent cx="3789045" cy="3031490"/>
              <wp:effectExtent l="0" t="0" r="8255" b="3810"/>
              <wp:docPr id="3" name="Picture 3" descr="Season_Barplot_Gra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Season_Barplot_Gray"/>
                      <pic:cNvPicPr>
                        <a:picLocks noChangeAspect="1"/>
                      </pic:cNvPicPr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89045" cy="30314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Yang, Scotty" w:date="2024-01-06T17:14:00Z" w:initials="MOU">
    <w:p w14:paraId="43D94754">
      <w:r>
        <w:rPr>
          <w:color w:val="000000"/>
        </w:rPr>
        <w:t xml:space="preserve">I don’t want to make this fig too busy, but if you can indicate species responsible for these 13 movements that would be fantastic. If most of them are D throasicus, never mind then. </w:t>
      </w:r>
    </w:p>
  </w:comment>
  <w:comment w:id="1" w:author="genchanghsu" w:date="2024-01-07T20:14:33Z" w:initials="g">
    <w:p w14:paraId="36D1074E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Updated the figure!</w:t>
      </w:r>
    </w:p>
  </w:comment>
  <w:comment w:id="2" w:author="Yang, Scotty" w:date="2024-01-06T17:17:00Z" w:initials="MOU">
    <w:p w14:paraId="2EAB0BD0">
      <w:r>
        <w:rPr>
          <w:color w:val="000000"/>
        </w:rPr>
        <w:t>Green and red-ish colors may not be the best combination here.</w:t>
      </w:r>
    </w:p>
  </w:comment>
  <w:comment w:id="3" w:author="Feng-Chuan Hsu" w:date="2024-01-07T11:26:00Z" w:initials="FH">
    <w:p w14:paraId="65E13B46">
      <w:pPr>
        <w:pStyle w:val="26"/>
        <w:rPr>
          <w:rFonts w:hint="eastAsia"/>
        </w:rPr>
      </w:pPr>
      <w:r>
        <w:rPr>
          <w:rFonts w:hint="eastAsia"/>
        </w:rPr>
        <w:t>G</w:t>
      </w:r>
      <w:r>
        <w:t>C, maybe we can consider that whole picture only uses same color (such as gray) because I think the color not very important in this picture.</w:t>
      </w:r>
    </w:p>
  </w:comment>
  <w:comment w:id="4" w:author="genchanghsu" w:date="2024-01-07T19:55:13Z" w:initials="g">
    <w:p w14:paraId="5A7924F6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I adjusted the colors so that the figure won’t look so dazzling. I also made a gray-only figure. I’ll leave the decision to you!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3D94754" w15:done="0"/>
  <w15:commentEx w15:paraId="36D1074E" w15:done="0" w15:paraIdParent="43D94754"/>
  <w15:commentEx w15:paraId="2EAB0BD0" w15:done="0"/>
  <w15:commentEx w15:paraId="65E13B46" w15:done="0" w15:paraIdParent="2EAB0BD0"/>
  <w15:commentEx w15:paraId="5A7924F6" w15:done="0" w15:paraIdParent="2EAB0BD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imHei">
    <w:altName w:val="SimSun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genchanghsu">
    <w15:presenceInfo w15:providerId="None" w15:userId="genchanghsu"/>
  </w15:person>
  <w15:person w15:author="Yang, Scotty">
    <w15:presenceInfo w15:providerId="AD" w15:userId="S::scottyyang@vt.edu::1a4bbca2-4711-40d3-b93d-d50c804a41bd"/>
  </w15:person>
  <w15:person w15:author="Feng-Chuan Hsu">
    <w15:presenceInfo w15:providerId="Windows Live" w15:userId="170948ed440194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756F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2C8D"/>
    <w:rsid w:val="00377186"/>
    <w:rsid w:val="003A1C03"/>
    <w:rsid w:val="00414627"/>
    <w:rsid w:val="00425D63"/>
    <w:rsid w:val="004467C5"/>
    <w:rsid w:val="004643D8"/>
    <w:rsid w:val="00497C24"/>
    <w:rsid w:val="004C7BA5"/>
    <w:rsid w:val="004E7628"/>
    <w:rsid w:val="004F48F2"/>
    <w:rsid w:val="005149B1"/>
    <w:rsid w:val="00532F5C"/>
    <w:rsid w:val="005647F2"/>
    <w:rsid w:val="005662D1"/>
    <w:rsid w:val="0057044F"/>
    <w:rsid w:val="00573A09"/>
    <w:rsid w:val="0059217C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B25EC"/>
    <w:rsid w:val="007B75D2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24EB9"/>
    <w:rsid w:val="00930FDE"/>
    <w:rsid w:val="00940FE0"/>
    <w:rsid w:val="0098074D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931A4"/>
    <w:rsid w:val="00BB7C2B"/>
    <w:rsid w:val="00BC1664"/>
    <w:rsid w:val="00BC2546"/>
    <w:rsid w:val="00C05085"/>
    <w:rsid w:val="00C15936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B624BA"/>
    <w:rsid w:val="0CC56D0D"/>
    <w:rsid w:val="17B57BF4"/>
    <w:rsid w:val="19783AB2"/>
    <w:rsid w:val="1A4A112A"/>
    <w:rsid w:val="262909BD"/>
    <w:rsid w:val="27740C8B"/>
    <w:rsid w:val="3303652C"/>
    <w:rsid w:val="3A6A2E43"/>
    <w:rsid w:val="42B63095"/>
    <w:rsid w:val="46BE7F72"/>
    <w:rsid w:val="46FA3F5E"/>
    <w:rsid w:val="4A756F5C"/>
    <w:rsid w:val="54BE3D65"/>
    <w:rsid w:val="558C7F55"/>
    <w:rsid w:val="587A37B8"/>
    <w:rsid w:val="5A664053"/>
    <w:rsid w:val="5A980769"/>
    <w:rsid w:val="5AF328A2"/>
    <w:rsid w:val="60684065"/>
    <w:rsid w:val="76D05FFC"/>
    <w:rsid w:val="780A1977"/>
    <w:rsid w:val="7E8545A2"/>
    <w:rsid w:val="7EF746DD"/>
    <w:rsid w:val="7F5A2F41"/>
    <w:rsid w:val="7F6C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39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</w:pPr>
    <w:rPr>
      <w:rFonts w:ascii="Arial" w:hAnsi="Arial" w:eastAsia="DFKai-SB" w:cs="Wingdings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eastAsia="SimHei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link w:val="249"/>
    <w:qFormat/>
    <w:uiPriority w:val="99"/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 w:line="360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="200"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註解文字 字元"/>
    <w:basedOn w:val="11"/>
    <w:link w:val="26"/>
    <w:qFormat/>
    <w:uiPriority w:val="99"/>
    <w:rPr>
      <w:rFonts w:ascii="Arial" w:hAnsi="Arial" w:eastAsia="DFKai-SB" w:cs="Wingdings"/>
      <w:sz w:val="28"/>
      <w:szCs w:val="28"/>
      <w:lang w:eastAsia="zh-CN"/>
    </w:rPr>
  </w:style>
  <w:style w:type="paragraph" w:customStyle="1" w:styleId="250">
    <w:name w:val="Revision"/>
    <w:hidden/>
    <w:semiHidden/>
    <w:qFormat/>
    <w:uiPriority w:val="99"/>
    <w:rPr>
      <w:rFonts w:ascii="Arial" w:hAnsi="Arial" w:eastAsia="DFKai-SB" w:cs="Wingdings"/>
      <w:sz w:val="28"/>
      <w:szCs w:val="2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tiff"/><Relationship Id="rId8" Type="http://schemas.openxmlformats.org/officeDocument/2006/relationships/image" Target="media/image1.tiff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3.tif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151</Words>
  <Characters>866</Characters>
  <Lines>7</Lines>
  <Paragraphs>2</Paragraphs>
  <TotalTime>8</TotalTime>
  <ScaleCrop>false</ScaleCrop>
  <LinksUpToDate>false</LinksUpToDate>
  <CharactersWithSpaces>1015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2024-01-07T03:30:00Z</dcterms:created>
  <dc:creator>genchanghsu</dc:creator>
  <cp:lastModifiedBy>genchanghsu</cp:lastModifiedBy>
  <dcterms:modified xsi:type="dcterms:W3CDTF">2024-01-08T03:51:37Z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A489BA889BB847D1B721A948CD4FBD1B_11</vt:lpwstr>
  </property>
</Properties>
</file>