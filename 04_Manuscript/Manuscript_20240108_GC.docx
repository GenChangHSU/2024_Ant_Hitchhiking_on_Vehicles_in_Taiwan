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Title</w:t>
      </w:r>
    </w:p>
    <w:p>
      <w:pP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ride without raising a thumb: A citizen science project reveals the pattern of active ant hitchhiking on vehicles and its ecological implications</w:t>
      </w:r>
    </w:p>
    <w:p>
      <w:pPr>
        <w:spacing w:line="480" w:lineRule="auto"/>
        <w:rPr>
          <w:rFonts w:eastAsia="PMingLiU"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>Author names and affiliations</w:t>
      </w:r>
    </w:p>
    <w:p>
      <w:pPr>
        <w:spacing w:line="480" w:lineRule="auto"/>
        <w:jc w:val="left"/>
        <w:rPr>
          <w:rFonts w:eastAsia="DFKai-SB" w:cs="Wingdings"/>
          <w:sz w:val="24"/>
          <w:szCs w:val="24"/>
        </w:rPr>
      </w:pPr>
      <w:r>
        <w:rPr>
          <w:rFonts w:eastAsia="DFKai-SB" w:cs="Wingdings"/>
          <w:sz w:val="24"/>
          <w:szCs w:val="24"/>
        </w:rPr>
        <w:t>Feng-Chuan Hsu</w:t>
      </w:r>
      <w:r>
        <w:t xml:space="preserve"> </w:t>
      </w:r>
      <w:r>
        <w:rPr>
          <w:rFonts w:eastAsia="DFKai-SB" w:cs="Wingdings"/>
          <w:sz w:val="24"/>
          <w:szCs w:val="24"/>
        </w:rPr>
        <w:t>https://orcid.org/0000-0002-9723-9645</w:t>
      </w:r>
      <w:r>
        <w:rPr>
          <w:rFonts w:eastAsia="DFKai-SB" w:cs="Wingdings"/>
          <w:sz w:val="24"/>
          <w:szCs w:val="24"/>
          <w:vertAlign w:val="superscript"/>
        </w:rPr>
        <w:t>1†</w:t>
      </w:r>
      <w:r>
        <w:rPr>
          <w:rFonts w:eastAsia="DFKai-SB" w:cs="Wingdings"/>
          <w:sz w:val="24"/>
          <w:szCs w:val="24"/>
        </w:rPr>
        <w:t>, Gen-Chang Hsu</w:t>
      </w:r>
      <w:r>
        <w:t xml:space="preserve"> </w:t>
      </w:r>
      <w:r>
        <w:rPr>
          <w:rFonts w:eastAsia="DFKai-SB" w:cs="Wingdings"/>
          <w:sz w:val="24"/>
          <w:szCs w:val="24"/>
        </w:rPr>
        <w:t>https://orcid.org/0000-0002-6607-4382</w:t>
      </w:r>
      <w:r>
        <w:rPr>
          <w:rFonts w:eastAsia="DFKai-SB" w:cs="Wingdings"/>
          <w:sz w:val="24"/>
          <w:szCs w:val="24"/>
          <w:vertAlign w:val="superscript"/>
        </w:rPr>
        <w:t>1†</w:t>
      </w:r>
      <w:r>
        <w:rPr>
          <w:rFonts w:eastAsia="DFKai-SB" w:cs="Wingdings"/>
          <w:sz w:val="24"/>
          <w:szCs w:val="24"/>
        </w:rPr>
        <w:t>, Ching-Chen Lee</w:t>
      </w:r>
      <w:r>
        <w:rPr>
          <w:rFonts w:eastAsia="DFKai-SB" w:cs="Wingdings"/>
          <w:sz w:val="24"/>
          <w:szCs w:val="24"/>
          <w:vertAlign w:val="superscript"/>
        </w:rPr>
        <w:t>2</w:t>
      </w:r>
      <w:r>
        <w:rPr>
          <w:rFonts w:eastAsia="DFKai-SB" w:cs="Wingdings"/>
          <w:sz w:val="24"/>
          <w:szCs w:val="24"/>
        </w:rPr>
        <w:t>, Chung-Chi Lin</w:t>
      </w:r>
      <w:r>
        <w:rPr>
          <w:rFonts w:eastAsia="DFKai-SB" w:cs="Wingdings"/>
          <w:sz w:val="24"/>
          <w:szCs w:val="24"/>
          <w:vertAlign w:val="superscript"/>
        </w:rPr>
        <w:t>2</w:t>
      </w:r>
      <w:r>
        <w:rPr>
          <w:rFonts w:eastAsia="DFKai-SB" w:cs="Wingdings"/>
          <w:sz w:val="24"/>
          <w:szCs w:val="24"/>
        </w:rPr>
        <w:t>, Chuan-Kai Ho</w:t>
      </w:r>
      <w:r>
        <w:rPr>
          <w:rFonts w:eastAsia="DFKai-SB" w:cs="Wingdings"/>
          <w:sz w:val="24"/>
          <w:szCs w:val="24"/>
          <w:vertAlign w:val="superscript"/>
        </w:rPr>
        <w:t>1</w:t>
      </w:r>
      <w:r>
        <w:rPr>
          <w:rFonts w:eastAsia="DFKai-SB" w:cs="Wingdings"/>
          <w:sz w:val="24"/>
          <w:szCs w:val="24"/>
        </w:rPr>
        <w:t>, Chin-Cheng Scotty Yang</w:t>
      </w:r>
      <w:r>
        <w:t xml:space="preserve"> </w:t>
      </w:r>
      <w:r>
        <w:rPr>
          <w:rFonts w:eastAsia="DFKai-SB" w:cs="Wingdings"/>
          <w:sz w:val="24"/>
          <w:szCs w:val="24"/>
        </w:rPr>
        <w:t>https://orcid.org/0000-0003-0967-5170</w:t>
      </w:r>
      <w:r>
        <w:rPr>
          <w:rFonts w:eastAsia="DFKai-SB" w:cs="Wingdings"/>
          <w:sz w:val="24"/>
          <w:szCs w:val="24"/>
          <w:vertAlign w:val="superscript"/>
        </w:rPr>
        <w:t>3</w:t>
      </w:r>
    </w:p>
    <w:p>
      <w:pPr>
        <w:spacing w:after="6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 Institute of Ecology and Evolutionary Biology, National Taiwan University, Taipei 10617, Taiwan</w:t>
      </w:r>
    </w:p>
    <w:p>
      <w:pPr>
        <w:spacing w:after="6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Department of Biology, National Changhua University of Education, Changhua 50007, Taiwan</w:t>
      </w:r>
    </w:p>
    <w:p>
      <w:pPr>
        <w:spacing w:after="60"/>
        <w:jc w:val="left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3 </w:t>
      </w:r>
      <w:r>
        <w:rPr>
          <w:sz w:val="24"/>
          <w:szCs w:val="24"/>
        </w:rPr>
        <w:t>Department of Entomology, Virginia Polytechnic Institute and State University, Blacksburg, VA 24061, USA</w:t>
      </w:r>
    </w:p>
    <w:p>
      <w:pPr>
        <w:spacing w:line="480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vertAlign w:val="superscript"/>
        </w:rPr>
        <w:t xml:space="preserve">† </w:t>
      </w:r>
      <w:r>
        <w:rPr>
          <w:rFonts w:cs="Arial"/>
          <w:sz w:val="24"/>
          <w:szCs w:val="24"/>
        </w:rPr>
        <w:t>These authors contributed equally to this work and share first authorship</w:t>
      </w:r>
    </w:p>
    <w:p>
      <w:pPr>
        <w:spacing w:line="480" w:lineRule="auto"/>
        <w:rPr>
          <w:rFonts w:cs="Arial"/>
          <w:b/>
          <w:sz w:val="24"/>
          <w:szCs w:val="24"/>
        </w:rPr>
      </w:pPr>
    </w:p>
    <w:p>
      <w:pPr>
        <w:spacing w:line="480" w:lineRule="auto"/>
        <w:rPr>
          <w:rFonts w:eastAsia="PMingLiU"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Corresponding author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Name: Chin-Cheng Scotty Yang</w:t>
      </w: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sz w:val="24"/>
          <w:szCs w:val="24"/>
        </w:rPr>
        <w:t>Email: scottyyang@vt.edu</w:t>
      </w:r>
      <w:r>
        <w:rPr>
          <w:rFonts w:cs="Arial"/>
          <w:b/>
          <w:sz w:val="24"/>
          <w:szCs w:val="24"/>
        </w:rPr>
        <w:br w:type="page"/>
      </w: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Abstract</w:t>
      </w:r>
    </w:p>
    <w:p>
      <w:pPr>
        <w:spacing w:line="480" w:lineRule="auto"/>
        <w:rPr>
          <w:rFonts w:cs="Arial"/>
          <w:bCs/>
          <w:sz w:val="24"/>
          <w:szCs w:val="24"/>
        </w:rPr>
      </w:pPr>
      <w:r>
        <w:rPr>
          <w:sz w:val="24"/>
          <w:szCs w:val="24"/>
        </w:rPr>
        <w:t>Species hitchhiking on human transportation objects such as vehicle</w:t>
      </w:r>
      <w:ins w:id="0" w:author="genchanghsu" w:date="2024-01-07T20:18:00Z">
        <w:r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can facilitate</w:t>
      </w:r>
      <w:r>
        <w:rPr>
          <w:rFonts w:hint="eastAsia"/>
          <w:sz w:val="24"/>
          <w:szCs w:val="24"/>
        </w:rPr>
        <w:t xml:space="preserve"> long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distance dispersal </w:t>
      </w:r>
      <w:r>
        <w:rPr>
          <w:sz w:val="24"/>
          <w:szCs w:val="24"/>
        </w:rPr>
        <w:t>of organisms</w:t>
      </w:r>
      <w:ins w:id="1" w:author="genchanghsu" w:date="2024-01-07T20:20:00Z">
        <w:r>
          <w:rPr>
            <w:sz w:val="24"/>
            <w:szCs w:val="24"/>
          </w:rPr>
          <w:t xml:space="preserve"> and thereby </w:t>
        </w:r>
      </w:ins>
      <w:del w:id="2" w:author="genchanghsu" w:date="2024-01-07T20:20:00Z">
        <w:r>
          <w:rPr>
            <w:sz w:val="24"/>
            <w:szCs w:val="24"/>
          </w:rPr>
          <w:delText>,</w:delText>
        </w:r>
      </w:del>
      <w:del w:id="3" w:author="genchanghsu" w:date="2024-01-07T20:19:00Z">
        <w:r>
          <w:rPr>
            <w:sz w:val="24"/>
            <w:szCs w:val="24"/>
          </w:rPr>
          <w:delText xml:space="preserve"> allowing</w:delText>
        </w:r>
      </w:del>
      <w:del w:id="4" w:author="genchanghsu" w:date="2024-01-07T20:20:00Z">
        <w:r>
          <w:rPr>
            <w:sz w:val="24"/>
            <w:szCs w:val="24"/>
          </w:rPr>
          <w:delText xml:space="preserve"> </w:delText>
        </w:r>
      </w:del>
      <w:r>
        <w:rPr>
          <w:rFonts w:hint="eastAsia"/>
          <w:sz w:val="24"/>
          <w:szCs w:val="24"/>
        </w:rPr>
        <w:t>increas</w:t>
      </w:r>
      <w:ins w:id="5" w:author="genchanghsu" w:date="2024-01-07T20:20:00Z">
        <w:r>
          <w:rPr>
            <w:sz w:val="24"/>
            <w:szCs w:val="24"/>
          </w:rPr>
          <w:t>e</w:t>
        </w:r>
      </w:ins>
      <w:ins w:id="6" w:author="genchanghsu" w:date="2024-01-07T20:19:00Z">
        <w:r>
          <w:rPr>
            <w:sz w:val="24"/>
            <w:szCs w:val="24"/>
          </w:rPr>
          <w:t xml:space="preserve"> the</w:t>
        </w:r>
      </w:ins>
      <w:del w:id="7" w:author="genchanghsu" w:date="2024-01-07T20:19:00Z">
        <w:r>
          <w:rPr>
            <w:sz w:val="24"/>
            <w:szCs w:val="24"/>
          </w:rPr>
          <w:delText>ed</w:delText>
        </w:r>
      </w:del>
      <w:r>
        <w:rPr>
          <w:sz w:val="24"/>
          <w:szCs w:val="24"/>
        </w:rPr>
        <w:t xml:space="preserve"> probability of successful biological </w:t>
      </w:r>
      <w:r>
        <w:rPr>
          <w:rFonts w:hint="eastAsia"/>
          <w:sz w:val="24"/>
          <w:szCs w:val="24"/>
        </w:rPr>
        <w:t>invasion</w:t>
      </w:r>
      <w:r>
        <w:rPr>
          <w:sz w:val="24"/>
          <w:szCs w:val="24"/>
        </w:rPr>
        <w:t>s.</w:t>
      </w:r>
      <w:r>
        <w:rPr>
          <w:rFonts w:hint="eastAsia"/>
          <w:sz w:val="24"/>
          <w:szCs w:val="24"/>
        </w:rPr>
        <w:t xml:space="preserve"> In Taiwan, there have been observations of</w:t>
      </w:r>
      <w:r>
        <w:rPr>
          <w:sz w:val="24"/>
          <w:szCs w:val="24"/>
        </w:rPr>
        <w:t xml:space="preserve"> ants actively moving onto </w:t>
      </w:r>
      <w:r>
        <w:rPr>
          <w:rFonts w:hint="eastAsia"/>
          <w:sz w:val="24"/>
          <w:szCs w:val="24"/>
        </w:rPr>
        <w:t>mo</w:t>
      </w:r>
      <w:r>
        <w:rPr>
          <w:sz w:val="24"/>
          <w:szCs w:val="24"/>
        </w:rPr>
        <w:t>tor</w:t>
      </w:r>
      <w:r>
        <w:rPr>
          <w:rFonts w:hint="eastAsia"/>
          <w:sz w:val="24"/>
          <w:szCs w:val="24"/>
        </w:rPr>
        <w:t xml:space="preserve"> vehicles</w:t>
      </w:r>
      <w:r>
        <w:rPr>
          <w:sz w:val="24"/>
          <w:szCs w:val="24"/>
        </w:rPr>
        <w:t xml:space="preserve"> (defined as “ant hitchhiking” hereafter)</w:t>
      </w:r>
      <w:r>
        <w:rPr>
          <w:rFonts w:hint="eastAsia"/>
          <w:sz w:val="24"/>
          <w:szCs w:val="24"/>
        </w:rPr>
        <w:t xml:space="preserve">, yet no study has </w:t>
      </w:r>
      <w:r>
        <w:rPr>
          <w:sz w:val="24"/>
          <w:szCs w:val="24"/>
        </w:rPr>
        <w:t>explored this phenomenon</w:t>
      </w:r>
      <w:r>
        <w:rPr>
          <w:rFonts w:hint="eastAsia"/>
          <w:sz w:val="24"/>
          <w:szCs w:val="24"/>
        </w:rPr>
        <w:t xml:space="preserve">. Here, we provide the first </w:t>
      </w:r>
      <w:r>
        <w:rPr>
          <w:sz w:val="24"/>
          <w:szCs w:val="24"/>
        </w:rPr>
        <w:t xml:space="preserve">qualitative and quantitative </w:t>
      </w:r>
      <w:r>
        <w:rPr>
          <w:rFonts w:hint="eastAsia"/>
          <w:sz w:val="24"/>
          <w:szCs w:val="24"/>
        </w:rPr>
        <w:t>report 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ant hitchhiking </w:t>
      </w:r>
      <w:r>
        <w:rPr>
          <w:sz w:val="24"/>
          <w:szCs w:val="24"/>
        </w:rPr>
        <w:t xml:space="preserve">behavior </w:t>
      </w:r>
      <w:r>
        <w:rPr>
          <w:rFonts w:hint="eastAsia"/>
          <w:sz w:val="24"/>
          <w:szCs w:val="24"/>
        </w:rPr>
        <w:t xml:space="preserve">using citizen science data. </w:t>
      </w:r>
      <w:r>
        <w:rPr>
          <w:rFonts w:hint="eastAsia"/>
          <w:bCs/>
          <w:sz w:val="24"/>
          <w:szCs w:val="24"/>
        </w:rPr>
        <w:t xml:space="preserve">In total, </w:t>
      </w:r>
      <w:r>
        <w:rPr>
          <w:bCs/>
          <w:sz w:val="24"/>
          <w:szCs w:val="24"/>
        </w:rPr>
        <w:t>52</w:t>
      </w:r>
      <w:r>
        <w:rPr>
          <w:rFonts w:hint="eastAsia"/>
          <w:bCs/>
          <w:sz w:val="24"/>
          <w:szCs w:val="24"/>
        </w:rPr>
        <w:t xml:space="preserve"> cases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of ant hitchhiking on</w:t>
      </w:r>
      <w:r>
        <w:rPr>
          <w:bCs/>
          <w:sz w:val="24"/>
          <w:szCs w:val="24"/>
        </w:rPr>
        <w:t xml:space="preserve"> </w:t>
      </w:r>
      <w:del w:id="8" w:author="genchanghsu" w:date="2024-01-07T20:21:00Z">
        <w:r>
          <w:rPr>
            <w:bCs/>
            <w:sz w:val="24"/>
            <w:szCs w:val="24"/>
          </w:rPr>
          <w:delText>a</w:delText>
        </w:r>
      </w:del>
      <w:del w:id="9" w:author="genchanghsu" w:date="2024-01-07T20:21:00Z">
        <w:r>
          <w:rPr>
            <w:rFonts w:hint="eastAsia"/>
            <w:bCs/>
            <w:sz w:val="24"/>
            <w:szCs w:val="24"/>
          </w:rPr>
          <w:delText xml:space="preserve"> </w:delText>
        </w:r>
      </w:del>
      <w:r>
        <w:rPr>
          <w:bCs/>
          <w:sz w:val="24"/>
          <w:szCs w:val="24"/>
        </w:rPr>
        <w:t>vehicle</w:t>
      </w:r>
      <w:ins w:id="10" w:author="genchanghsu" w:date="2024-01-07T20:21:00Z">
        <w:r>
          <w:rPr>
            <w:bCs/>
            <w:sz w:val="24"/>
            <w:szCs w:val="24"/>
          </w:rPr>
          <w:t>s</w:t>
        </w:r>
      </w:ins>
      <w:r>
        <w:rPr>
          <w:rFonts w:hint="eastAsia"/>
          <w:bCs/>
          <w:sz w:val="24"/>
          <w:szCs w:val="24"/>
        </w:rPr>
        <w:t xml:space="preserve"> </w:t>
      </w:r>
      <w:ins w:id="11" w:author="genchanghsu" w:date="2024-01-07T20:22:00Z">
        <w:r>
          <w:rPr>
            <w:bCs/>
            <w:sz w:val="24"/>
            <w:szCs w:val="24"/>
          </w:rPr>
          <w:t xml:space="preserve">involving nine species </w:t>
        </w:r>
      </w:ins>
      <w:r>
        <w:rPr>
          <w:rFonts w:hint="eastAsia"/>
          <w:bCs/>
          <w:sz w:val="24"/>
          <w:szCs w:val="24"/>
        </w:rPr>
        <w:t xml:space="preserve">were </w:t>
      </w:r>
      <w:r>
        <w:rPr>
          <w:bCs/>
          <w:sz w:val="24"/>
          <w:szCs w:val="24"/>
        </w:rPr>
        <w:t>re</w:t>
      </w:r>
      <w:ins w:id="12" w:author="genchanghsu" w:date="2024-01-07T20:21:00Z">
        <w:r>
          <w:rPr>
            <w:bCs/>
            <w:sz w:val="24"/>
            <w:szCs w:val="24"/>
          </w:rPr>
          <w:t>corded</w:t>
        </w:r>
      </w:ins>
      <w:del w:id="13" w:author="genchanghsu" w:date="2024-01-07T20:21:00Z">
        <w:r>
          <w:rPr>
            <w:bCs/>
            <w:sz w:val="24"/>
            <w:szCs w:val="24"/>
          </w:rPr>
          <w:delText>ported</w:delText>
        </w:r>
      </w:del>
      <w:r>
        <w:rPr>
          <w:rFonts w:hint="eastAsia"/>
          <w:bCs/>
          <w:sz w:val="24"/>
          <w:szCs w:val="24"/>
        </w:rPr>
        <w:t xml:space="preserve"> between 2017 and 2023</w:t>
      </w:r>
      <w:del w:id="14" w:author="genchanghsu" w:date="2024-01-07T20:22:00Z">
        <w:r>
          <w:rPr>
            <w:bCs/>
            <w:sz w:val="24"/>
            <w:szCs w:val="24"/>
          </w:rPr>
          <w:delText>, with nine</w:delText>
        </w:r>
      </w:del>
      <w:del w:id="15" w:author="genchanghsu" w:date="2024-01-07T20:22:00Z">
        <w:r>
          <w:rPr>
            <w:rFonts w:hint="eastAsia"/>
            <w:bCs/>
            <w:sz w:val="24"/>
            <w:szCs w:val="24"/>
          </w:rPr>
          <w:delText xml:space="preserve"> </w:delText>
        </w:r>
      </w:del>
      <w:del w:id="16" w:author="genchanghsu" w:date="2024-01-07T20:22:00Z">
        <w:r>
          <w:rPr>
            <w:bCs/>
            <w:sz w:val="24"/>
            <w:szCs w:val="24"/>
          </w:rPr>
          <w:delText xml:space="preserve">ant </w:delText>
        </w:r>
      </w:del>
      <w:del w:id="17" w:author="genchanghsu" w:date="2024-01-07T20:22:00Z">
        <w:r>
          <w:rPr>
            <w:rFonts w:hint="eastAsia"/>
            <w:bCs/>
            <w:sz w:val="24"/>
            <w:szCs w:val="24"/>
          </w:rPr>
          <w:delText>species</w:delText>
        </w:r>
      </w:del>
      <w:del w:id="18" w:author="genchanghsu" w:date="2024-01-07T20:22:00Z">
        <w:r>
          <w:rPr>
            <w:bCs/>
            <w:sz w:val="24"/>
            <w:szCs w:val="24"/>
          </w:rPr>
          <w:delText xml:space="preserve"> involved</w:delText>
        </w:r>
      </w:del>
      <w:ins w:id="19" w:author="genchanghsu" w:date="2024-01-07T20:22:00Z">
        <w:r>
          <w:rPr>
            <w:bCs/>
            <w:sz w:val="24"/>
            <w:szCs w:val="24"/>
          </w:rPr>
          <w:t xml:space="preserve">, with </w:t>
        </w:r>
      </w:ins>
      <w:del w:id="20" w:author="genchanghsu" w:date="2024-01-07T20:22:00Z">
        <w:r>
          <w:rPr>
            <w:bCs/>
            <w:sz w:val="24"/>
            <w:szCs w:val="24"/>
          </w:rPr>
          <w:delText xml:space="preserve">.  </w:delText>
        </w:r>
      </w:del>
      <w:ins w:id="21" w:author="genchanghsu" w:date="2024-01-07T20:22:00Z">
        <w:r>
          <w:rPr>
            <w:bCs/>
            <w:sz w:val="24"/>
            <w:szCs w:val="24"/>
          </w:rPr>
          <w:t>s</w:t>
        </w:r>
      </w:ins>
      <w:del w:id="22" w:author="genchanghsu" w:date="2024-01-07T20:22:00Z">
        <w:r>
          <w:rPr>
            <w:bCs/>
            <w:sz w:val="24"/>
            <w:szCs w:val="24"/>
          </w:rPr>
          <w:delText>S</w:delText>
        </w:r>
      </w:del>
      <w:r>
        <w:rPr>
          <w:bCs/>
          <w:sz w:val="24"/>
          <w:szCs w:val="24"/>
        </w:rPr>
        <w:t>even</w:t>
      </w:r>
      <w:r>
        <w:rPr>
          <w:rFonts w:hint="eastAsia"/>
          <w:bCs/>
          <w:sz w:val="24"/>
          <w:szCs w:val="24"/>
        </w:rPr>
        <w:t xml:space="preserve"> </w:t>
      </w:r>
      <w:del w:id="23" w:author="genchanghsu" w:date="2024-01-07T20:22:00Z">
        <w:r>
          <w:rPr>
            <w:bCs/>
            <w:sz w:val="24"/>
            <w:szCs w:val="24"/>
          </w:rPr>
          <w:delText xml:space="preserve">out of the nine </w:delText>
        </w:r>
      </w:del>
      <w:r>
        <w:rPr>
          <w:bCs/>
          <w:sz w:val="24"/>
          <w:szCs w:val="24"/>
        </w:rPr>
        <w:t>species</w:t>
      </w:r>
      <w:ins w:id="24" w:author="genchanghsu" w:date="2024-01-07T20:22:00Z">
        <w:r>
          <w:rPr>
            <w:bCs/>
            <w:sz w:val="24"/>
            <w:szCs w:val="24"/>
          </w:rPr>
          <w:t xml:space="preserve"> </w:t>
        </w:r>
      </w:ins>
      <w:del w:id="25" w:author="genchanghsu" w:date="2024-01-07T20:22:00Z">
        <w:r>
          <w:rPr>
            <w:bCs/>
            <w:sz w:val="24"/>
            <w:szCs w:val="24"/>
          </w:rPr>
          <w:delText xml:space="preserve"> with </w:delText>
        </w:r>
      </w:del>
      <w:r>
        <w:rPr>
          <w:bCs/>
          <w:sz w:val="24"/>
          <w:szCs w:val="24"/>
        </w:rPr>
        <w:t>being</w:t>
      </w:r>
      <w:r>
        <w:rPr>
          <w:rFonts w:hint="eastAsia"/>
          <w:bCs/>
          <w:sz w:val="24"/>
          <w:szCs w:val="24"/>
        </w:rPr>
        <w:t xml:space="preserve"> exotic</w:t>
      </w:r>
      <w:r>
        <w:rPr>
          <w:bCs/>
          <w:sz w:val="24"/>
          <w:szCs w:val="24"/>
        </w:rPr>
        <w:t>/invasive.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Arboreal or semi-arboreal ant species, particularly the invasive b</w:t>
      </w:r>
      <w:r>
        <w:rPr>
          <w:rFonts w:hint="eastAsia"/>
          <w:bCs/>
          <w:sz w:val="24"/>
          <w:szCs w:val="24"/>
        </w:rPr>
        <w:t>lack cocoa ant (</w:t>
      </w:r>
      <w:r>
        <w:rPr>
          <w:bCs/>
          <w:i/>
          <w:sz w:val="24"/>
          <w:szCs w:val="24"/>
        </w:rPr>
        <w:t>Dolichoderus</w:t>
      </w:r>
      <w:r>
        <w:rPr>
          <w:rFonts w:hint="eastAsia"/>
          <w:bCs/>
          <w:i/>
          <w:sz w:val="24"/>
          <w:szCs w:val="24"/>
        </w:rPr>
        <w:t xml:space="preserve"> </w:t>
      </w:r>
      <w:r>
        <w:rPr>
          <w:bCs/>
          <w:i/>
          <w:sz w:val="24"/>
          <w:szCs w:val="24"/>
        </w:rPr>
        <w:t>thoracicus</w:t>
      </w:r>
      <w:r>
        <w:rPr>
          <w:rFonts w:hint="eastAsia"/>
          <w:bCs/>
          <w:sz w:val="24"/>
          <w:szCs w:val="24"/>
        </w:rPr>
        <w:t>)</w:t>
      </w:r>
      <w:r>
        <w:rPr>
          <w:bCs/>
          <w:sz w:val="24"/>
          <w:szCs w:val="24"/>
        </w:rPr>
        <w:t xml:space="preserve">, accounted for </w:t>
      </w:r>
      <w:r>
        <w:rPr>
          <w:rFonts w:hint="eastAsia"/>
          <w:bCs/>
          <w:sz w:val="24"/>
          <w:szCs w:val="24"/>
        </w:rPr>
        <w:t xml:space="preserve">over half of the </w:t>
      </w:r>
      <w:r>
        <w:rPr>
          <w:bCs/>
          <w:sz w:val="24"/>
          <w:szCs w:val="24"/>
        </w:rPr>
        <w:t xml:space="preserve">reported </w:t>
      </w:r>
      <w:r>
        <w:rPr>
          <w:rFonts w:hint="eastAsia"/>
          <w:bCs/>
          <w:sz w:val="24"/>
          <w:szCs w:val="24"/>
        </w:rPr>
        <w:t>cases.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The parking duration of the vehicles on which the ants hitchhiked ranged from </w:t>
      </w:r>
      <w:r>
        <w:rPr>
          <w:bCs/>
          <w:sz w:val="24"/>
          <w:szCs w:val="24"/>
        </w:rPr>
        <w:t>several hours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to </w:t>
      </w:r>
      <w:r>
        <w:rPr>
          <w:rFonts w:hint="eastAsia"/>
          <w:bCs/>
          <w:sz w:val="24"/>
          <w:szCs w:val="24"/>
        </w:rPr>
        <w:t xml:space="preserve">over </w:t>
      </w:r>
      <w:r>
        <w:rPr>
          <w:bCs/>
          <w:sz w:val="24"/>
          <w:szCs w:val="24"/>
        </w:rPr>
        <w:t xml:space="preserve">a month (30 cases </w:t>
      </w:r>
      <w:r>
        <w:rPr>
          <w:rFonts w:hint="eastAsia"/>
          <w:bCs/>
          <w:sz w:val="24"/>
          <w:szCs w:val="24"/>
        </w:rPr>
        <w:t>occurr</w:t>
      </w:r>
      <w:r>
        <w:rPr>
          <w:bCs/>
          <w:sz w:val="24"/>
          <w:szCs w:val="24"/>
        </w:rPr>
        <w:t xml:space="preserve">ed within a day). </w:t>
      </w:r>
      <w:r>
        <w:rPr>
          <w:rFonts w:hint="eastAsia"/>
          <w:bCs/>
          <w:sz w:val="24"/>
          <w:szCs w:val="24"/>
        </w:rPr>
        <w:t xml:space="preserve">Moreover, </w:t>
      </w:r>
      <w:r>
        <w:rPr>
          <w:bCs/>
          <w:sz w:val="24"/>
          <w:szCs w:val="24"/>
        </w:rPr>
        <w:t xml:space="preserve">more cases were reported in </w:t>
      </w:r>
      <w:ins w:id="26" w:author="genchanghsu" w:date="2024-01-07T22:38:00Z">
        <w:r>
          <w:rPr>
            <w:bCs/>
            <w:sz w:val="24"/>
            <w:szCs w:val="24"/>
          </w:rPr>
          <w:t xml:space="preserve">the </w:t>
        </w:r>
      </w:ins>
      <w:r>
        <w:rPr>
          <w:bCs/>
          <w:sz w:val="24"/>
          <w:szCs w:val="24"/>
        </w:rPr>
        <w:t>warm</w:t>
      </w:r>
      <w:ins w:id="27" w:author="genchanghsu" w:date="2024-01-07T22:38:00Z">
        <w:r>
          <w:rPr>
            <w:bCs/>
            <w:sz w:val="24"/>
            <w:szCs w:val="24"/>
          </w:rPr>
          <w:t>er</w:t>
        </w:r>
      </w:ins>
      <w:r>
        <w:rPr>
          <w:bCs/>
          <w:sz w:val="24"/>
          <w:szCs w:val="24"/>
        </w:rPr>
        <w:t xml:space="preserve"> seasons (</w:t>
      </w:r>
      <w:del w:id="28" w:author="genchanghsu" w:date="2024-01-07T20:24:00Z">
        <w:r>
          <w:rPr>
            <w:bCs/>
            <w:sz w:val="24"/>
            <w:szCs w:val="24"/>
          </w:rPr>
          <w:delText xml:space="preserve">i.e., </w:delText>
        </w:r>
      </w:del>
      <w:r>
        <w:rPr>
          <w:rFonts w:hint="eastAsia"/>
          <w:bCs/>
          <w:sz w:val="24"/>
          <w:szCs w:val="24"/>
        </w:rPr>
        <w:t>spring and summer</w:t>
      </w:r>
      <w:r>
        <w:rPr>
          <w:bCs/>
          <w:sz w:val="24"/>
          <w:szCs w:val="24"/>
        </w:rPr>
        <w:t xml:space="preserve">) than in </w:t>
      </w:r>
      <w:ins w:id="29" w:author="genchanghsu" w:date="2024-01-07T22:38:00Z">
        <w:r>
          <w:rPr>
            <w:bCs/>
            <w:sz w:val="24"/>
            <w:szCs w:val="24"/>
          </w:rPr>
          <w:t xml:space="preserve">the </w:t>
        </w:r>
      </w:ins>
      <w:r>
        <w:rPr>
          <w:bCs/>
          <w:sz w:val="24"/>
          <w:szCs w:val="24"/>
        </w:rPr>
        <w:t>cold</w:t>
      </w:r>
      <w:ins w:id="30" w:author="genchanghsu" w:date="2024-01-07T22:38:00Z">
        <w:r>
          <w:rPr>
            <w:bCs/>
            <w:sz w:val="24"/>
            <w:szCs w:val="24"/>
          </w:rPr>
          <w:t>er</w:t>
        </w:r>
      </w:ins>
      <w:r>
        <w:rPr>
          <w:bCs/>
          <w:sz w:val="24"/>
          <w:szCs w:val="24"/>
        </w:rPr>
        <w:t xml:space="preserve"> seasons (</w:t>
      </w:r>
      <w:del w:id="31" w:author="genchanghsu" w:date="2024-01-07T20:24:00Z">
        <w:r>
          <w:rPr>
            <w:bCs/>
            <w:sz w:val="24"/>
            <w:szCs w:val="24"/>
          </w:rPr>
          <w:delText xml:space="preserve">i.e., </w:delText>
        </w:r>
      </w:del>
      <w:r>
        <w:rPr>
          <w:bCs/>
          <w:sz w:val="24"/>
          <w:szCs w:val="24"/>
        </w:rPr>
        <w:t>fall and winter)</w:t>
      </w:r>
      <w:r>
        <w:rPr>
          <w:rFonts w:hint="eastAsia"/>
          <w:bCs/>
          <w:sz w:val="24"/>
          <w:szCs w:val="24"/>
        </w:rPr>
        <w:t>.</w:t>
      </w:r>
      <w:r>
        <w:rPr>
          <w:sz w:val="24"/>
          <w:szCs w:val="24"/>
        </w:rPr>
        <w:t xml:space="preserve"> To our knowledge, </w:t>
      </w:r>
      <w:r>
        <w:rPr>
          <w:rFonts w:cs="Arial"/>
          <w:bCs/>
          <w:sz w:val="24"/>
          <w:szCs w:val="24"/>
        </w:rPr>
        <w:t>t</w:t>
      </w:r>
      <w:r>
        <w:rPr>
          <w:rFonts w:hint="eastAsia" w:cs="Arial"/>
          <w:bCs/>
          <w:sz w:val="24"/>
          <w:szCs w:val="24"/>
        </w:rPr>
        <w:t>his</w:t>
      </w:r>
      <w:r>
        <w:rPr>
          <w:rFonts w:cs="Arial"/>
          <w:bCs/>
          <w:sz w:val="24"/>
          <w:szCs w:val="24"/>
        </w:rPr>
        <w:t xml:space="preserve"> study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represents</w:t>
      </w:r>
      <w:r>
        <w:rPr>
          <w:rFonts w:hint="eastAsia" w:cs="Arial"/>
          <w:bCs/>
          <w:sz w:val="24"/>
          <w:szCs w:val="24"/>
        </w:rPr>
        <w:t xml:space="preserve"> the first</w:t>
      </w:r>
      <w:r>
        <w:rPr>
          <w:rFonts w:cs="Arial"/>
          <w:bCs/>
          <w:sz w:val="24"/>
          <w:szCs w:val="24"/>
        </w:rPr>
        <w:t xml:space="preserve"> effort</w:t>
      </w:r>
      <w:del w:id="32" w:author="genchanghsu" w:date="2024-01-07T20:24:00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to profile active </w:t>
      </w:r>
      <w:r>
        <w:rPr>
          <w:rFonts w:hint="eastAsia" w:cs="Arial"/>
          <w:bCs/>
          <w:sz w:val="24"/>
          <w:szCs w:val="24"/>
        </w:rPr>
        <w:t xml:space="preserve">ant </w:t>
      </w:r>
      <w:r>
        <w:rPr>
          <w:rFonts w:cs="Arial"/>
          <w:bCs/>
          <w:sz w:val="24"/>
          <w:szCs w:val="24"/>
        </w:rPr>
        <w:t>hitchhiking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on vehicles. </w:t>
      </w:r>
      <w:r>
        <w:rPr>
          <w:rFonts w:hint="eastAsia" w:cs="Arial"/>
          <w:bCs/>
          <w:sz w:val="24"/>
          <w:szCs w:val="24"/>
        </w:rPr>
        <w:t>W</w:t>
      </w:r>
      <w:r>
        <w:rPr>
          <w:rFonts w:cs="Arial"/>
          <w:bCs/>
          <w:sz w:val="24"/>
          <w:szCs w:val="24"/>
        </w:rPr>
        <w:t>e</w:t>
      </w:r>
      <w:r>
        <w:rPr>
          <w:rFonts w:hint="eastAsia" w:cs="Arial"/>
          <w:bCs/>
          <w:sz w:val="24"/>
          <w:szCs w:val="24"/>
        </w:rPr>
        <w:t xml:space="preserve"> encourage future studies</w:t>
      </w:r>
      <w:r>
        <w:rPr>
          <w:rFonts w:cs="Arial"/>
          <w:bCs/>
          <w:sz w:val="24"/>
          <w:szCs w:val="24"/>
        </w:rPr>
        <w:t xml:space="preserve"> to examine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the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abiotic and biotic factors </w:t>
      </w:r>
      <w:r>
        <w:rPr>
          <w:rFonts w:hint="eastAsia" w:cs="Arial"/>
          <w:bCs/>
          <w:sz w:val="24"/>
          <w:szCs w:val="24"/>
        </w:rPr>
        <w:t xml:space="preserve">that </w:t>
      </w:r>
      <w:r>
        <w:rPr>
          <w:rFonts w:cs="Arial"/>
          <w:bCs/>
          <w:sz w:val="24"/>
          <w:szCs w:val="24"/>
        </w:rPr>
        <w:t>determine</w:t>
      </w:r>
      <w:r>
        <w:rPr>
          <w:rFonts w:hint="eastAsia" w:cs="Arial"/>
          <w:bCs/>
          <w:sz w:val="24"/>
          <w:szCs w:val="24"/>
        </w:rPr>
        <w:t xml:space="preserve"> the success of hitchhiking</w:t>
      </w:r>
      <w:r>
        <w:rPr>
          <w:rFonts w:cs="Arial"/>
          <w:bCs/>
          <w:sz w:val="24"/>
          <w:szCs w:val="24"/>
        </w:rPr>
        <w:t xml:space="preserve"> events</w:t>
      </w:r>
      <w:r>
        <w:rPr>
          <w:rFonts w:hint="eastAsia" w:cs="Arial"/>
          <w:bCs/>
          <w:sz w:val="24"/>
          <w:szCs w:val="24"/>
        </w:rPr>
        <w:t xml:space="preserve"> to better</w:t>
      </w:r>
      <w:r>
        <w:rPr>
          <w:rFonts w:cs="Arial"/>
          <w:bCs/>
          <w:sz w:val="24"/>
          <w:szCs w:val="24"/>
        </w:rPr>
        <w:t xml:space="preserve"> predict the spread of exotic ants and </w:t>
      </w:r>
      <w:r>
        <w:rPr>
          <w:rFonts w:hint="eastAsia" w:cs="Arial"/>
          <w:bCs/>
          <w:sz w:val="24"/>
          <w:szCs w:val="24"/>
        </w:rPr>
        <w:t xml:space="preserve">to develop </w:t>
      </w:r>
      <w:r>
        <w:rPr>
          <w:rFonts w:cs="Arial"/>
          <w:bCs/>
          <w:sz w:val="24"/>
          <w:szCs w:val="24"/>
        </w:rPr>
        <w:t xml:space="preserve">effective </w:t>
      </w:r>
      <w:r>
        <w:rPr>
          <w:rFonts w:hint="eastAsia" w:cs="Arial"/>
          <w:bCs/>
          <w:sz w:val="24"/>
          <w:szCs w:val="24"/>
        </w:rPr>
        <w:t xml:space="preserve">management strategies </w:t>
      </w:r>
      <w:r>
        <w:rPr>
          <w:rFonts w:cs="Arial"/>
          <w:bCs/>
          <w:sz w:val="24"/>
          <w:szCs w:val="24"/>
        </w:rPr>
        <w:t>for</w:t>
      </w:r>
      <w:r>
        <w:rPr>
          <w:rFonts w:hint="eastAsia" w:cs="Arial"/>
          <w:bCs/>
          <w:sz w:val="24"/>
          <w:szCs w:val="24"/>
        </w:rPr>
        <w:t xml:space="preserve"> prevent</w:t>
      </w:r>
      <w:r>
        <w:rPr>
          <w:rFonts w:cs="Arial"/>
          <w:bCs/>
          <w:sz w:val="24"/>
          <w:szCs w:val="24"/>
        </w:rPr>
        <w:t>ing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their </w:t>
      </w:r>
      <w:r>
        <w:rPr>
          <w:rFonts w:hint="eastAsia" w:cs="Arial"/>
          <w:bCs/>
          <w:sz w:val="24"/>
          <w:szCs w:val="24"/>
        </w:rPr>
        <w:t>biological invasions</w:t>
      </w:r>
      <w:r>
        <w:rPr>
          <w:rFonts w:cs="Arial"/>
          <w:bCs/>
          <w:sz w:val="24"/>
          <w:szCs w:val="24"/>
        </w:rPr>
        <w:t>.</w:t>
      </w:r>
    </w:p>
    <w:p>
      <w:pPr>
        <w:spacing w:line="480" w:lineRule="auto"/>
        <w:rPr>
          <w:rFonts w:cs="Arial"/>
          <w:b/>
          <w:color w:val="FF0000"/>
          <w:sz w:val="24"/>
          <w:szCs w:val="24"/>
        </w:rPr>
      </w:pPr>
      <w:r>
        <w:rPr>
          <w:rFonts w:cs="Arial"/>
          <w:b/>
          <w:color w:val="FF0000"/>
          <w:sz w:val="24"/>
          <w:szCs w:val="24"/>
        </w:rPr>
        <w:br w:type="page"/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b/>
          <w:sz w:val="24"/>
          <w:szCs w:val="24"/>
        </w:rPr>
        <w:t>Keywords</w:t>
      </w:r>
    </w:p>
    <w:p>
      <w:pPr>
        <w:spacing w:line="48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biological invasions, </w:t>
      </w:r>
      <w:r>
        <w:rPr>
          <w:rFonts w:hint="eastAsia"/>
          <w:sz w:val="24"/>
          <w:szCs w:val="24"/>
        </w:rPr>
        <w:t xml:space="preserve">citizen science, exotic species, </w:t>
      </w:r>
      <w:r>
        <w:rPr>
          <w:sz w:val="24"/>
          <w:szCs w:val="24"/>
        </w:rPr>
        <w:t>human-mediated dispersal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 xml:space="preserve">propagule pressure, </w:t>
      </w:r>
      <w:r>
        <w:rPr>
          <w:rFonts w:hint="eastAsia"/>
          <w:sz w:val="24"/>
          <w:szCs w:val="24"/>
        </w:rPr>
        <w:t>transportation</w:t>
      </w:r>
      <w:r>
        <w:rPr>
          <w:rFonts w:cs="Arial"/>
          <w:b/>
          <w:color w:val="FF0000"/>
          <w:sz w:val="24"/>
          <w:szCs w:val="24"/>
        </w:rPr>
        <w:br w:type="page"/>
      </w: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Introduction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increases in human transportation activities over the past few decades have had a wide range of impacts on human</w:t>
      </w:r>
      <w:r>
        <w:rPr>
          <w:rFonts w:hint="eastAsia" w:cs="Arial"/>
          <w:sz w:val="24"/>
          <w:szCs w:val="24"/>
        </w:rPr>
        <w:t xml:space="preserve"> societies</w:t>
      </w:r>
      <w:r>
        <w:rPr>
          <w:rFonts w:cs="Arial"/>
          <w:sz w:val="24"/>
          <w:szCs w:val="24"/>
        </w:rPr>
        <w:t xml:space="preserve">, biodiversity, and the environment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&lt;EndNote&gt;&lt;Cite&gt;&lt;Author&gt;Banks&lt;/Author&gt;&lt;Year&gt;2015&lt;/Year&gt;&lt;RecNum&gt;12&lt;/RecNum&gt;&lt;DisplayText&gt;(Hulme 2009, Banks et al. 2015)&lt;/DisplayText&gt;&lt;record&gt;&lt;rec-number&gt;12&lt;/rec-number&gt;&lt;foreign-keys&gt;&lt;key app="EN" db-id="5za2wssxastp9be5drupxef7estwzx02xwzf" timestamp="1689305536"&gt;12&lt;/key&gt;&lt;/foreign-keys&gt;&lt;ref-type name="Journal Article"&gt;17&lt;/ref-type&gt;&lt;contributors&gt;&lt;authors&gt;&lt;author&gt;Banks, Natalie Clare&lt;/author&gt;&lt;author&gt;Paini, Dean Ronald&lt;/author&gt;&lt;author&gt;Bayliss, Kirsty Louise&lt;/author&gt;&lt;author&gt;Hodda, Michael&lt;/author&gt;&lt;/authors&gt;&lt;/contributors&gt;&lt;titles&gt;&lt;title&gt;The role of global trade and transport network topology in the human</w:instrText>
      </w:r>
      <w:r>
        <w:rPr>
          <w:rFonts w:ascii="Cambria Math" w:hAnsi="Cambria Math" w:cs="Cambria Math"/>
          <w:sz w:val="24"/>
          <w:szCs w:val="24"/>
        </w:rPr>
        <w:instrText xml:space="preserve">‐</w:instrText>
      </w:r>
      <w:r>
        <w:rPr>
          <w:rFonts w:cs="Arial"/>
          <w:sz w:val="24"/>
          <w:szCs w:val="24"/>
        </w:rPr>
        <w:instrText xml:space="preserve">mediated dispersal of alien species&lt;/title&gt;&lt;secondary-title&gt;Ecology letters&lt;/secondary-title&gt;&lt;/titles&gt;&lt;periodical&gt;&lt;full-title&gt;Ecology Letters&lt;/full-title&gt;&lt;/periodical&gt;&lt;pages&gt;188-199&lt;/pages&gt;&lt;volume&gt;18&lt;/volume&gt;&lt;number&gt;2&lt;/number&gt;&lt;dates&gt;&lt;year&gt;2015&lt;/year&gt;&lt;/dates&gt;&lt;isbn&gt;1461-023X&lt;/isbn&gt;&lt;urls&gt;&lt;/urls&gt;&lt;/record&gt;&lt;/Cite&gt;&lt;Cite&gt;&lt;Author&gt;Hulme&lt;/Author&gt;&lt;Year&gt;2009&lt;/Year&gt;&lt;RecNum&gt;18&lt;/RecNum&gt;&lt;record&gt;&lt;rec-number&gt;18&lt;/rec-number&gt;&lt;foreign-keys&gt;&lt;key app="EN" db-id="5za2wssxastp9be5drupxef7estwzx02xwzf" timestamp="1689315136"&gt;18&lt;/key&gt;&lt;/foreign-keys&gt;&lt;ref-type name="Journal Article"&gt;17&lt;/ref-type&gt;&lt;contributors&gt;&lt;authors&gt;&lt;author&gt;Hulme, Philip E&lt;/author&gt;&lt;/authors&gt;&lt;/contributors&gt;&lt;titles&gt;&lt;title&gt;Trade, transport and trouble: managing invasive species pathways in an era of globalization&lt;/title&gt;&lt;secondary-title&gt;Journal of applied ecology&lt;/secondary-title&gt;&lt;/titles&gt;&lt;periodical&gt;&lt;full-title&gt;Journal of Applied Ecology&lt;/full-title&gt;&lt;/periodical&gt;&lt;pages&gt;10-18&lt;/pages&gt;&lt;volume&gt;46&lt;/volume&gt;&lt;number&gt;1&lt;/number&gt;&lt;dates&gt;&lt;year&gt;2009&lt;/year&gt;&lt;/dates&gt;&lt;isbn&gt;0021-8901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(Hulme 2009, Banks et al. 2015)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One of the ecological consequences of human transportation </w:t>
      </w:r>
      <w:r>
        <w:rPr>
          <w:rFonts w:hint="eastAsia" w:cs="Arial"/>
          <w:sz w:val="24"/>
          <w:szCs w:val="24"/>
        </w:rPr>
        <w:t xml:space="preserve">is </w:t>
      </w:r>
      <w:r>
        <w:rPr>
          <w:rFonts w:cs="Arial"/>
          <w:sz w:val="24"/>
          <w:szCs w:val="24"/>
        </w:rPr>
        <w:t>the transfer of organisms to a new area via mobile</w:t>
      </w:r>
      <w:r>
        <w:t xml:space="preserve"> </w:t>
      </w:r>
      <w:r>
        <w:rPr>
          <w:rFonts w:cs="Arial"/>
          <w:sz w:val="24"/>
          <w:szCs w:val="24"/>
        </w:rPr>
        <w:t xml:space="preserve">equipment and related vehicles. Such “hitchhiking” can lead to long-distance dispersal of species beyond their natural ranges and potentially facilitate successful biological invasions </w:t>
      </w:r>
      <w:r>
        <w:rPr>
          <w:rFonts w:cs="Arial"/>
          <w:sz w:val="24"/>
          <w:szCs w:val="24"/>
        </w:rPr>
        <w:fldChar w:fldCharType="begin">
          <w:fldData xml:space="preserve">PEVuZE5vdGU+PENpdGU+PEF1dGhvcj5Wb24gZGVyIExpcHBlPC9BdXRob3I+PFllYXI+MjAwNzwv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>
        <w:rPr>
          <w:rFonts w:cs="Arial"/>
          <w:sz w:val="24"/>
          <w:szCs w:val="24"/>
        </w:rPr>
        <w:fldChar w:fldCharType="begin">
          <w:fldData xml:space="preserve">PEVuZE5vdGU+PENpdGU+PEF1dGhvcj5Wb24gZGVyIExpcHBlPC9BdXRob3I+PFllYXI+MjAwNzwv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(Ward et al. 2006, Von der Lippe and Kowarik 2007, Wilson et al. 2009, Auffret et al. 2014, Gippet et al. 2019)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spacing w:line="480" w:lineRule="auto"/>
        <w:ind w:firstLine="72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Various terrestrial organisms, including both animals and plants, have been documented to hitchhike on vehicles.</w:t>
      </w:r>
      <w:r>
        <w:rPr>
          <w:rFonts w:cs="Arial"/>
          <w:color w:val="FF0000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For example, plant seeds attached on/in cars and tire surface can be dispersed over long distances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&lt;EndNote&gt;&lt;Cite&gt;&lt;Author&gt;Ansong&lt;/Author&gt;&lt;Year&gt;2013&lt;/Year&gt;&lt;RecNum&gt;19&lt;/RecNum&gt;&lt;DisplayText&gt;(Von der Lippe and Kowarik 2007, Ansong and Pickering 2013)&lt;/DisplayText&gt;&lt;record&gt;&lt;rec-number&gt;19&lt;/rec-number&gt;&lt;foreign-keys&gt;&lt;key app="EN" db-id="5za2wssxastp9be5drupxef7estwzx02xwzf" timestamp="1689421073"&gt;19&lt;/key&gt;&lt;/foreign-keys&gt;&lt;ref-type name="Journal Article"&gt;17&lt;/ref-type&gt;&lt;contributors&gt;&lt;authors&gt;&lt;author&gt;Ansong, Michael&lt;/author&gt;&lt;author&gt;Pickering, Catherine&lt;/author&gt;&lt;/authors&gt;&lt;/contributors&gt;&lt;titles&gt;&lt;title&gt;Are weeds hitchhiking a ride on your car? A systematic review of seed dispersal on cars&lt;/title&gt;&lt;secondary-title&gt;PLoS One&lt;/secondary-title&gt;&lt;/titles&gt;&lt;periodical&gt;&lt;full-title&gt;PLoS ONE&lt;/full-title&gt;&lt;/periodical&gt;&lt;pages&gt;e80275&lt;/pages&gt;&lt;volume&gt;8&lt;/volume&gt;&lt;number&gt;11&lt;/number&gt;&lt;dates&gt;&lt;year&gt;2013&lt;/year&gt;&lt;/dates&gt;&lt;isbn&gt;1932-6203&lt;/isbn&gt;&lt;urls&gt;&lt;/urls&gt;&lt;/record&gt;&lt;/Cite&gt;&lt;Cite&gt;&lt;Author&gt;Von der Lippe&lt;/Author&gt;&lt;Year&gt;2007&lt;/Year&gt;&lt;RecNum&gt;20&lt;/RecNum&gt;&lt;record&gt;&lt;rec-number&gt;20&lt;/rec-number&gt;&lt;foreign-keys&gt;&lt;key app="EN" db-id="5za2wssxastp9be5drupxef7estwzx02xwzf" timestamp="1689421103"&gt;20&lt;/key&gt;&lt;/foreign-keys&gt;&lt;ref-type name="Journal Article"&gt;17&lt;/ref-type&gt;&lt;contributors&gt;&lt;authors&gt;&lt;author&gt;Von der Lippe, Moritz&lt;/author&gt;&lt;author&gt;Kowarik, Ingo&lt;/author&gt;&lt;/authors&gt;&lt;/contributors&gt;&lt;titles&gt;&lt;title&gt;Long</w:instrText>
      </w:r>
      <w:r>
        <w:rPr>
          <w:rFonts w:ascii="Cambria Math" w:hAnsi="Cambria Math" w:cs="Cambria Math"/>
          <w:sz w:val="24"/>
          <w:szCs w:val="24"/>
        </w:rPr>
        <w:instrText xml:space="preserve">‐</w:instrText>
      </w:r>
      <w:r>
        <w:rPr>
          <w:rFonts w:cs="Arial"/>
          <w:sz w:val="24"/>
          <w:szCs w:val="24"/>
        </w:rPr>
        <w:instrText xml:space="preserve">distance dispersal of plants by vehicles as a driver of plant invasions&lt;/title&gt;&lt;secondary-title&gt;Conservation Biology&lt;/secondary-title&gt;&lt;/titles&gt;&lt;periodical&gt;&lt;full-title&gt;Conservation Biology&lt;/full-title&gt;&lt;/periodical&gt;&lt;pages&gt;986-996&lt;/pages&gt;&lt;volume&gt;21&lt;/volume&gt;&lt;number&gt;4&lt;/number&gt;&lt;dates&gt;&lt;year&gt;2007&lt;/year&gt;&lt;/dates&gt;&lt;isbn&gt;0888-8892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(Von der Lippe and Kowarik 2007, Ansong and Pickering 2013)</w:t>
      </w:r>
      <w:r>
        <w:rPr>
          <w:rFonts w:cs="Arial"/>
          <w:sz w:val="24"/>
          <w:szCs w:val="24"/>
        </w:rPr>
        <w:fldChar w:fldCharType="end"/>
      </w:r>
      <w:ins w:id="33" w:author="genchanghsu" w:date="2024-01-07T20:41:00Z">
        <w:r>
          <w:rPr>
            <w:rFonts w:cs="Arial"/>
            <w:sz w:val="24"/>
            <w:szCs w:val="24"/>
          </w:rPr>
          <w:t xml:space="preserve">; </w:t>
        </w:r>
      </w:ins>
      <w:del w:id="34" w:author="genchanghsu" w:date="2024-01-07T20:41:00Z">
        <w:r>
          <w:rPr>
            <w:rFonts w:cs="Arial"/>
            <w:sz w:val="24"/>
            <w:szCs w:val="24"/>
          </w:rPr>
          <w:delText xml:space="preserve">, and </w:delText>
        </w:r>
      </w:del>
      <w:r>
        <w:rPr>
          <w:rFonts w:cs="Arial"/>
          <w:sz w:val="24"/>
          <w:szCs w:val="24"/>
        </w:rPr>
        <w:t>in some cases</w:t>
      </w:r>
      <w:ins w:id="35" w:author="genchanghsu" w:date="2024-01-07T20:41:00Z">
        <w:r>
          <w:rPr>
            <w:rFonts w:cs="Arial"/>
            <w:sz w:val="24"/>
            <w:szCs w:val="24"/>
          </w:rPr>
          <w:t>,</w:t>
        </w:r>
      </w:ins>
      <w:r>
        <w:rPr>
          <w:rFonts w:hint="eastAsia" w:cs="Arial"/>
          <w:sz w:val="24"/>
          <w:szCs w:val="24"/>
        </w:rPr>
        <w:t xml:space="preserve"> </w:t>
      </w:r>
      <w:ins w:id="36" w:author="genchanghsu" w:date="2024-01-07T20:41:00Z">
        <w:r>
          <w:rPr>
            <w:rFonts w:cs="Arial"/>
            <w:sz w:val="24"/>
            <w:szCs w:val="24"/>
          </w:rPr>
          <w:t xml:space="preserve">the </w:t>
        </w:r>
      </w:ins>
      <w:r>
        <w:rPr>
          <w:rFonts w:hint="eastAsia" w:cs="Arial"/>
          <w:sz w:val="24"/>
          <w:szCs w:val="24"/>
        </w:rPr>
        <w:t>seeds</w:t>
      </w:r>
      <w:r>
        <w:rPr>
          <w:rFonts w:cs="Arial"/>
          <w:sz w:val="24"/>
          <w:szCs w:val="24"/>
        </w:rPr>
        <w:t xml:space="preserve"> </w:t>
      </w:r>
      <w:ins w:id="37" w:author="genchanghsu" w:date="2024-01-07T20:42:00Z">
        <w:r>
          <w:rPr>
            <w:rFonts w:cs="Arial"/>
            <w:sz w:val="24"/>
            <w:szCs w:val="24"/>
          </w:rPr>
          <w:t xml:space="preserve">can </w:t>
        </w:r>
      </w:ins>
      <w:del w:id="38" w:author="genchanghsu" w:date="2024-01-07T20:42:00Z">
        <w:r>
          <w:rPr>
            <w:rFonts w:cs="Arial"/>
            <w:sz w:val="24"/>
            <w:szCs w:val="24"/>
          </w:rPr>
          <w:delText>can</w:delText>
        </w:r>
      </w:del>
      <w:del w:id="39" w:author="genchanghsu" w:date="2024-01-07T20:41:00Z">
        <w:r>
          <w:rPr>
            <w:rFonts w:cs="Arial"/>
            <w:sz w:val="24"/>
            <w:szCs w:val="24"/>
          </w:rPr>
          <w:delText xml:space="preserve"> even </w:delText>
        </w:r>
      </w:del>
      <w:r>
        <w:rPr>
          <w:rFonts w:cs="Arial"/>
          <w:sz w:val="24"/>
          <w:szCs w:val="24"/>
        </w:rPr>
        <w:t xml:space="preserve">remain attached on vehicles for a voyage of hundreds kilometers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&lt;EndNote&gt;&lt;Cite&gt;&lt;Author&gt;Taylor&lt;/Author&gt;&lt;Year&gt;2012&lt;/Year&gt;&lt;RecNum&gt;21&lt;/RecNum&gt;&lt;DisplayText&gt;(Taylor et al. 2012)&lt;/DisplayText&gt;&lt;record&gt;&lt;rec-number&gt;21&lt;/rec-number&gt;&lt;foreign-keys&gt;&lt;key app="EN" db-id="5za2wssxastp9be5drupxef7estwzx02xwzf" timestamp="1689421171"&gt;21&lt;/key&gt;&lt;/foreign-keys&gt;&lt;ref-type name="Journal Article"&gt;17&lt;/ref-type&gt;&lt;contributors&gt;&lt;authors&gt;&lt;author&gt;Taylor, Kimberley&lt;/author&gt;&lt;author&gt;Brummer, Tyler&lt;/author&gt;&lt;author&gt;Taper, Mark L&lt;/author&gt;&lt;author&gt;Wing, Alexandre&lt;/author&gt;&lt;author&gt;Rew, Lisa J&lt;/author&gt;&lt;/authors&gt;&lt;/contributors&gt;&lt;titles&gt;&lt;title&gt;Human</w:instrText>
      </w:r>
      <w:r>
        <w:rPr>
          <w:rFonts w:ascii="Cambria Math" w:hAnsi="Cambria Math" w:cs="Cambria Math"/>
          <w:sz w:val="24"/>
          <w:szCs w:val="24"/>
        </w:rPr>
        <w:instrText xml:space="preserve">‐</w:instrText>
      </w:r>
      <w:r>
        <w:rPr>
          <w:rFonts w:cs="Arial"/>
          <w:sz w:val="24"/>
          <w:szCs w:val="24"/>
        </w:rPr>
        <w:instrText xml:space="preserve">mediated long</w:instrText>
      </w:r>
      <w:r>
        <w:rPr>
          <w:rFonts w:ascii="Cambria Math" w:hAnsi="Cambria Math" w:cs="Cambria Math"/>
          <w:sz w:val="24"/>
          <w:szCs w:val="24"/>
        </w:rPr>
        <w:instrText xml:space="preserve">‐</w:instrText>
      </w:r>
      <w:r>
        <w:rPr>
          <w:rFonts w:cs="Arial"/>
          <w:sz w:val="24"/>
          <w:szCs w:val="24"/>
        </w:rPr>
        <w:instrText xml:space="preserve">distance dispersal: an empirical evaluation of seed dispersal by vehicles&lt;/title&gt;&lt;secondary-title&gt;Diversity and Distributions&lt;/secondary-title&gt;&lt;/titles&gt;&lt;periodical&gt;&lt;full-title&gt;Diversity and Distributions&lt;/full-title&gt;&lt;/periodical&gt;&lt;pages&gt;942-951&lt;/pages&gt;&lt;volume&gt;18&lt;/volume&gt;&lt;number&gt;9&lt;/number&gt;&lt;dates&gt;&lt;year&gt;2012&lt;/year&gt;&lt;/dates&gt;&lt;isbn&gt;1366-9516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(Taylor et al. 2012)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Exotic earthworms have been introduced into the boreal forests of western Canada through vehicle transportation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&lt;EndNote&gt;&lt;Cite&gt;&lt;Author&gt;Cameron&lt;/Author&gt;&lt;Year&gt;2007&lt;/Year&gt;&lt;RecNum&gt;22&lt;/RecNum&gt;&lt;DisplayText&gt;(Cameron et al. 2007)&lt;/DisplayText&gt;&lt;record&gt;&lt;rec-number&gt;22&lt;/rec-number&gt;&lt;foreign-keys&gt;&lt;key app="EN" db-id="5za2wssxastp9be5drupxef7estwzx02xwzf" timestamp="1689421849"&gt;22&lt;/key&gt;&lt;/foreign-keys&gt;&lt;ref-type name="Journal Article"&gt;17&lt;/ref-type&gt;&lt;contributors&gt;&lt;authors&gt;&lt;author&gt;Cameron, Erin K&lt;/author&gt;&lt;author&gt;Bayne, Erin M&lt;/author&gt;&lt;author&gt;Clapperton, M Jill&lt;/author&gt;&lt;/authors&gt;&lt;/contributors&gt;&lt;titles&gt;&lt;title&gt;Human-facilitated invasion of exotic earthworms into northern boreal forests&lt;/title&gt;&lt;secondary-title&gt;Ecoscience&lt;/secondary-title&gt;&lt;/titles&gt;&lt;periodical&gt;&lt;full-title&gt;Ecoscience&lt;/full-title&gt;&lt;/periodical&gt;&lt;pages&gt;482-490&lt;/pages&gt;&lt;volume&gt;14&lt;/volume&gt;&lt;number&gt;4&lt;/number&gt;&lt;dates&gt;&lt;year&gt;2007&lt;/year&gt;&lt;/dates&gt;&lt;isbn&gt;1195-6860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(Cameron et al. 2007)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I</w:t>
      </w:r>
      <w:r>
        <w:rPr>
          <w:rFonts w:hint="eastAsia" w:cs="Arial"/>
          <w:sz w:val="24"/>
          <w:szCs w:val="24"/>
        </w:rPr>
        <w:t>nsects</w:t>
      </w:r>
      <w:r>
        <w:rPr>
          <w:rFonts w:cs="Arial"/>
          <w:sz w:val="24"/>
          <w:szCs w:val="24"/>
        </w:rPr>
        <w:t xml:space="preserve"> of various life stages have also been recognized to be a frequent</w:t>
      </w:r>
      <w:r>
        <w:rPr>
          <w:rFonts w:hint="eastAsia" w:cs="Arial"/>
          <w:sz w:val="24"/>
          <w:szCs w:val="24"/>
        </w:rPr>
        <w:t xml:space="preserve"> hitchhike</w:t>
      </w:r>
      <w:r>
        <w:rPr>
          <w:rFonts w:cs="Arial"/>
          <w:sz w:val="24"/>
          <w:szCs w:val="24"/>
        </w:rPr>
        <w:t>r</w:t>
      </w:r>
      <w:r>
        <w:rPr>
          <w:rFonts w:hint="eastAsia" w:cs="Arial"/>
          <w:sz w:val="24"/>
          <w:szCs w:val="24"/>
        </w:rPr>
        <w:t xml:space="preserve"> on </w:t>
      </w:r>
      <w:r>
        <w:rPr>
          <w:rFonts w:cs="Arial"/>
          <w:sz w:val="24"/>
          <w:szCs w:val="24"/>
        </w:rPr>
        <w:t>vehicles</w:t>
      </w:r>
      <w:r>
        <w:rPr>
          <w:rFonts w:hint="eastAsia" w:cs="Arial"/>
          <w:sz w:val="24"/>
          <w:szCs w:val="24"/>
        </w:rPr>
        <w:t xml:space="preserve">. For instance, </w:t>
      </w:r>
      <w:r>
        <w:rPr>
          <w:rFonts w:cs="Arial"/>
          <w:sz w:val="24"/>
          <w:szCs w:val="24"/>
        </w:rPr>
        <w:t xml:space="preserve">the spongy </w:t>
      </w:r>
      <w:r>
        <w:rPr>
          <w:rFonts w:hint="eastAsia" w:cs="Arial"/>
          <w:sz w:val="24"/>
          <w:szCs w:val="24"/>
        </w:rPr>
        <w:t>moth</w:t>
      </w:r>
      <w:r>
        <w:rPr>
          <w:rFonts w:cs="Arial"/>
          <w:sz w:val="24"/>
          <w:szCs w:val="24"/>
        </w:rPr>
        <w:t xml:space="preserve"> (</w:t>
      </w:r>
      <w:r>
        <w:rPr>
          <w:rFonts w:cs="Arial"/>
          <w:i/>
          <w:iCs/>
          <w:sz w:val="24"/>
          <w:szCs w:val="24"/>
        </w:rPr>
        <w:t>Lymantria dispar</w:t>
      </w:r>
      <w:r>
        <w:rPr>
          <w:rFonts w:cs="Arial"/>
          <w:sz w:val="24"/>
          <w:szCs w:val="24"/>
        </w:rPr>
        <w:t xml:space="preserve">) </w:t>
      </w:r>
      <w:del w:id="40" w:author="genchanghsu" w:date="2024-01-07T20:42:00Z">
        <w:r>
          <w:rPr>
            <w:rFonts w:cs="Arial"/>
            <w:sz w:val="24"/>
            <w:szCs w:val="24"/>
          </w:rPr>
          <w:delText>are</w:delText>
        </w:r>
      </w:del>
      <w:del w:id="41" w:author="genchanghsu" w:date="2024-01-07T20:43:00Z">
        <w:r>
          <w:rPr>
            <w:rFonts w:cs="Arial"/>
            <w:sz w:val="24"/>
            <w:szCs w:val="24"/>
          </w:rPr>
          <w:delText xml:space="preserve"> found to l</w:delText>
        </w:r>
      </w:del>
      <w:ins w:id="42" w:author="genchanghsu" w:date="2024-01-07T20:43:00Z">
        <w:r>
          <w:rPr>
            <w:rFonts w:cs="Arial"/>
            <w:sz w:val="24"/>
            <w:szCs w:val="24"/>
          </w:rPr>
          <w:t>l</w:t>
        </w:r>
      </w:ins>
      <w:r>
        <w:rPr>
          <w:rFonts w:cs="Arial"/>
          <w:sz w:val="24"/>
          <w:szCs w:val="24"/>
        </w:rPr>
        <w:t>ay</w:t>
      </w:r>
      <w:ins w:id="43" w:author="genchanghsu" w:date="2024-01-07T20:43:00Z">
        <w:r>
          <w:rPr>
            <w:rFonts w:cs="Arial"/>
            <w:sz w:val="24"/>
            <w:szCs w:val="24"/>
          </w:rPr>
          <w:t>s</w:t>
        </w:r>
      </w:ins>
      <w:r>
        <w:rPr>
          <w:rFonts w:cs="Arial"/>
          <w:sz w:val="24"/>
          <w:szCs w:val="24"/>
        </w:rPr>
        <w:t xml:space="preserve"> eggs on the surface of shipping containers</w:t>
      </w:r>
      <w:ins w:id="44" w:author="genchanghsu" w:date="2024-01-07T20:43:00Z">
        <w:r>
          <w:rPr>
            <w:rFonts w:cs="Arial"/>
            <w:sz w:val="24"/>
            <w:szCs w:val="24"/>
          </w:rPr>
          <w:t xml:space="preserve"> and</w:t>
        </w:r>
      </w:ins>
      <w:del w:id="45" w:author="genchanghsu" w:date="2024-01-07T20:43:00Z">
        <w:r>
          <w:rPr>
            <w:rFonts w:cs="Arial"/>
            <w:sz w:val="24"/>
            <w:szCs w:val="24"/>
          </w:rPr>
          <w:delText>,</w:delText>
        </w:r>
      </w:del>
      <w:r>
        <w:rPr>
          <w:rFonts w:cs="Arial"/>
          <w:sz w:val="24"/>
          <w:szCs w:val="24"/>
        </w:rPr>
        <w:t xml:space="preserve"> trucks</w:t>
      </w:r>
      <w:del w:id="46" w:author="genchanghsu" w:date="2024-01-07T20:43:00Z">
        <w:r>
          <w:rPr>
            <w:rFonts w:cs="Arial"/>
            <w:sz w:val="24"/>
            <w:szCs w:val="24"/>
          </w:rPr>
          <w:delText xml:space="preserve"> and various vehicles</w:delText>
        </w:r>
      </w:del>
      <w:r>
        <w:rPr>
          <w:rFonts w:cs="Arial"/>
          <w:sz w:val="24"/>
          <w:szCs w:val="24"/>
        </w:rPr>
        <w:t>, and</w:t>
      </w:r>
      <w:ins w:id="47" w:author="genchanghsu" w:date="2024-01-07T20:44:00Z">
        <w:r>
          <w:rPr>
            <w:rFonts w:cs="Arial"/>
            <w:sz w:val="24"/>
            <w:szCs w:val="24"/>
          </w:rPr>
          <w:t xml:space="preserve"> the eggs</w:t>
        </w:r>
      </w:ins>
      <w:r>
        <w:rPr>
          <w:rFonts w:cs="Arial"/>
          <w:sz w:val="24"/>
          <w:szCs w:val="24"/>
        </w:rPr>
        <w:t xml:space="preserve"> later arrive at </w:t>
      </w:r>
      <w:ins w:id="48" w:author="genchanghsu" w:date="2024-01-07T20:44:00Z">
        <w:r>
          <w:rPr>
            <w:rFonts w:cs="Arial"/>
            <w:sz w:val="24"/>
            <w:szCs w:val="24"/>
          </w:rPr>
          <w:t xml:space="preserve">the </w:t>
        </w:r>
      </w:ins>
      <w:r>
        <w:rPr>
          <w:rFonts w:cs="Arial"/>
          <w:sz w:val="24"/>
          <w:szCs w:val="24"/>
        </w:rPr>
        <w:t xml:space="preserve">destinations as larvae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&lt;EndNote&gt;&lt;Cite&gt;&lt;Author&gt;Meurisse&lt;/Author&gt;&lt;Year&gt;2019&lt;/Year&gt;&lt;RecNum&gt;23&lt;/RecNum&gt;&lt;DisplayText&gt;(Gray 2017, Meurisse et al. 2019)&lt;/DisplayText&gt;&lt;record&gt;&lt;rec-number&gt;23&lt;/rec-number&gt;&lt;foreign-keys&gt;&lt;key app="EN" db-id="5za2wssxastp9be5drupxef7estwzx02xwzf" timestamp="1689485966"&gt;23&lt;/key&gt;&lt;/foreign-keys&gt;&lt;ref-type name="Journal Article"&gt;17&lt;/ref-type&gt;&lt;contributors&gt;&lt;authors&gt;&lt;author&gt;Meurisse, Nicolas&lt;/author&gt;&lt;author&gt;Rassati, Davide&lt;/author&gt;&lt;author&gt;Hurley, Brett P&lt;/author&gt;&lt;author&gt;Brockerhoff, Eckehard G&lt;/author&gt;&lt;author&gt;Haack, Robert A&lt;/author&gt;&lt;/authors&gt;&lt;/contributors&gt;&lt;titles&gt;&lt;title&gt;Common pathways by which non-native forest insects move internationally and domestically&lt;/title&gt;&lt;secondary-title&gt;Journal of Pest Science&lt;/secondary-title&gt;&lt;/titles&gt;&lt;periodical&gt;&lt;full-title&gt;Journal of Pest Science&lt;/full-title&gt;&lt;/periodical&gt;&lt;pages&gt;13-27&lt;/pages&gt;&lt;volume&gt;92&lt;/volume&gt;&lt;dates&gt;&lt;year&gt;2019&lt;/year&gt;&lt;/dates&gt;&lt;isbn&gt;1612-4758&lt;/isbn&gt;&lt;urls&gt;&lt;/urls&gt;&lt;/record&gt;&lt;/Cite&gt;&lt;Cite&gt;&lt;Author&gt;Gray&lt;/Author&gt;&lt;Year&gt;2017&lt;/Year&gt;&lt;RecNum&gt;24&lt;/RecNum&gt;&lt;record&gt;&lt;rec-number&gt;24&lt;/rec-number&gt;&lt;foreign-keys&gt;&lt;key app="EN" db-id="5za2wssxastp9be5drupxef7estwzx02xwzf" timestamp="1689485999"&gt;24&lt;/key&gt;&lt;/foreign-keys&gt;&lt;ref-type name="Journal Article"&gt;17&lt;/ref-type&gt;&lt;contributors&gt;&lt;authors&gt;&lt;author&gt;Gray, David R&lt;/author&gt;&lt;/authors&gt;&lt;/contributors&gt;&lt;titles&gt;&lt;title&gt;Risk analysis of the invasion pathway of the Asian gypsy moth: a known forest invader&lt;/title&gt;&lt;secondary-title&gt;Biological Invasions&lt;/secondary-title&gt;&lt;/titles&gt;&lt;periodical&gt;&lt;full-title&gt;Biological Invasions&lt;/full-title&gt;&lt;/periodical&gt;&lt;pages&gt;3259-3272&lt;/pages&gt;&lt;volume&gt;19&lt;/volume&gt;&lt;dates&gt;&lt;year&gt;2017&lt;/year&gt;&lt;/dates&gt;&lt;isbn&gt;1387-3547&lt;/isbn&gt;&lt;urls&gt;&lt;/urls&gt;&lt;/record&gt;&lt;/Cite&gt;&lt;/EndNote&gt;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(Gray 2017, Meurisse et al. 2019)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Dispersal range of adult flying insects can be even boosted via hitchhiking on vehicles: the tiger mosquito (</w:t>
      </w:r>
      <w:r>
        <w:rPr>
          <w:rFonts w:cs="Arial"/>
          <w:i/>
          <w:iCs/>
          <w:sz w:val="24"/>
          <w:szCs w:val="24"/>
        </w:rPr>
        <w:t>Aedes albopictus</w:t>
      </w:r>
      <w:r>
        <w:rPr>
          <w:rFonts w:cs="Arial"/>
          <w:sz w:val="24"/>
          <w:szCs w:val="24"/>
        </w:rPr>
        <w:t xml:space="preserve">) can travel in cars and move across provinces in Spain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&lt;EndNote&gt;&lt;Cite&gt;&lt;Author&gt;Eritja&lt;/Author&gt;&lt;Year&gt;2017&lt;/Year&gt;&lt;RecNum&gt;25&lt;/RecNum&gt;&lt;DisplayText&gt;(Eritja et al. 2017)&lt;/DisplayText&gt;&lt;record&gt;&lt;rec-number&gt;25&lt;/rec-number&gt;&lt;foreign-keys&gt;&lt;key app="EN" db-id="5za2wssxastp9be5drupxef7estwzx02xwzf" timestamp="1689487740"&gt;25&lt;/key&gt;&lt;/foreign-keys&gt;&lt;ref-type name="Journal Article"&gt;17&lt;/ref-type&gt;&lt;contributors&gt;&lt;authors&gt;&lt;author&gt;Eritja, Roger&lt;/author&gt;&lt;author&gt;Palmer, John RB&lt;/author&gt;&lt;author&gt;Roiz, David&lt;/author&gt;&lt;author&gt;Sanpera-Calbet, Isis&lt;/author&gt;&lt;author&gt;Bartumeus, Frederic&lt;/author&gt;&lt;/authors&gt;&lt;/contributors&gt;&lt;titles&gt;&lt;title&gt;Direct evidence of adult Aedes albopictus dispersal by car&lt;/title&gt;&lt;secondary-title&gt;Scientific Reports&lt;/secondary-title&gt;&lt;/titles&gt;&lt;periodical&gt;&lt;full-title&gt;Scientific Reports&lt;/full-title&gt;&lt;/periodical&gt;&lt;pages&gt;14399&lt;/pages&gt;&lt;volume&gt;7&lt;/volume&gt;&lt;number&gt;1&lt;/number&gt;&lt;dates&gt;&lt;year&gt;2017&lt;/year&gt;&lt;/dates&gt;&lt;isbn&gt;2045-2322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(Eritja et al. 2017)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</w:t>
      </w:r>
    </w:p>
    <w:p>
      <w:pPr>
        <w:spacing w:line="48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 xml:space="preserve">Ants have been reported to disperse via human cultural and commercial activities </w:t>
      </w:r>
      <w:r>
        <w:rPr>
          <w:rFonts w:cs="Arial"/>
          <w:sz w:val="24"/>
          <w:szCs w:val="24"/>
        </w:rPr>
        <w:fldChar w:fldCharType="begin"/>
      </w:r>
      <w:r>
        <w:rPr>
          <w:rFonts w:cs="Arial"/>
          <w:sz w:val="24"/>
          <w:szCs w:val="24"/>
        </w:rPr>
        <w:instrText xml:space="preserve"> ADDIN EN.CITE &lt;EndNote&gt;&lt;Cite&gt;&lt;Author&gt;Bertelsmeier&lt;/Author&gt;&lt;Year&gt;2017&lt;/Year&gt;&lt;RecNum&gt;30&lt;/RecNum&gt;&lt;DisplayText&gt;(Bertelsmeier et al. 2017)&lt;/DisplayText&gt;&lt;record&gt;&lt;rec-number&gt;30&lt;/rec-number&gt;&lt;foreign-keys&gt;&lt;key app="EN" db-id="5za2wssxastp9be5drupxef7estwzx02xwzf" timestamp="1698709867"&gt;30&lt;/key&gt;&lt;/foreign-keys&gt;&lt;ref-type name="Journal Article"&gt;17&lt;/ref-type&gt;&lt;contributors&gt;&lt;authors&gt;&lt;author&gt;Bertelsmeier, Cleo&lt;/author&gt;&lt;author&gt;Ollier, Sébastien&lt;/author&gt;&lt;author&gt;Liebhold, Andrew&lt;/author&gt;&lt;author&gt;Keller, Laurent&lt;/author&gt;&lt;/authors&gt;&lt;/contributors&gt;&lt;titles&gt;&lt;title&gt;Recent human history governs global ant invasion dynamics&lt;/title&gt;&lt;secondary-title&gt;Nature Ecology and Evolution&lt;/secondary-title&gt;&lt;/titles&gt;&lt;periodical&gt;&lt;full-title&gt;Nature Ecology and Evolution&lt;/full-title&gt;&lt;/periodical&gt;&lt;pages&gt;0184&lt;/pages&gt;&lt;volume&gt;1&lt;/volume&gt;&lt;number&gt;7&lt;/number&gt;&lt;dates&gt;&lt;year&gt;2017&lt;/year&gt;&lt;/dates&gt;&lt;isbn&gt;2397-334X&lt;/isbn&gt;&lt;urls&gt;&lt;/urls&gt;&lt;/record&gt;&lt;/Cite&gt;&lt;/EndNote&gt;</w:instrText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(Bertelsmeier et al. 2017)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>. This is especially true for major invasive pest ants</w:t>
      </w:r>
      <w:ins w:id="49" w:author="genchanghsu" w:date="2024-01-07T20:45:00Z">
        <w:r>
          <w:rPr>
            <w:rFonts w:cs="Arial"/>
            <w:sz w:val="24"/>
            <w:szCs w:val="24"/>
          </w:rPr>
          <w:t>,</w:t>
        </w:r>
      </w:ins>
      <w:r>
        <w:rPr>
          <w:rFonts w:cs="Arial"/>
          <w:sz w:val="24"/>
          <w:szCs w:val="24"/>
        </w:rPr>
        <w:t xml:space="preserve"> including the red imported fire ant (</w:t>
      </w:r>
      <w:r>
        <w:rPr>
          <w:rFonts w:cs="Arial"/>
          <w:i/>
          <w:sz w:val="24"/>
          <w:szCs w:val="24"/>
        </w:rPr>
        <w:t>Solenopsis invicta</w:t>
      </w:r>
      <w:r>
        <w:rPr>
          <w:rFonts w:cs="Arial"/>
          <w:sz w:val="24"/>
          <w:szCs w:val="24"/>
        </w:rPr>
        <w:t>), little fire ant (</w:t>
      </w:r>
      <w:r>
        <w:rPr>
          <w:rFonts w:cs="Arial"/>
          <w:i/>
          <w:sz w:val="24"/>
          <w:szCs w:val="24"/>
        </w:rPr>
        <w:t>Wasmannia auropunctata</w:t>
      </w:r>
      <w:r>
        <w:rPr>
          <w:rFonts w:cs="Arial"/>
          <w:sz w:val="24"/>
          <w:szCs w:val="24"/>
        </w:rPr>
        <w:t>), and Argentine ant (</w:t>
      </w:r>
      <w:r>
        <w:rPr>
          <w:rFonts w:cs="Arial"/>
          <w:i/>
          <w:sz w:val="24"/>
          <w:szCs w:val="24"/>
        </w:rPr>
        <w:t>Linepithema humile</w:t>
      </w:r>
      <w:r>
        <w:rPr>
          <w:rFonts w:cs="Arial"/>
          <w:sz w:val="24"/>
          <w:szCs w:val="24"/>
        </w:rPr>
        <w:t>)</w:t>
      </w:r>
      <w:ins w:id="50" w:author="genchanghsu" w:date="2024-01-07T20:49:00Z">
        <w:r>
          <w:rPr>
            <w:rFonts w:cs="Arial"/>
            <w:sz w:val="24"/>
            <w:szCs w:val="24"/>
          </w:rPr>
          <w:t>. A</w:t>
        </w:r>
      </w:ins>
      <w:del w:id="51" w:author="genchanghsu" w:date="2024-01-07T20:49:00Z">
        <w:r>
          <w:rPr>
            <w:rFonts w:cs="Arial"/>
            <w:sz w:val="24"/>
            <w:szCs w:val="24"/>
          </w:rPr>
          <w:delText xml:space="preserve"> as a well-established</w:delText>
        </w:r>
      </w:del>
      <w:r>
        <w:rPr>
          <w:rFonts w:cs="Arial"/>
          <w:sz w:val="24"/>
          <w:szCs w:val="24"/>
        </w:rPr>
        <w:t xml:space="preserve"> </w:t>
      </w:r>
      <w:ins w:id="52" w:author="genchanghsu" w:date="2024-01-07T20:51:00Z">
        <w:r>
          <w:rPr>
            <w:rFonts w:cs="Arial"/>
            <w:sz w:val="24"/>
            <w:szCs w:val="24"/>
          </w:rPr>
          <w:t>well-established</w:t>
        </w:r>
      </w:ins>
      <w:ins w:id="53" w:author="genchanghsu" w:date="2024-01-07T20:50:00Z">
        <w:r>
          <w:rPr>
            <w:rFonts w:cs="Arial"/>
            <w:sz w:val="24"/>
            <w:szCs w:val="24"/>
          </w:rPr>
          <w:t xml:space="preserve"> </w:t>
        </w:r>
      </w:ins>
      <w:r>
        <w:rPr>
          <w:rFonts w:cs="Arial"/>
          <w:sz w:val="24"/>
          <w:szCs w:val="24"/>
        </w:rPr>
        <w:t xml:space="preserve">body of literature has demonstrated that the rapid range expansion of these ants </w:t>
      </w:r>
      <w:ins w:id="54" w:author="genchanghsu" w:date="2024-01-07T20:50:00Z">
        <w:r>
          <w:rPr>
            <w:rFonts w:cs="Arial"/>
            <w:sz w:val="24"/>
            <w:szCs w:val="24"/>
          </w:rPr>
          <w:t>is</w:t>
        </w:r>
      </w:ins>
      <w:del w:id="55" w:author="genchanghsu" w:date="2024-01-07T20:50:00Z">
        <w:r>
          <w:rPr>
            <w:rFonts w:cs="Arial"/>
            <w:sz w:val="24"/>
            <w:szCs w:val="24"/>
          </w:rPr>
          <w:delText>are</w:delText>
        </w:r>
      </w:del>
      <w:r>
        <w:rPr>
          <w:rFonts w:cs="Arial"/>
          <w:sz w:val="24"/>
          <w:szCs w:val="24"/>
        </w:rPr>
        <w:t xml:space="preserve"> attributed to the transportation of ant-infested agricultural, horticultural</w:t>
      </w:r>
      <w:ins w:id="56" w:author="genchanghsu" w:date="2024-01-07T20:50:00Z">
        <w:r>
          <w:rPr>
            <w:rFonts w:cs="Arial"/>
            <w:sz w:val="24"/>
            <w:szCs w:val="24"/>
          </w:rPr>
          <w:t>,</w:t>
        </w:r>
      </w:ins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construction </w:t>
      </w:r>
      <w:r>
        <w:rPr>
          <w:rFonts w:hint="eastAsia" w:cs="Arial"/>
          <w:sz w:val="24"/>
          <w:szCs w:val="24"/>
        </w:rPr>
        <w:t>m</w:t>
      </w:r>
      <w:r>
        <w:rPr>
          <w:rFonts w:cs="Arial"/>
          <w:sz w:val="24"/>
          <w:szCs w:val="24"/>
        </w:rPr>
        <w:t>aterials such as soil, potted plants,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and timbers </w:t>
      </w:r>
      <w:r>
        <w:rPr>
          <w:rFonts w:cs="Arial"/>
          <w:sz w:val="24"/>
          <w:szCs w:val="24"/>
        </w:rPr>
        <w:fldChar w:fldCharType="begin">
          <w:fldData xml:space="preserve">PEVuZE5vdGU+PENpdGU+PEF1dGhvcj5KZXR0ZXI8L0F1dGhvcj48WWVhcj4yMDAyPC9ZZWFyPjxS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</w:fldData>
        </w:fldChar>
      </w:r>
      <w:r>
        <w:rPr>
          <w:rFonts w:cs="Arial"/>
          <w:sz w:val="24"/>
          <w:szCs w:val="24"/>
        </w:rPr>
        <w:instrText xml:space="preserve"> ADDIN EN.CITE </w:instrText>
      </w:r>
      <w:r>
        <w:rPr>
          <w:rFonts w:cs="Arial"/>
          <w:sz w:val="24"/>
          <w:szCs w:val="24"/>
        </w:rPr>
        <w:fldChar w:fldCharType="begin">
          <w:fldData xml:space="preserve">PEVuZE5vdGU+PENpdGU+PEF1dGhvcj5KZXR0ZXI8L0F1dGhvcj48WWVhcj4yMDAyPC9ZZWFyPjxS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</w:fldData>
        </w:fldChar>
      </w:r>
      <w:r>
        <w:rPr>
          <w:rFonts w:cs="Arial"/>
          <w:sz w:val="24"/>
          <w:szCs w:val="24"/>
        </w:rPr>
        <w:instrText xml:space="preserve"> ADDIN EN.CITE.DATA </w:instrTex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fldChar w:fldCharType="separate"/>
      </w:r>
      <w:r>
        <w:rPr>
          <w:rFonts w:cs="Arial"/>
          <w:sz w:val="24"/>
          <w:szCs w:val="24"/>
        </w:rPr>
        <w:t>(Jetter et al. 2002, Vogt and Kozlovac 2006, Chen et al. 2019)</w:t>
      </w:r>
      <w:r>
        <w:rPr>
          <w:rFonts w:cs="Arial"/>
          <w:sz w:val="24"/>
          <w:szCs w:val="24"/>
        </w:rPr>
        <w:fldChar w:fldCharType="end"/>
      </w:r>
      <w:r>
        <w:rPr>
          <w:rFonts w:cs="Arial"/>
          <w:sz w:val="24"/>
          <w:szCs w:val="24"/>
        </w:rPr>
        <w:t xml:space="preserve">. </w:t>
      </w:r>
      <w:del w:id="57" w:author="genchanghsu" w:date="2024-01-07T20:57:00Z">
        <w:r>
          <w:rPr>
            <w:rFonts w:cs="Arial"/>
            <w:sz w:val="24"/>
            <w:szCs w:val="24"/>
          </w:rPr>
          <w:delText>Given</w:delText>
        </w:r>
      </w:del>
      <w:ins w:id="58" w:author="genchanghsu" w:date="2024-01-07T20:57:00Z">
        <w:r>
          <w:rPr>
            <w:rFonts w:cs="Arial"/>
            <w:sz w:val="24"/>
            <w:szCs w:val="24"/>
          </w:rPr>
          <w:t>As</w:t>
        </w:r>
      </w:ins>
      <w:r>
        <w:rPr>
          <w:rFonts w:cs="Arial"/>
          <w:sz w:val="24"/>
          <w:szCs w:val="24"/>
        </w:rPr>
        <w:t xml:space="preserve"> the focus has been long concentrated on infested materials transported by agricultural and construction vehicles, reports on ants “actively” hitchhiking on civilian vehicles and the </w:t>
      </w:r>
      <w:del w:id="59" w:author="genchanghsu" w:date="2024-01-07T20:58:00Z">
        <w:r>
          <w:rPr>
            <w:rFonts w:cs="Arial"/>
            <w:sz w:val="24"/>
            <w:szCs w:val="24"/>
          </w:rPr>
          <w:delText>metadata</w:delText>
        </w:r>
      </w:del>
      <w:ins w:id="60" w:author="genchanghsu" w:date="2024-01-07T20:58:00Z">
        <w:r>
          <w:rPr>
            <w:rFonts w:cs="Arial"/>
            <w:sz w:val="24"/>
            <w:szCs w:val="24"/>
          </w:rPr>
          <w:t>information</w:t>
        </w:r>
      </w:ins>
      <w:r>
        <w:rPr>
          <w:rFonts w:cs="Arial"/>
          <w:sz w:val="24"/>
          <w:szCs w:val="24"/>
        </w:rPr>
        <w:t xml:space="preserve"> of these incidences (e.g., seasonality or common hitchhik</w:t>
      </w:r>
      <w:ins w:id="61" w:author="genchanghsu" w:date="2024-01-07T20:55:00Z">
        <w:r>
          <w:rPr>
            <w:rFonts w:cs="Arial"/>
            <w:sz w:val="24"/>
            <w:szCs w:val="24"/>
          </w:rPr>
          <w:t>ing</w:t>
        </w:r>
      </w:ins>
      <w:del w:id="62" w:author="genchanghsu" w:date="2024-01-07T20:55:00Z">
        <w:r>
          <w:rPr>
            <w:rFonts w:cs="Arial"/>
            <w:sz w:val="24"/>
            <w:szCs w:val="24"/>
          </w:rPr>
          <w:delText>er</w:delText>
        </w:r>
      </w:del>
      <w:r>
        <w:rPr>
          <w:rFonts w:cs="Arial"/>
          <w:sz w:val="24"/>
          <w:szCs w:val="24"/>
        </w:rPr>
        <w:t xml:space="preserve"> ant species) are lacking. Filling this knowledge gap would </w:t>
      </w:r>
      <w:del w:id="63" w:author="genchanghsu" w:date="2024-01-07T20:53:00Z">
        <w:r>
          <w:rPr>
            <w:rFonts w:cs="Arial"/>
            <w:sz w:val="24"/>
            <w:szCs w:val="24"/>
          </w:rPr>
          <w:delText>aid the development of</w:delText>
        </w:r>
      </w:del>
      <w:ins w:id="64" w:author="genchanghsu" w:date="2024-01-07T20:53:00Z">
        <w:r>
          <w:rPr>
            <w:rFonts w:cs="Arial"/>
            <w:sz w:val="24"/>
            <w:szCs w:val="24"/>
          </w:rPr>
          <w:t>help develop</w:t>
        </w:r>
      </w:ins>
      <w:r>
        <w:rPr>
          <w:rFonts w:cs="Arial"/>
          <w:sz w:val="24"/>
          <w:szCs w:val="24"/>
        </w:rPr>
        <w:t xml:space="preserve"> effective management strategies to mitigate ant invasions resulting from hitchhiking.</w:t>
      </w:r>
    </w:p>
    <w:p>
      <w:pPr>
        <w:spacing w:line="480" w:lineRule="auto"/>
        <w:ind w:firstLine="720"/>
        <w:rPr>
          <w:rFonts w:cs="Arial"/>
          <w:sz w:val="24"/>
          <w:szCs w:val="24"/>
        </w:rPr>
        <w:pPrChange w:id="65" w:author="genchanghsu" w:date="2024-01-07T20:48:00Z">
          <w:pPr>
            <w:spacing w:line="480" w:lineRule="auto"/>
          </w:pPr>
        </w:pPrChange>
      </w:pPr>
      <w:r>
        <w:rPr>
          <w:rFonts w:cs="Arial"/>
          <w:sz w:val="24"/>
          <w:szCs w:val="24"/>
        </w:rPr>
        <w:t xml:space="preserve">To better understand this phenomenon, we collected active ant </w:t>
      </w:r>
      <w:r>
        <w:rPr>
          <w:rFonts w:hint="eastAsia" w:cs="Arial"/>
          <w:sz w:val="24"/>
          <w:szCs w:val="24"/>
        </w:rPr>
        <w:t xml:space="preserve">hitchhiking </w:t>
      </w:r>
      <w:r>
        <w:rPr>
          <w:rFonts w:cs="Arial"/>
          <w:sz w:val="24"/>
          <w:szCs w:val="24"/>
        </w:rPr>
        <w:t xml:space="preserve">cases in Taiwan </w:t>
      </w:r>
      <w:del w:id="66" w:author="genchanghsu" w:date="2024-01-07T20:59:00Z">
        <w:r>
          <w:rPr>
            <w:rFonts w:cs="Arial"/>
            <w:sz w:val="24"/>
            <w:szCs w:val="24"/>
          </w:rPr>
          <w:delText xml:space="preserve">from </w:delText>
        </w:r>
      </w:del>
      <w:r>
        <w:rPr>
          <w:rFonts w:cs="Arial"/>
          <w:sz w:val="24"/>
          <w:szCs w:val="24"/>
        </w:rPr>
        <w:t xml:space="preserve">via a </w:t>
      </w:r>
      <w:r>
        <w:rPr>
          <w:rFonts w:hint="eastAsia" w:cs="Arial"/>
          <w:sz w:val="24"/>
          <w:szCs w:val="24"/>
        </w:rPr>
        <w:t>citizen science</w:t>
      </w:r>
      <w:r>
        <w:rPr>
          <w:rFonts w:cs="Arial"/>
          <w:sz w:val="24"/>
          <w:szCs w:val="24"/>
        </w:rPr>
        <w:t xml:space="preserve"> project </w:t>
      </w:r>
      <w:ins w:id="67" w:author="genchanghsu" w:date="2024-01-07T20:59:00Z">
        <w:r>
          <w:rPr>
            <w:rFonts w:cs="Arial"/>
            <w:sz w:val="24"/>
            <w:szCs w:val="24"/>
          </w:rPr>
          <w:t xml:space="preserve">launched </w:t>
        </w:r>
      </w:ins>
      <w:r>
        <w:rPr>
          <w:rFonts w:cs="Arial"/>
          <w:sz w:val="24"/>
          <w:szCs w:val="24"/>
        </w:rPr>
        <w:t>on a major social media</w:t>
      </w:r>
      <w:ins w:id="68" w:author="genchanghsu" w:date="2024-01-07T21:00:00Z">
        <w:r>
          <w:rPr>
            <w:rFonts w:cs="Arial"/>
            <w:sz w:val="24"/>
            <w:szCs w:val="24"/>
          </w:rPr>
          <w:t xml:space="preserve"> </w:t>
        </w:r>
      </w:ins>
      <w:del w:id="69" w:author="genchanghsu" w:date="2024-01-07T21:00:00Z">
        <w:r>
          <w:rPr>
            <w:rFonts w:cs="Arial"/>
            <w:sz w:val="24"/>
            <w:szCs w:val="24"/>
          </w:rPr>
          <w:delText xml:space="preserve"> (</w:delText>
        </w:r>
      </w:del>
      <w:r>
        <w:rPr>
          <w:rFonts w:cs="Arial"/>
          <w:sz w:val="24"/>
          <w:szCs w:val="24"/>
        </w:rPr>
        <w:t>Facebook</w:t>
      </w:r>
      <w:del w:id="70" w:author="genchanghsu" w:date="2024-01-07T21:00:00Z">
        <w:r>
          <w:rPr>
            <w:rFonts w:cs="Arial"/>
            <w:sz w:val="24"/>
            <w:szCs w:val="24"/>
          </w:rPr>
          <w:delText>)</w:delText>
        </w:r>
      </w:del>
      <w:r>
        <w:rPr>
          <w:rFonts w:cs="Arial"/>
          <w:sz w:val="24"/>
          <w:szCs w:val="24"/>
        </w:rPr>
        <w:t xml:space="preserve"> and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characterize</w:t>
      </w:r>
      <w:ins w:id="71" w:author="genchanghsu" w:date="2024-01-07T21:00:00Z">
        <w:r>
          <w:rPr>
            <w:rFonts w:cs="Arial"/>
            <w:sz w:val="24"/>
            <w:szCs w:val="24"/>
          </w:rPr>
          <w:t>d</w:t>
        </w:r>
      </w:ins>
      <w:r>
        <w:rPr>
          <w:rFonts w:hint="eastAsia" w:cs="Arial"/>
          <w:sz w:val="24"/>
          <w:szCs w:val="24"/>
        </w:rPr>
        <w:t xml:space="preserve"> the spatial and temporal patterns</w:t>
      </w:r>
      <w:r>
        <w:rPr>
          <w:rFonts w:cs="Arial"/>
          <w:sz w:val="24"/>
          <w:szCs w:val="24"/>
        </w:rPr>
        <w:t xml:space="preserve"> of ant</w:t>
      </w:r>
      <w:r>
        <w:rPr>
          <w:rFonts w:hint="eastAsia" w:cs="Arial"/>
          <w:sz w:val="24"/>
          <w:szCs w:val="24"/>
        </w:rPr>
        <w:t xml:space="preserve"> hitchhiking</w:t>
      </w:r>
      <w:r>
        <w:rPr>
          <w:rFonts w:cs="Arial"/>
          <w:sz w:val="24"/>
          <w:szCs w:val="24"/>
        </w:rPr>
        <w:t xml:space="preserve"> incidences</w:t>
      </w:r>
      <w:del w:id="72" w:author="genchanghsu" w:date="2024-01-07T21:00:00Z">
        <w:r>
          <w:rPr>
            <w:rFonts w:hint="eastAsia" w:cs="Arial"/>
            <w:sz w:val="24"/>
            <w:szCs w:val="24"/>
          </w:rPr>
          <w:delText xml:space="preserve"> in Taiwan</w:delText>
        </w:r>
      </w:del>
      <w:r>
        <w:rPr>
          <w:rFonts w:hint="eastAsia" w:cs="Arial"/>
          <w:sz w:val="24"/>
          <w:szCs w:val="24"/>
        </w:rPr>
        <w:t xml:space="preserve">. </w:t>
      </w:r>
      <w:r>
        <w:rPr>
          <w:rFonts w:cs="Arial"/>
          <w:sz w:val="24"/>
          <w:szCs w:val="24"/>
        </w:rPr>
        <w:t xml:space="preserve">This study represents </w:t>
      </w:r>
      <w:r>
        <w:rPr>
          <w:rFonts w:hint="eastAsia" w:cs="Arial"/>
          <w:sz w:val="24"/>
          <w:szCs w:val="24"/>
        </w:rPr>
        <w:t xml:space="preserve">the </w:t>
      </w:r>
      <w:r>
        <w:rPr>
          <w:rFonts w:cs="Arial"/>
          <w:sz w:val="24"/>
          <w:szCs w:val="24"/>
        </w:rPr>
        <w:t>first effort</w:t>
      </w:r>
      <w:del w:id="73" w:author="genchanghsu" w:date="2024-01-07T21:00:00Z">
        <w:r>
          <w:rPr>
            <w:rFonts w:cs="Arial"/>
            <w:sz w:val="24"/>
            <w:szCs w:val="24"/>
          </w:rPr>
          <w:delText>s</w:delText>
        </w:r>
      </w:del>
      <w:r>
        <w:rPr>
          <w:rFonts w:cs="Arial"/>
          <w:sz w:val="24"/>
          <w:szCs w:val="24"/>
        </w:rPr>
        <w:t xml:space="preserve"> </w:t>
      </w:r>
      <w:ins w:id="74" w:author="genchanghsu" w:date="2024-01-07T21:00:00Z">
        <w:r>
          <w:rPr>
            <w:rFonts w:cs="Arial"/>
            <w:sz w:val="24"/>
            <w:szCs w:val="24"/>
          </w:rPr>
          <w:t>to</w:t>
        </w:r>
      </w:ins>
      <w:del w:id="75" w:author="genchanghsu" w:date="2024-01-07T21:00:00Z">
        <w:r>
          <w:rPr>
            <w:rFonts w:cs="Arial"/>
            <w:sz w:val="24"/>
            <w:szCs w:val="24"/>
          </w:rPr>
          <w:delText>of</w:delText>
        </w:r>
      </w:del>
      <w:r>
        <w:rPr>
          <w:rFonts w:cs="Arial"/>
          <w:sz w:val="24"/>
          <w:szCs w:val="24"/>
        </w:rPr>
        <w:t xml:space="preserve"> profil</w:t>
      </w:r>
      <w:ins w:id="76" w:author="genchanghsu" w:date="2024-01-07T21:00:00Z">
        <w:r>
          <w:rPr>
            <w:rFonts w:cs="Arial"/>
            <w:sz w:val="24"/>
            <w:szCs w:val="24"/>
          </w:rPr>
          <w:t>e</w:t>
        </w:r>
      </w:ins>
      <w:del w:id="77" w:author="genchanghsu" w:date="2024-01-07T21:00:00Z">
        <w:r>
          <w:rPr>
            <w:rFonts w:cs="Arial"/>
            <w:sz w:val="24"/>
            <w:szCs w:val="24"/>
          </w:rPr>
          <w:delText>ing</w:delText>
        </w:r>
      </w:del>
      <w:r>
        <w:rPr>
          <w:rFonts w:cs="Arial"/>
          <w:sz w:val="24"/>
          <w:szCs w:val="24"/>
        </w:rPr>
        <w:t xml:space="preserve"> active </w:t>
      </w:r>
      <w:r>
        <w:rPr>
          <w:rFonts w:hint="eastAsia" w:cs="Arial"/>
          <w:sz w:val="24"/>
          <w:szCs w:val="24"/>
        </w:rPr>
        <w:t xml:space="preserve">ant </w:t>
      </w:r>
      <w:r>
        <w:rPr>
          <w:rFonts w:cs="Arial"/>
          <w:sz w:val="24"/>
          <w:szCs w:val="24"/>
        </w:rPr>
        <w:t>hitchhiking</w:t>
      </w:r>
      <w:r>
        <w:rPr>
          <w:rFonts w:hint="eastAsia" w:cs="Arial"/>
          <w:sz w:val="24"/>
          <w:szCs w:val="24"/>
        </w:rPr>
        <w:t xml:space="preserve"> on vehicles</w:t>
      </w:r>
      <w:r>
        <w:rPr>
          <w:rFonts w:cs="Arial"/>
          <w:sz w:val="24"/>
          <w:szCs w:val="24"/>
        </w:rPr>
        <w:t>.</w:t>
      </w:r>
      <w:r>
        <w:rPr>
          <w:rFonts w:hint="eastAsia"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Potential </w:t>
      </w:r>
      <w:r>
        <w:rPr>
          <w:rFonts w:hint="eastAsia" w:cs="Arial"/>
          <w:sz w:val="24"/>
          <w:szCs w:val="24"/>
        </w:rPr>
        <w:t>ecological implications</w:t>
      </w:r>
      <w:r>
        <w:rPr>
          <w:rFonts w:cs="Arial"/>
          <w:sz w:val="24"/>
          <w:szCs w:val="24"/>
        </w:rPr>
        <w:t xml:space="preserve"> will</w:t>
      </w:r>
      <w:del w:id="78" w:author="genchanghsu" w:date="2024-01-07T21:01:00Z">
        <w:r>
          <w:rPr>
            <w:rFonts w:cs="Arial"/>
            <w:sz w:val="24"/>
            <w:szCs w:val="24"/>
          </w:rPr>
          <w:delText xml:space="preserve"> also</w:delText>
        </w:r>
      </w:del>
      <w:r>
        <w:rPr>
          <w:rFonts w:cs="Arial"/>
          <w:sz w:val="24"/>
          <w:szCs w:val="24"/>
        </w:rPr>
        <w:t xml:space="preserve"> be discussed</w:t>
      </w:r>
      <w:r>
        <w:rPr>
          <w:rFonts w:hint="eastAsia" w:cs="Arial"/>
          <w:sz w:val="24"/>
          <w:szCs w:val="24"/>
        </w:rPr>
        <w:t>.</w:t>
      </w:r>
    </w:p>
    <w:p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</w:p>
    <w:p>
      <w:pPr>
        <w:spacing w:line="480" w:lineRule="auto"/>
        <w:ind w:firstLine="720"/>
        <w:rPr>
          <w:rFonts w:cs="Arial"/>
          <w:color w:val="FF0000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Materials and Methods</w:t>
      </w:r>
    </w:p>
    <w:p>
      <w:pPr>
        <w:spacing w:line="480" w:lineRule="auto"/>
        <w:jc w:val="left"/>
        <w:rPr>
          <w:rFonts w:cs="Arial"/>
          <w:bCs/>
          <w:color w:val="FF0000"/>
          <w:sz w:val="24"/>
          <w:szCs w:val="24"/>
        </w:rPr>
      </w:pPr>
      <w:r>
        <w:rPr>
          <w:rFonts w:hint="eastAsia" w:cs="Arial"/>
          <w:bCs/>
          <w:i/>
          <w:iCs/>
          <w:sz w:val="24"/>
          <w:szCs w:val="24"/>
        </w:rPr>
        <w:t>Data collection</w:t>
      </w:r>
      <w:r>
        <w:rPr>
          <w:rFonts w:cs="Arial"/>
          <w:bCs/>
          <w:i/>
          <w:iCs/>
          <w:sz w:val="24"/>
          <w:szCs w:val="24"/>
        </w:rPr>
        <w:t xml:space="preserve"> and analysis</w:t>
      </w:r>
    </w:p>
    <w:p>
      <w:pPr>
        <w:spacing w:line="480" w:lineRule="auto"/>
        <w:rPr>
          <w:rFonts w:cs="Arial"/>
          <w:bCs/>
          <w:color w:val="0070C0"/>
          <w:sz w:val="24"/>
          <w:szCs w:val="24"/>
        </w:rPr>
      </w:pPr>
      <w:ins w:id="79" w:author="genchanghsu" w:date="2024-01-07T21:07:00Z">
        <w:r>
          <w:rPr>
            <w:rFonts w:cs="Arial"/>
            <w:bCs/>
            <w:sz w:val="24"/>
            <w:szCs w:val="24"/>
          </w:rPr>
          <w:t xml:space="preserve">The </w:t>
        </w:r>
      </w:ins>
      <w:del w:id="80" w:author="genchanghsu" w:date="2024-01-07T21:07:00Z">
        <w:r>
          <w:rPr>
            <w:rFonts w:cs="Arial"/>
            <w:bCs/>
            <w:sz w:val="24"/>
            <w:szCs w:val="24"/>
          </w:rPr>
          <w:delText xml:space="preserve">There are two phases of </w:delText>
        </w:r>
      </w:del>
      <w:ins w:id="81" w:author="genchanghsu" w:date="2024-01-07T21:07:00Z">
        <w:r>
          <w:rPr>
            <w:rFonts w:cs="Arial"/>
            <w:bCs/>
            <w:sz w:val="24"/>
            <w:szCs w:val="24"/>
          </w:rPr>
          <w:t>d</w:t>
        </w:r>
      </w:ins>
      <w:del w:id="82" w:author="genchanghsu" w:date="2024-01-07T21:07:00Z">
        <w:r>
          <w:rPr>
            <w:rFonts w:cs="Arial"/>
            <w:bCs/>
            <w:sz w:val="24"/>
            <w:szCs w:val="24"/>
          </w:rPr>
          <w:delText>d</w:delText>
        </w:r>
      </w:del>
      <w:r>
        <w:rPr>
          <w:rFonts w:cs="Arial"/>
          <w:bCs/>
          <w:sz w:val="24"/>
          <w:szCs w:val="24"/>
        </w:rPr>
        <w:t>ata collection</w:t>
      </w:r>
      <w:ins w:id="83" w:author="genchanghsu" w:date="2024-01-07T21:07:00Z">
        <w:r>
          <w:rPr>
            <w:rFonts w:cs="Arial"/>
            <w:bCs/>
            <w:sz w:val="24"/>
            <w:szCs w:val="24"/>
          </w:rPr>
          <w:t xml:space="preserve"> consisted of two phases</w:t>
        </w:r>
      </w:ins>
      <w:r>
        <w:rPr>
          <w:rFonts w:cs="Arial"/>
          <w:bCs/>
          <w:sz w:val="24"/>
          <w:szCs w:val="24"/>
        </w:rPr>
        <w:t xml:space="preserve">. </w:t>
      </w:r>
      <w:ins w:id="84" w:author="genchanghsu" w:date="2024-01-07T21:06:00Z">
        <w:r>
          <w:rPr>
            <w:rFonts w:cs="Arial"/>
            <w:bCs/>
            <w:sz w:val="24"/>
            <w:szCs w:val="24"/>
          </w:rPr>
          <w:t>During</w:t>
        </w:r>
      </w:ins>
      <w:del w:id="85" w:author="genchanghsu" w:date="2024-01-07T21:06:00Z">
        <w:r>
          <w:rPr>
            <w:rFonts w:cs="Arial"/>
            <w:bCs/>
            <w:sz w:val="24"/>
            <w:szCs w:val="24"/>
          </w:rPr>
          <w:delText>In</w:delText>
        </w:r>
      </w:del>
      <w:r>
        <w:rPr>
          <w:rFonts w:cs="Arial"/>
          <w:bCs/>
          <w:sz w:val="24"/>
          <w:szCs w:val="24"/>
        </w:rPr>
        <w:t xml:space="preserve"> the </w:t>
      </w:r>
      <w:del w:id="86" w:author="genchanghsu" w:date="2024-01-07T21:06:00Z">
        <w:r>
          <w:rPr>
            <w:rFonts w:cs="Arial"/>
            <w:bCs/>
            <w:sz w:val="24"/>
            <w:szCs w:val="24"/>
          </w:rPr>
          <w:delText>initial</w:delText>
        </w:r>
      </w:del>
      <w:ins w:id="87" w:author="genchanghsu" w:date="2024-01-07T21:06:00Z">
        <w:r>
          <w:rPr>
            <w:rFonts w:cs="Arial"/>
            <w:bCs/>
            <w:sz w:val="24"/>
            <w:szCs w:val="24"/>
          </w:rPr>
          <w:t>first</w:t>
        </w:r>
      </w:ins>
      <w:r>
        <w:rPr>
          <w:rFonts w:cs="Arial"/>
          <w:bCs/>
          <w:sz w:val="24"/>
          <w:szCs w:val="24"/>
        </w:rPr>
        <w:t xml:space="preserve"> phas</w:t>
      </w:r>
      <w:del w:id="88" w:author="genchanghsu" w:date="2024-01-07T21:06:00Z">
        <w:r>
          <w:rPr>
            <w:rFonts w:cs="Arial"/>
            <w:bCs/>
            <w:sz w:val="24"/>
            <w:szCs w:val="24"/>
          </w:rPr>
          <w:delText>e of data collection</w:delText>
        </w:r>
      </w:del>
      <w:ins w:id="89" w:author="genchanghsu" w:date="2024-01-07T21:06:00Z">
        <w:r>
          <w:rPr>
            <w:rFonts w:cs="Arial"/>
            <w:bCs/>
            <w:sz w:val="24"/>
            <w:szCs w:val="24"/>
          </w:rPr>
          <w:t>e</w:t>
        </w:r>
      </w:ins>
      <w:r>
        <w:rPr>
          <w:rFonts w:cs="Arial"/>
          <w:bCs/>
          <w:sz w:val="24"/>
          <w:szCs w:val="24"/>
        </w:rPr>
        <w:t xml:space="preserve"> (2017–2022), cases of ant hitchhiking on vehicles were gathered from Facebook where general public share</w:t>
      </w:r>
      <w:ins w:id="90" w:author="genchanghsu" w:date="2024-01-07T21:25:00Z">
        <w:r>
          <w:rPr>
            <w:rFonts w:cs="Arial"/>
            <w:bCs/>
            <w:sz w:val="24"/>
            <w:szCs w:val="24"/>
          </w:rPr>
          <w:t>d</w:t>
        </w:r>
      </w:ins>
      <w:del w:id="91" w:author="genchanghsu" w:date="2024-01-07T21:25:00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</w:t>
      </w:r>
      <w:del w:id="92" w:author="genchanghsu" w:date="2024-01-07T21:22:00Z">
        <w:r>
          <w:rPr>
            <w:rFonts w:cs="Arial"/>
            <w:bCs/>
            <w:sz w:val="24"/>
            <w:szCs w:val="24"/>
          </w:rPr>
          <w:delText>a case</w:delText>
        </w:r>
      </w:del>
      <w:ins w:id="93" w:author="genchanghsu" w:date="2024-01-07T21:22:00Z">
        <w:r>
          <w:rPr>
            <w:rFonts w:cs="Arial"/>
            <w:bCs/>
            <w:sz w:val="24"/>
            <w:szCs w:val="24"/>
          </w:rPr>
          <w:t>observations</w:t>
        </w:r>
      </w:ins>
      <w:r>
        <w:rPr>
          <w:rFonts w:cs="Arial"/>
          <w:bCs/>
          <w:sz w:val="24"/>
          <w:szCs w:val="24"/>
        </w:rPr>
        <w:t xml:space="preserve"> </w:t>
      </w:r>
      <w:del w:id="94" w:author="genchanghsu" w:date="2024-01-07T21:23:00Z">
        <w:r>
          <w:rPr>
            <w:rFonts w:cs="Arial"/>
            <w:bCs/>
            <w:sz w:val="24"/>
            <w:szCs w:val="24"/>
          </w:rPr>
          <w:delText>involving</w:delText>
        </w:r>
      </w:del>
      <w:ins w:id="95" w:author="genchanghsu" w:date="2024-01-07T21:23:00Z">
        <w:r>
          <w:rPr>
            <w:rFonts w:cs="Arial"/>
            <w:bCs/>
            <w:sz w:val="24"/>
            <w:szCs w:val="24"/>
          </w:rPr>
          <w:t>of</w:t>
        </w:r>
      </w:ins>
      <w:del w:id="96" w:author="genchanghsu" w:date="2024-01-07T21:23:00Z">
        <w:r>
          <w:rPr>
            <w:rFonts w:cs="Arial"/>
            <w:bCs/>
            <w:sz w:val="24"/>
            <w:szCs w:val="24"/>
          </w:rPr>
          <w:delText xml:space="preserve"> their own </w:delText>
        </w:r>
      </w:del>
      <w:ins w:id="97" w:author="genchanghsu" w:date="2024-01-07T21:23:00Z">
        <w:r>
          <w:rPr>
            <w:rFonts w:cs="Arial"/>
            <w:bCs/>
            <w:sz w:val="24"/>
            <w:szCs w:val="24"/>
          </w:rPr>
          <w:t xml:space="preserve"> </w:t>
        </w:r>
      </w:ins>
      <w:r>
        <w:rPr>
          <w:rFonts w:cs="Arial"/>
          <w:bCs/>
          <w:sz w:val="24"/>
          <w:szCs w:val="24"/>
        </w:rPr>
        <w:t>vehicle</w:t>
      </w:r>
      <w:ins w:id="98" w:author="genchanghsu" w:date="2024-01-07T21:23:00Z">
        <w:r>
          <w:rPr>
            <w:rFonts w:cs="Arial"/>
            <w:bCs/>
            <w:sz w:val="24"/>
            <w:szCs w:val="24"/>
          </w:rPr>
          <w:t>s</w:t>
        </w:r>
      </w:ins>
      <w:r>
        <w:rPr>
          <w:rFonts w:cs="Arial"/>
          <w:bCs/>
          <w:sz w:val="24"/>
          <w:szCs w:val="24"/>
        </w:rPr>
        <w:t xml:space="preserve"> infested with ants</w:t>
      </w:r>
      <w:r>
        <w:rPr>
          <w:sz w:val="24"/>
          <w:szCs w:val="24"/>
        </w:rPr>
        <w:t xml:space="preserve"> of different caste</w:t>
      </w:r>
      <w:ins w:id="99" w:author="genchanghsu" w:date="2024-01-07T21:23:00Z">
        <w:r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(e.g.,</w:t>
      </w:r>
      <w:ins w:id="100" w:author="genchanghsu" w:date="2024-01-07T21:25:00Z">
        <w:r>
          <w:rPr>
            <w:sz w:val="24"/>
            <w:szCs w:val="24"/>
          </w:rPr>
          <w:t xml:space="preserve"> </w:t>
        </w:r>
      </w:ins>
      <w:ins w:id="101" w:author="genchanghsu" w:date="2024-01-07T21:24:00Z">
        <w:r>
          <w:rPr>
            <w:sz w:val="24"/>
            <w:szCs w:val="24"/>
          </w:rPr>
          <w:t>workers and</w:t>
        </w:r>
      </w:ins>
      <w:r>
        <w:rPr>
          <w:sz w:val="24"/>
          <w:szCs w:val="24"/>
        </w:rPr>
        <w:t xml:space="preserve"> queen)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or life stage</w:t>
      </w:r>
      <w:ins w:id="102" w:author="genchanghsu" w:date="2024-01-07T21:24:00Z">
        <w:r>
          <w:rPr>
            <w:sz w:val="24"/>
            <w:szCs w:val="24"/>
          </w:rPr>
          <w:t>s</w:t>
        </w:r>
      </w:ins>
      <w:r>
        <w:rPr>
          <w:sz w:val="24"/>
          <w:szCs w:val="24"/>
        </w:rPr>
        <w:t xml:space="preserve"> (e.g., brood)</w:t>
      </w:r>
      <w:r>
        <w:rPr>
          <w:rFonts w:cs="Arial"/>
          <w:bCs/>
          <w:sz w:val="24"/>
          <w:szCs w:val="24"/>
        </w:rPr>
        <w:t xml:space="preserve">. </w:t>
      </w:r>
      <w:ins w:id="103" w:author="genchanghsu" w:date="2024-01-07T21:30:00Z">
        <w:r>
          <w:rPr>
            <w:rFonts w:cs="Arial"/>
            <w:bCs/>
            <w:sz w:val="24"/>
            <w:szCs w:val="24"/>
          </w:rPr>
          <w:t xml:space="preserve">Each </w:t>
        </w:r>
      </w:ins>
      <w:del w:id="104" w:author="genchanghsu" w:date="2024-01-07T21:25:00Z">
        <w:r>
          <w:rPr>
            <w:rFonts w:cs="Arial"/>
            <w:bCs/>
            <w:sz w:val="24"/>
            <w:szCs w:val="24"/>
          </w:rPr>
          <w:delText xml:space="preserve">A </w:delText>
        </w:r>
      </w:del>
      <w:ins w:id="105" w:author="genchanghsu" w:date="2024-01-07T21:27:00Z">
        <w:r>
          <w:rPr>
            <w:rFonts w:cs="Arial"/>
            <w:bCs/>
            <w:sz w:val="24"/>
            <w:szCs w:val="24"/>
          </w:rPr>
          <w:t>c</w:t>
        </w:r>
      </w:ins>
      <w:del w:id="106" w:author="genchanghsu" w:date="2024-01-07T21:25:00Z">
        <w:r>
          <w:rPr>
            <w:rFonts w:cs="Arial"/>
            <w:bCs/>
            <w:sz w:val="24"/>
            <w:szCs w:val="24"/>
          </w:rPr>
          <w:delText>c</w:delText>
        </w:r>
      </w:del>
      <w:ins w:id="107" w:author="genchanghsu" w:date="2024-01-07T21:25:00Z">
        <w:r>
          <w:rPr>
            <w:rFonts w:cs="Arial"/>
            <w:bCs/>
            <w:sz w:val="24"/>
            <w:szCs w:val="24"/>
          </w:rPr>
          <w:t>ontributor</w:t>
        </w:r>
      </w:ins>
      <w:ins w:id="108" w:author="genchanghsu" w:date="2024-01-07T21:27:00Z">
        <w:r>
          <w:rPr>
            <w:rFonts w:cs="Arial"/>
            <w:bCs/>
            <w:sz w:val="24"/>
            <w:szCs w:val="24"/>
          </w:rPr>
          <w:t xml:space="preserve"> was </w:t>
        </w:r>
      </w:ins>
      <w:del w:id="109" w:author="genchanghsu" w:date="2024-01-07T21:25:00Z">
        <w:r>
          <w:rPr>
            <w:rFonts w:cs="Arial"/>
            <w:bCs/>
            <w:sz w:val="24"/>
            <w:szCs w:val="24"/>
          </w:rPr>
          <w:delText>ontributor</w:delText>
        </w:r>
      </w:del>
      <w:del w:id="110" w:author="genchanghsu" w:date="2024-01-07T21:27:00Z">
        <w:r>
          <w:rPr>
            <w:rFonts w:cs="Arial"/>
            <w:bCs/>
            <w:sz w:val="24"/>
            <w:szCs w:val="24"/>
          </w:rPr>
          <w:delText xml:space="preserve"> </w:delText>
        </w:r>
      </w:del>
      <w:ins w:id="111" w:author="genchanghsu" w:date="2024-01-07T21:21:00Z">
        <w:r>
          <w:rPr>
            <w:rFonts w:cs="Arial"/>
            <w:bCs/>
            <w:sz w:val="24"/>
            <w:szCs w:val="24"/>
          </w:rPr>
          <w:t xml:space="preserve">asked to </w:t>
        </w:r>
      </w:ins>
      <w:del w:id="112" w:author="genchanghsu" w:date="2024-01-07T21:21:00Z">
        <w:r>
          <w:rPr>
            <w:rFonts w:cs="Arial"/>
            <w:bCs/>
            <w:sz w:val="24"/>
            <w:szCs w:val="24"/>
          </w:rPr>
          <w:delText>provided</w:delText>
        </w:r>
      </w:del>
      <w:ins w:id="113" w:author="genchanghsu" w:date="2024-01-07T21:21:00Z">
        <w:r>
          <w:rPr>
            <w:rFonts w:cs="Arial"/>
            <w:bCs/>
            <w:sz w:val="24"/>
            <w:szCs w:val="24"/>
          </w:rPr>
          <w:t>provide</w:t>
        </w:r>
      </w:ins>
      <w:r>
        <w:rPr>
          <w:rFonts w:cs="Arial"/>
          <w:bCs/>
          <w:sz w:val="24"/>
          <w:szCs w:val="24"/>
        </w:rPr>
        <w:t xml:space="preserve"> the parking date and location of the vehicle</w:t>
      </w:r>
      <w:del w:id="114" w:author="genchanghsu" w:date="2024-01-07T21:27:00Z">
        <w:r>
          <w:rPr>
            <w:rFonts w:cs="Arial"/>
            <w:bCs/>
            <w:sz w:val="24"/>
            <w:szCs w:val="24"/>
          </w:rPr>
          <w:delText>s</w:delText>
        </w:r>
      </w:del>
      <w:del w:id="115" w:author="genchanghsu" w:date="2024-01-07T21:26:00Z">
        <w:r>
          <w:rPr>
            <w:rFonts w:cs="Arial"/>
            <w:bCs/>
            <w:sz w:val="24"/>
            <w:szCs w:val="24"/>
          </w:rPr>
          <w:delText xml:space="preserve"> parked</w:delText>
        </w:r>
      </w:del>
      <w:r>
        <w:rPr>
          <w:rFonts w:cs="Arial"/>
          <w:bCs/>
          <w:sz w:val="24"/>
          <w:szCs w:val="24"/>
        </w:rPr>
        <w:t xml:space="preserve">, parking duration (from the time when the vehicle was parked on </w:t>
      </w:r>
      <w:ins w:id="116" w:author="genchanghsu" w:date="2024-01-07T21:26:00Z">
        <w:r>
          <w:rPr>
            <w:rFonts w:cs="Arial"/>
            <w:bCs/>
            <w:sz w:val="24"/>
            <w:szCs w:val="24"/>
          </w:rPr>
          <w:t xml:space="preserve">the </w:t>
        </w:r>
      </w:ins>
      <w:r>
        <w:rPr>
          <w:rFonts w:cs="Arial"/>
          <w:bCs/>
          <w:sz w:val="24"/>
          <w:szCs w:val="24"/>
        </w:rPr>
        <w:t xml:space="preserve">site to </w:t>
      </w:r>
      <w:ins w:id="117" w:author="genchanghsu" w:date="2024-01-07T21:28:00Z">
        <w:r>
          <w:rPr>
            <w:rFonts w:cs="Arial"/>
            <w:bCs/>
            <w:sz w:val="24"/>
            <w:szCs w:val="24"/>
          </w:rPr>
          <w:t xml:space="preserve">the time </w:t>
        </w:r>
      </w:ins>
      <w:r>
        <w:rPr>
          <w:rFonts w:cs="Arial"/>
          <w:bCs/>
          <w:sz w:val="24"/>
          <w:szCs w:val="24"/>
        </w:rPr>
        <w:t>when the ant hitchhiking was observed</w:t>
      </w:r>
      <w:del w:id="118" w:author="genchanghsu" w:date="2024-01-07T21:28:00Z">
        <w:r>
          <w:rPr>
            <w:rFonts w:cs="Arial"/>
            <w:bCs/>
            <w:sz w:val="24"/>
            <w:szCs w:val="24"/>
          </w:rPr>
          <w:delText xml:space="preserve"> which is often when the person was about to leave the site</w:delText>
        </w:r>
      </w:del>
      <w:r>
        <w:rPr>
          <w:rFonts w:cs="Arial"/>
          <w:bCs/>
          <w:sz w:val="24"/>
          <w:szCs w:val="24"/>
        </w:rPr>
        <w:t xml:space="preserve">), vehicle type (car or scooter), intended destination (which was used to estimate </w:t>
      </w:r>
      <w:ins w:id="119" w:author="genchanghsu" w:date="2024-01-07T21:28:00Z">
        <w:r>
          <w:rPr>
            <w:rFonts w:cs="Arial"/>
            <w:bCs/>
            <w:sz w:val="24"/>
            <w:szCs w:val="24"/>
          </w:rPr>
          <w:t xml:space="preserve">the </w:t>
        </w:r>
      </w:ins>
      <w:r>
        <w:rPr>
          <w:rFonts w:cs="Arial"/>
          <w:bCs/>
          <w:sz w:val="24"/>
          <w:szCs w:val="24"/>
        </w:rPr>
        <w:t xml:space="preserve">distance </w:t>
      </w:r>
      <w:ins w:id="120" w:author="genchanghsu" w:date="2024-01-07T21:32:00Z">
        <w:r>
          <w:rPr>
            <w:rFonts w:cs="Arial"/>
            <w:bCs/>
            <w:sz w:val="24"/>
            <w:szCs w:val="24"/>
          </w:rPr>
          <w:t xml:space="preserve">the </w:t>
        </w:r>
      </w:ins>
      <w:del w:id="121" w:author="genchanghsu" w:date="2024-01-07T21:32:00Z">
        <w:r>
          <w:rPr>
            <w:rFonts w:cs="Arial"/>
            <w:bCs/>
            <w:sz w:val="24"/>
            <w:szCs w:val="24"/>
          </w:rPr>
          <w:delText xml:space="preserve">a given hitchhiking </w:delText>
        </w:r>
      </w:del>
      <w:r>
        <w:rPr>
          <w:rFonts w:cs="Arial"/>
          <w:bCs/>
          <w:sz w:val="24"/>
          <w:szCs w:val="24"/>
        </w:rPr>
        <w:t>ant</w:t>
      </w:r>
      <w:ins w:id="122" w:author="genchanghsu" w:date="2024-01-07T21:32:00Z">
        <w:r>
          <w:rPr>
            <w:rFonts w:cs="Arial"/>
            <w:bCs/>
            <w:sz w:val="24"/>
            <w:szCs w:val="24"/>
          </w:rPr>
          <w:t>s</w:t>
        </w:r>
      </w:ins>
      <w:r>
        <w:rPr>
          <w:rFonts w:cs="Arial"/>
          <w:bCs/>
          <w:sz w:val="24"/>
          <w:szCs w:val="24"/>
        </w:rPr>
        <w:t xml:space="preserve"> c</w:t>
      </w:r>
      <w:ins w:id="123" w:author="genchanghsu" w:date="2024-01-07T21:32:00Z">
        <w:r>
          <w:rPr>
            <w:rFonts w:cs="Arial"/>
            <w:bCs/>
            <w:sz w:val="24"/>
            <w:szCs w:val="24"/>
          </w:rPr>
          <w:t>ould</w:t>
        </w:r>
      </w:ins>
      <w:del w:id="124" w:author="genchanghsu" w:date="2024-01-07T21:32:00Z">
        <w:r>
          <w:rPr>
            <w:rFonts w:cs="Arial"/>
            <w:bCs/>
            <w:sz w:val="24"/>
            <w:szCs w:val="24"/>
          </w:rPr>
          <w:delText>an</w:delText>
        </w:r>
      </w:del>
      <w:r>
        <w:rPr>
          <w:rFonts w:cs="Arial"/>
          <w:bCs/>
          <w:sz w:val="24"/>
          <w:szCs w:val="24"/>
        </w:rPr>
        <w:t xml:space="preserve"> travel if </w:t>
      </w:r>
      <w:ins w:id="125" w:author="genchanghsu" w:date="2024-01-07T21:32:00Z">
        <w:r>
          <w:rPr>
            <w:rFonts w:cs="Arial"/>
            <w:bCs/>
            <w:sz w:val="24"/>
            <w:szCs w:val="24"/>
          </w:rPr>
          <w:t>they</w:t>
        </w:r>
      </w:ins>
      <w:del w:id="126" w:author="genchanghsu" w:date="2024-01-07T21:32:00Z">
        <w:r>
          <w:rPr>
            <w:rFonts w:cs="Arial"/>
            <w:bCs/>
            <w:sz w:val="24"/>
            <w:szCs w:val="24"/>
          </w:rPr>
          <w:delText>it</w:delText>
        </w:r>
      </w:del>
      <w:r>
        <w:rPr>
          <w:rFonts w:cs="Arial"/>
          <w:bCs/>
          <w:sz w:val="24"/>
          <w:szCs w:val="24"/>
        </w:rPr>
        <w:t xml:space="preserve"> manage</w:t>
      </w:r>
      <w:ins w:id="127" w:author="genchanghsu" w:date="2024-01-07T21:29:00Z">
        <w:r>
          <w:rPr>
            <w:rFonts w:cs="Arial"/>
            <w:bCs/>
            <w:sz w:val="24"/>
            <w:szCs w:val="24"/>
          </w:rPr>
          <w:t>d</w:t>
        </w:r>
      </w:ins>
      <w:del w:id="128" w:author="genchanghsu" w:date="2024-01-07T21:29:00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to arrive</w:t>
      </w:r>
      <w:del w:id="129" w:author="genchanghsu" w:date="2024-01-07T21:33:00Z">
        <w:r>
          <w:rPr>
            <w:rFonts w:cs="Arial"/>
            <w:bCs/>
            <w:sz w:val="24"/>
            <w:szCs w:val="24"/>
          </w:rPr>
          <w:delText xml:space="preserve"> with</w:delText>
        </w:r>
      </w:del>
      <w:r>
        <w:rPr>
          <w:rFonts w:cs="Arial"/>
          <w:bCs/>
          <w:sz w:val="24"/>
          <w:szCs w:val="24"/>
        </w:rPr>
        <w:t xml:space="preserve"> </w:t>
      </w:r>
      <w:ins w:id="130" w:author="genchanghsu" w:date="2024-01-07T21:34:00Z">
        <w:r>
          <w:rPr>
            <w:rFonts w:cs="Arial"/>
            <w:bCs/>
            <w:sz w:val="24"/>
            <w:szCs w:val="24"/>
          </w:rPr>
          <w:t xml:space="preserve">with </w:t>
        </w:r>
      </w:ins>
      <w:r>
        <w:rPr>
          <w:rFonts w:cs="Arial"/>
          <w:bCs/>
          <w:sz w:val="24"/>
          <w:szCs w:val="24"/>
        </w:rPr>
        <w:t>the vehicle), weather conditions, surrounding environment (e.g., whether there was any tree</w:t>
      </w:r>
      <w:del w:id="131" w:author="genchanghsu" w:date="2024-01-07T21:29:00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nearby), and a photo of the ant for species identification.</w:t>
      </w:r>
      <w:ins w:id="132" w:author="genchanghsu" w:date="2024-01-07T21:30:00Z">
        <w:r>
          <w:rPr>
            <w:rFonts w:cs="Arial"/>
            <w:bCs/>
            <w:sz w:val="24"/>
            <w:szCs w:val="24"/>
          </w:rPr>
          <w:t xml:space="preserve"> </w:t>
        </w:r>
      </w:ins>
      <w:del w:id="133" w:author="genchanghsu" w:date="2024-01-07T21:29:00Z">
        <w:r>
          <w:rPr>
            <w:rFonts w:cs="Arial"/>
            <w:bCs/>
            <w:sz w:val="24"/>
            <w:szCs w:val="24"/>
          </w:rPr>
          <w:delText xml:space="preserve"> </w:delText>
        </w:r>
      </w:del>
      <w:ins w:id="134" w:author="genchanghsu" w:date="2024-01-07T21:09:00Z">
        <w:r>
          <w:rPr>
            <w:rFonts w:cs="Arial"/>
            <w:bCs/>
            <w:sz w:val="24"/>
            <w:szCs w:val="24"/>
          </w:rPr>
          <w:t>During</w:t>
        </w:r>
      </w:ins>
      <w:del w:id="135" w:author="genchanghsu" w:date="2024-01-07T21:09:00Z">
        <w:r>
          <w:rPr>
            <w:rFonts w:cs="Arial"/>
            <w:bCs/>
            <w:sz w:val="24"/>
            <w:szCs w:val="24"/>
          </w:rPr>
          <w:delText>In</w:delText>
        </w:r>
      </w:del>
      <w:r>
        <w:rPr>
          <w:rFonts w:cs="Arial"/>
          <w:bCs/>
          <w:sz w:val="24"/>
          <w:szCs w:val="24"/>
        </w:rPr>
        <w:t xml:space="preserve"> the second phase</w:t>
      </w:r>
      <w:del w:id="136" w:author="genchanghsu" w:date="2024-01-07T21:09:00Z">
        <w:r>
          <w:rPr>
            <w:rFonts w:cs="Arial"/>
            <w:bCs/>
            <w:sz w:val="24"/>
            <w:szCs w:val="24"/>
          </w:rPr>
          <w:delText xml:space="preserve"> of this study</w:delText>
        </w:r>
      </w:del>
      <w:r>
        <w:rPr>
          <w:rFonts w:cs="Arial"/>
          <w:bCs/>
          <w:sz w:val="24"/>
          <w:szCs w:val="24"/>
        </w:rPr>
        <w:t xml:space="preserve"> (2023), a dedicated Facebook group</w:t>
      </w:r>
      <w:r>
        <w:rPr>
          <w:rStyle w:val="7"/>
          <w:sz w:val="24"/>
          <w:szCs w:val="24"/>
        </w:rPr>
        <w:t xml:space="preserve"> (https://www.facebook.com/groups/577051257</w:t>
      </w:r>
      <w:ins w:id="137" w:author="genchanghsu" w:date="2024-01-07T21:38:00Z">
        <w:r>
          <w:rPr>
            <w:rStyle w:val="7"/>
            <w:sz w:val="24"/>
            <w:szCs w:val="24"/>
          </w:rPr>
          <w:t>-</w:t>
        </w:r>
      </w:ins>
      <w:r>
        <w:rPr>
          <w:rStyle w:val="7"/>
          <w:sz w:val="24"/>
          <w:szCs w:val="24"/>
        </w:rPr>
        <w:t xml:space="preserve">470900) </w:t>
      </w:r>
      <w:r>
        <w:rPr>
          <w:rFonts w:cs="Arial"/>
          <w:bCs/>
          <w:sz w:val="24"/>
          <w:szCs w:val="24"/>
        </w:rPr>
        <w:t>was established to systematically collect ant hitchhiking data</w:t>
      </w:r>
      <w:del w:id="138" w:author="genchanghsu" w:date="2024-01-07T21:09:00Z">
        <w:r>
          <w:rPr>
            <w:rFonts w:cs="Arial"/>
            <w:bCs/>
            <w:sz w:val="24"/>
            <w:szCs w:val="24"/>
          </w:rPr>
          <w:delText xml:space="preserve"> from users</w:delText>
        </w:r>
      </w:del>
      <w:r>
        <w:rPr>
          <w:rFonts w:cs="Arial"/>
          <w:bCs/>
          <w:sz w:val="24"/>
          <w:szCs w:val="24"/>
        </w:rPr>
        <w:t>.</w:t>
      </w:r>
      <w:ins w:id="139" w:author="genchanghsu" w:date="2024-01-07T21:16:00Z">
        <w:r>
          <w:rPr>
            <w:rFonts w:cs="Arial"/>
            <w:bCs/>
            <w:sz w:val="24"/>
            <w:szCs w:val="24"/>
          </w:rPr>
          <w:t xml:space="preserve"> A set of survey questions was posted</w:t>
        </w:r>
      </w:ins>
      <w:r>
        <w:rPr>
          <w:rFonts w:cs="Arial"/>
          <w:bCs/>
          <w:sz w:val="24"/>
          <w:szCs w:val="24"/>
        </w:rPr>
        <w:t xml:space="preserve"> </w:t>
      </w:r>
      <w:ins w:id="140" w:author="genchanghsu" w:date="2024-01-07T21:16:00Z">
        <w:r>
          <w:rPr>
            <w:rFonts w:cs="Arial"/>
            <w:bCs/>
            <w:sz w:val="24"/>
            <w:szCs w:val="24"/>
          </w:rPr>
          <w:t>for</w:t>
        </w:r>
      </w:ins>
      <w:ins w:id="141" w:author="genchanghsu" w:date="2024-01-07T21:31:00Z">
        <w:r>
          <w:rPr>
            <w:rFonts w:cs="Arial"/>
            <w:bCs/>
            <w:sz w:val="24"/>
            <w:szCs w:val="24"/>
          </w:rPr>
          <w:t xml:space="preserve"> the</w:t>
        </w:r>
      </w:ins>
      <w:del w:id="142" w:author="genchanghsu" w:date="2024-01-07T21:16:00Z">
        <w:r>
          <w:rPr>
            <w:rFonts w:cs="Arial"/>
            <w:bCs/>
            <w:sz w:val="24"/>
            <w:szCs w:val="24"/>
          </w:rPr>
          <w:delText>A</w:delText>
        </w:r>
      </w:del>
      <w:del w:id="143" w:author="genchanghsu" w:date="2024-01-07T21:17:00Z">
        <w:r>
          <w:rPr>
            <w:rFonts w:cs="Arial"/>
            <w:bCs/>
            <w:sz w:val="24"/>
            <w:szCs w:val="24"/>
          </w:rPr>
          <w:delText xml:space="preserve"> </w:delText>
        </w:r>
      </w:del>
      <w:ins w:id="144" w:author="genchanghsu" w:date="2024-01-07T21:17:00Z">
        <w:r>
          <w:rPr>
            <w:rFonts w:cs="Arial"/>
            <w:bCs/>
            <w:sz w:val="24"/>
            <w:szCs w:val="24"/>
          </w:rPr>
          <w:t xml:space="preserve"> </w:t>
        </w:r>
      </w:ins>
      <w:r>
        <w:rPr>
          <w:rFonts w:cs="Arial"/>
          <w:bCs/>
          <w:sz w:val="24"/>
          <w:szCs w:val="24"/>
        </w:rPr>
        <w:t>contributor</w:t>
      </w:r>
      <w:ins w:id="145" w:author="genchanghsu" w:date="2024-01-07T21:17:00Z">
        <w:r>
          <w:rPr>
            <w:rFonts w:cs="Arial"/>
            <w:bCs/>
            <w:sz w:val="24"/>
            <w:szCs w:val="24"/>
          </w:rPr>
          <w:t>s</w:t>
        </w:r>
      </w:ins>
      <w:r>
        <w:rPr>
          <w:rFonts w:cs="Arial"/>
          <w:bCs/>
          <w:sz w:val="24"/>
          <w:szCs w:val="24"/>
        </w:rPr>
        <w:t xml:space="preserve"> </w:t>
      </w:r>
      <w:del w:id="146" w:author="genchanghsu" w:date="2024-01-07T21:16:00Z">
        <w:r>
          <w:rPr>
            <w:rFonts w:cs="Arial"/>
            <w:bCs/>
            <w:sz w:val="24"/>
            <w:szCs w:val="24"/>
          </w:rPr>
          <w:delText xml:space="preserve">was asked </w:delText>
        </w:r>
      </w:del>
      <w:r>
        <w:rPr>
          <w:rFonts w:cs="Arial"/>
          <w:bCs/>
          <w:sz w:val="24"/>
          <w:szCs w:val="24"/>
        </w:rPr>
        <w:t xml:space="preserve">to </w:t>
      </w:r>
      <w:ins w:id="147" w:author="genchanghsu" w:date="2024-01-07T21:10:00Z">
        <w:r>
          <w:rPr>
            <w:rFonts w:cs="Arial"/>
            <w:bCs/>
            <w:sz w:val="24"/>
            <w:szCs w:val="24"/>
          </w:rPr>
          <w:t>provide</w:t>
        </w:r>
      </w:ins>
      <w:del w:id="148" w:author="genchanghsu" w:date="2024-01-07T21:10:00Z">
        <w:r>
          <w:rPr>
            <w:rFonts w:cs="Arial"/>
            <w:bCs/>
            <w:sz w:val="24"/>
            <w:szCs w:val="24"/>
          </w:rPr>
          <w:delText>answer</w:delText>
        </w:r>
      </w:del>
      <w:ins w:id="149" w:author="genchanghsu" w:date="2024-01-07T21:13:00Z">
        <w:r>
          <w:rPr>
            <w:rFonts w:cs="Arial"/>
            <w:bCs/>
            <w:sz w:val="24"/>
            <w:szCs w:val="24"/>
          </w:rPr>
          <w:t xml:space="preserve"> </w:t>
        </w:r>
      </w:ins>
      <w:ins w:id="150" w:author="genchanghsu" w:date="2024-01-07T21:18:00Z">
        <w:r>
          <w:rPr>
            <w:rFonts w:cs="Arial"/>
            <w:bCs/>
            <w:sz w:val="24"/>
            <w:szCs w:val="24"/>
          </w:rPr>
          <w:t xml:space="preserve">aforementioned </w:t>
        </w:r>
      </w:ins>
      <w:del w:id="151" w:author="genchanghsu" w:date="2024-01-07T21:13:00Z">
        <w:r>
          <w:rPr>
            <w:rFonts w:cs="Arial"/>
            <w:bCs/>
            <w:sz w:val="24"/>
            <w:szCs w:val="24"/>
          </w:rPr>
          <w:delText xml:space="preserve"> </w:delText>
        </w:r>
      </w:del>
      <w:ins w:id="152" w:author="genchanghsu" w:date="2024-01-07T21:10:00Z">
        <w:r>
          <w:rPr>
            <w:rFonts w:cs="Arial"/>
            <w:bCs/>
            <w:sz w:val="24"/>
            <w:szCs w:val="24"/>
          </w:rPr>
          <w:t>information</w:t>
        </w:r>
      </w:ins>
      <w:del w:id="153" w:author="genchanghsu" w:date="2024-01-07T21:18:00Z">
        <w:r>
          <w:rPr>
            <w:rFonts w:cs="Arial"/>
            <w:bCs/>
            <w:sz w:val="24"/>
            <w:szCs w:val="24"/>
          </w:rPr>
          <w:delText>all listed standardized survey questions identical to those in the initial phase</w:delText>
        </w:r>
      </w:del>
      <w:ins w:id="154" w:author="genchanghsu" w:date="2024-01-07T21:18:00Z">
        <w:r>
          <w:rPr>
            <w:rFonts w:cs="Arial"/>
            <w:bCs/>
            <w:sz w:val="24"/>
            <w:szCs w:val="24"/>
          </w:rPr>
          <w:t xml:space="preserve"> regarding the hitchhiking events</w:t>
        </w:r>
      </w:ins>
      <w:r>
        <w:rPr>
          <w:rFonts w:cs="Arial"/>
          <w:bCs/>
          <w:sz w:val="24"/>
          <w:szCs w:val="24"/>
        </w:rPr>
        <w:t xml:space="preserve">. The data collected from the two phases were combined </w:t>
      </w:r>
      <w:del w:id="155" w:author="genchanghsu" w:date="2024-01-07T21:20:00Z">
        <w:r>
          <w:rPr>
            <w:rFonts w:cs="Arial"/>
            <w:bCs/>
            <w:sz w:val="24"/>
            <w:szCs w:val="24"/>
          </w:rPr>
          <w:delText xml:space="preserve">as a single dataset </w:delText>
        </w:r>
      </w:del>
      <w:r>
        <w:rPr>
          <w:rFonts w:cs="Arial"/>
          <w:bCs/>
          <w:sz w:val="24"/>
          <w:szCs w:val="24"/>
        </w:rPr>
        <w:t>for subsequent analysis.</w:t>
      </w:r>
    </w:p>
    <w:p>
      <w:pPr>
        <w:spacing w:line="480" w:lineRule="auto"/>
        <w:ind w:firstLine="708" w:firstLineChars="295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We categorized ant species into “arboreal”, “semi-arboreal”, or “ground-dwelling” functional groups based on their nesting sites and foraging habits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&lt;EndNote&gt;&lt;Cite&gt;&lt;Author&gt;Yanoviak&lt;/Author&gt;&lt;Year&gt;2011&lt;/Year&gt;&lt;RecNum&gt;35&lt;/RecNum&gt;&lt;Prefix&gt;the definition of semi-arboreal ant is based on &lt;/Prefix&gt;&lt;DisplayText&gt;(the definition of semi-arboreal ant is based on Yanoviak et al. 2011)&lt;/DisplayText&gt;&lt;record&gt;&lt;rec-number&gt;35&lt;/rec-number&gt;&lt;foreign-keys&gt;&lt;key app="EN" db-id="5za2wssxastp9be5drupxef7estwzx02xwzf" timestamp="1698710882"&gt;35&lt;/key&gt;&lt;/foreign-keys&gt;&lt;ref-type name="Journal Article"&gt;17&lt;/ref-type&gt;&lt;contributors&gt;&lt;authors&gt;&lt;author&gt;Yanoviak, Stephen P.&lt;/author&gt;&lt;author&gt;Munk, Yonatan&lt;/author&gt;&lt;author&gt;Dudley, Robert&lt;/author&gt;&lt;/authors&gt;&lt;/contributors&gt;&lt;titles&gt;&lt;title&gt;Evolution and Ecology of Directed Aerial Descent in Arboreal Ants&lt;/title&gt;&lt;secondary-title&gt;Integrative and Comparative Biology&lt;/secondary-title&gt;&lt;/titles&gt;&lt;periodical&gt;&lt;full-title&gt;Integrative and Comparative Biology&lt;/full-title&gt;&lt;/periodical&gt;&lt;pages&gt;944-956&lt;/pages&gt;&lt;volume&gt;51&lt;/volume&gt;&lt;number&gt;6&lt;/number&gt;&lt;dates&gt;&lt;year&gt;2011&lt;/year&gt;&lt;/dates&gt;&lt;isbn&gt;1540-7063&lt;/isbn&gt;&lt;urls&gt;&lt;related-urls&gt;&lt;url&gt;https://doi.org/10.1093/icb/icr006&lt;/url&gt;&lt;/related-urls&gt;&lt;/urls&gt;&lt;electronic-resource-num&gt;10.1093/icb/icr006&lt;/electronic-resource-num&gt;&lt;access-date&gt;10/31/2023&lt;/access-date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(the definition of semi-arboreal ant is based on Yanoviak et al. 2011)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>. The difference in the number of reported cases among the four seasons</w:t>
      </w:r>
      <w:r>
        <w:rPr>
          <w:rFonts w:cs="Arial"/>
          <w:sz w:val="24"/>
          <w:szCs w:val="24"/>
        </w:rPr>
        <w:t xml:space="preserve"> over the study period </w:t>
      </w:r>
      <w:r>
        <w:rPr>
          <w:rFonts w:cs="Arial"/>
          <w:bCs/>
          <w:sz w:val="24"/>
          <w:szCs w:val="24"/>
        </w:rPr>
        <w:t xml:space="preserve">was analyzed </w:t>
      </w:r>
      <w:del w:id="156" w:author="genchanghsu" w:date="2024-01-07T21:19:00Z">
        <w:r>
          <w:rPr>
            <w:rFonts w:cs="Arial"/>
            <w:bCs/>
            <w:sz w:val="24"/>
            <w:szCs w:val="24"/>
          </w:rPr>
          <w:delText>using</w:delText>
        </w:r>
      </w:del>
      <w:ins w:id="157" w:author="genchanghsu" w:date="2024-01-07T21:19:00Z">
        <w:r>
          <w:rPr>
            <w:rFonts w:cs="Arial"/>
            <w:bCs/>
            <w:sz w:val="24"/>
            <w:szCs w:val="24"/>
          </w:rPr>
          <w:t>via</w:t>
        </w:r>
      </w:ins>
      <w:r>
        <w:rPr>
          <w:rFonts w:cs="Arial"/>
          <w:bCs/>
          <w:sz w:val="24"/>
          <w:szCs w:val="24"/>
        </w:rPr>
        <w:t xml:space="preserve"> the Pearson's chi-square test. All recorded cases and the associated variables were provided in the Supplementary Data.</w:t>
      </w:r>
    </w:p>
    <w:p>
      <w:pPr>
        <w:spacing w:line="480" w:lineRule="auto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br w:type="page"/>
      </w:r>
      <w:r>
        <w:rPr>
          <w:rFonts w:cs="Arial"/>
          <w:b/>
          <w:sz w:val="24"/>
          <w:szCs w:val="24"/>
        </w:rPr>
        <w:t>Results</w:t>
      </w: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hint="eastAsia" w:cs="Arial"/>
          <w:bCs/>
          <w:sz w:val="24"/>
          <w:szCs w:val="24"/>
        </w:rPr>
        <w:t xml:space="preserve">In total, we </w:t>
      </w:r>
      <w:del w:id="158" w:author="genchanghsu" w:date="2024-01-07T22:33:00Z">
        <w:r>
          <w:rPr>
            <w:rFonts w:cs="Arial"/>
            <w:bCs/>
            <w:sz w:val="24"/>
            <w:szCs w:val="24"/>
          </w:rPr>
          <w:delText>received</w:delText>
        </w:r>
      </w:del>
      <w:ins w:id="159" w:author="genchanghsu" w:date="2024-01-07T22:33:00Z">
        <w:r>
          <w:rPr>
            <w:rFonts w:cs="Arial"/>
            <w:bCs/>
            <w:sz w:val="24"/>
            <w:szCs w:val="24"/>
          </w:rPr>
          <w:t>documented</w:t>
        </w:r>
      </w:ins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52 cases</w:t>
      </w:r>
      <w:r>
        <w:rPr>
          <w:rFonts w:hint="eastAsia" w:cs="Arial"/>
          <w:bCs/>
          <w:sz w:val="24"/>
          <w:szCs w:val="24"/>
        </w:rPr>
        <w:t xml:space="preserve"> of </w:t>
      </w:r>
      <w:r>
        <w:rPr>
          <w:rFonts w:cs="Arial"/>
          <w:bCs/>
          <w:sz w:val="24"/>
          <w:szCs w:val="24"/>
        </w:rPr>
        <w:t xml:space="preserve">active </w:t>
      </w:r>
      <w:r>
        <w:rPr>
          <w:rFonts w:hint="eastAsia" w:cs="Arial"/>
          <w:bCs/>
          <w:sz w:val="24"/>
          <w:szCs w:val="24"/>
        </w:rPr>
        <w:t xml:space="preserve">ant hitchhiking on </w:t>
      </w:r>
      <w:r>
        <w:rPr>
          <w:rFonts w:cs="Arial"/>
          <w:bCs/>
          <w:sz w:val="24"/>
          <w:szCs w:val="24"/>
        </w:rPr>
        <w:t>cars (</w:t>
      </w:r>
      <w:r>
        <w:rPr>
          <w:rFonts w:cs="Arial"/>
          <w:bCs/>
          <w:i/>
          <w:iCs/>
          <w:sz w:val="24"/>
          <w:szCs w:val="24"/>
        </w:rPr>
        <w:t>n</w:t>
      </w:r>
      <w:r>
        <w:rPr>
          <w:rFonts w:cs="Arial"/>
          <w:bCs/>
          <w:sz w:val="24"/>
          <w:szCs w:val="24"/>
        </w:rPr>
        <w:t xml:space="preserve"> = 44)</w:t>
      </w:r>
      <w:r>
        <w:rPr>
          <w:rFonts w:hint="eastAsia" w:cs="Arial"/>
          <w:bCs/>
          <w:sz w:val="24"/>
          <w:szCs w:val="24"/>
        </w:rPr>
        <w:t xml:space="preserve"> and scooters </w:t>
      </w:r>
      <w:r>
        <w:rPr>
          <w:rFonts w:cs="Arial"/>
          <w:bCs/>
          <w:sz w:val="24"/>
          <w:szCs w:val="24"/>
        </w:rPr>
        <w:t>(</w:t>
      </w:r>
      <w:r>
        <w:rPr>
          <w:rFonts w:cs="Arial"/>
          <w:bCs/>
          <w:i/>
          <w:iCs/>
          <w:sz w:val="24"/>
          <w:szCs w:val="24"/>
        </w:rPr>
        <w:t>n</w:t>
      </w:r>
      <w:r>
        <w:rPr>
          <w:rFonts w:cs="Arial"/>
          <w:bCs/>
          <w:sz w:val="24"/>
          <w:szCs w:val="24"/>
        </w:rPr>
        <w:t xml:space="preserve"> = 8)</w:t>
      </w:r>
      <w:r>
        <w:rPr>
          <w:rFonts w:hint="eastAsia" w:cs="Arial"/>
          <w:bCs/>
          <w:sz w:val="24"/>
          <w:szCs w:val="24"/>
        </w:rPr>
        <w:t xml:space="preserve"> between 2017 and 2023, </w:t>
      </w:r>
      <w:del w:id="160" w:author="genchanghsu" w:date="2024-01-07T22:32:00Z">
        <w:r>
          <w:rPr>
            <w:rFonts w:hint="eastAsia" w:cs="Arial"/>
            <w:bCs/>
            <w:sz w:val="24"/>
            <w:szCs w:val="24"/>
          </w:rPr>
          <w:delText xml:space="preserve">with </w:delText>
        </w:r>
      </w:del>
      <w:r>
        <w:rPr>
          <w:rFonts w:hint="eastAsia" w:cs="Arial"/>
          <w:bCs/>
          <w:sz w:val="24"/>
          <w:szCs w:val="24"/>
        </w:rPr>
        <w:t xml:space="preserve">the majority of </w:t>
      </w:r>
      <w:ins w:id="161" w:author="genchanghsu" w:date="2024-01-07T22:32:00Z">
        <w:r>
          <w:rPr>
            <w:rFonts w:cs="Arial"/>
            <w:bCs/>
            <w:sz w:val="24"/>
            <w:szCs w:val="24"/>
          </w:rPr>
          <w:t>w</w:t>
        </w:r>
      </w:ins>
      <w:ins w:id="162" w:author="genchanghsu" w:date="2024-01-07T22:33:00Z">
        <w:r>
          <w:rPr>
            <w:rFonts w:cs="Arial"/>
            <w:bCs/>
            <w:sz w:val="24"/>
            <w:szCs w:val="24"/>
          </w:rPr>
          <w:t xml:space="preserve">hich were </w:t>
        </w:r>
      </w:ins>
      <w:del w:id="163" w:author="genchanghsu" w:date="2024-01-07T22:33:00Z">
        <w:r>
          <w:rPr>
            <w:rFonts w:hint="eastAsia" w:cs="Arial"/>
            <w:bCs/>
            <w:sz w:val="24"/>
            <w:szCs w:val="24"/>
          </w:rPr>
          <w:delText xml:space="preserve">them </w:delText>
        </w:r>
      </w:del>
      <w:r>
        <w:rPr>
          <w:rFonts w:cs="Arial"/>
          <w:bCs/>
          <w:sz w:val="24"/>
          <w:szCs w:val="24"/>
        </w:rPr>
        <w:t xml:space="preserve">reported </w:t>
      </w:r>
      <w:r>
        <w:rPr>
          <w:rFonts w:hint="eastAsia" w:cs="Arial"/>
          <w:bCs/>
          <w:sz w:val="24"/>
          <w:szCs w:val="24"/>
        </w:rPr>
        <w:t>from central and northern Taiwan (Fig. 1</w:t>
      </w:r>
      <w:ins w:id="164" w:author="genchanghsu" w:date="2024-01-07T22:33:00Z">
        <w:r>
          <w:rPr>
            <w:rFonts w:cs="Arial"/>
            <w:bCs/>
            <w:sz w:val="24"/>
            <w:szCs w:val="24"/>
          </w:rPr>
          <w:t>a</w:t>
        </w:r>
      </w:ins>
      <w:r>
        <w:rPr>
          <w:rFonts w:hint="eastAsia" w:cs="Arial"/>
          <w:bCs/>
          <w:sz w:val="24"/>
          <w:szCs w:val="24"/>
        </w:rPr>
        <w:t xml:space="preserve">). </w:t>
      </w:r>
      <w:r>
        <w:rPr>
          <w:rFonts w:cs="Arial"/>
          <w:bCs/>
          <w:sz w:val="24"/>
          <w:szCs w:val="24"/>
        </w:rPr>
        <w:t xml:space="preserve">Nine </w:t>
      </w:r>
      <w:ins w:id="165" w:author="genchanghsu" w:date="2024-01-07T22:33:00Z">
        <w:r>
          <w:rPr>
            <w:rFonts w:cs="Arial"/>
            <w:bCs/>
            <w:sz w:val="24"/>
            <w:szCs w:val="24"/>
          </w:rPr>
          <w:t xml:space="preserve">ant </w:t>
        </w:r>
      </w:ins>
      <w:r>
        <w:rPr>
          <w:rFonts w:cs="Arial"/>
          <w:bCs/>
          <w:sz w:val="24"/>
          <w:szCs w:val="24"/>
        </w:rPr>
        <w:t>species</w:t>
      </w:r>
      <w:r>
        <w:rPr>
          <w:rFonts w:hint="eastAsia" w:cs="Arial"/>
          <w:bCs/>
          <w:sz w:val="24"/>
          <w:szCs w:val="24"/>
        </w:rPr>
        <w:t xml:space="preserve"> were recorded</w:t>
      </w:r>
      <w:ins w:id="166" w:author="genchanghsu" w:date="2024-01-07T22:34:00Z">
        <w:r>
          <w:rPr>
            <w:rFonts w:cs="Arial"/>
            <w:bCs/>
            <w:sz w:val="24"/>
            <w:szCs w:val="24"/>
          </w:rPr>
          <w:t>;</w:t>
        </w:r>
      </w:ins>
      <w:del w:id="167" w:author="genchanghsu" w:date="2024-01-07T22:34:00Z">
        <w:r>
          <w:rPr>
            <w:rFonts w:hint="eastAsia" w:cs="Arial"/>
            <w:bCs/>
            <w:sz w:val="24"/>
            <w:szCs w:val="24"/>
          </w:rPr>
          <w:delText>, among which</w:delText>
        </w:r>
      </w:del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two were native and seven were exotic/invasive (Table 1).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The majority of species were arboreal or semi-arboreal ants (Table 1). O</w:t>
      </w:r>
      <w:r>
        <w:rPr>
          <w:rFonts w:hint="eastAsia" w:cs="Arial"/>
          <w:bCs/>
          <w:sz w:val="24"/>
          <w:szCs w:val="24"/>
        </w:rPr>
        <w:t>ne species</w:t>
      </w:r>
      <w:r>
        <w:rPr>
          <w:rFonts w:cs="Arial"/>
          <w:bCs/>
          <w:sz w:val="24"/>
          <w:szCs w:val="24"/>
        </w:rPr>
        <w:t xml:space="preserve"> in particular</w:t>
      </w:r>
      <w:r>
        <w:rPr>
          <w:rFonts w:hint="eastAsia" w:cs="Arial"/>
          <w:bCs/>
          <w:sz w:val="24"/>
          <w:szCs w:val="24"/>
        </w:rPr>
        <w:t>, the black cocoa ant (</w:t>
      </w:r>
      <w:r>
        <w:rPr>
          <w:rFonts w:cs="Arial"/>
          <w:bCs/>
          <w:i/>
          <w:sz w:val="24"/>
          <w:szCs w:val="24"/>
        </w:rPr>
        <w:t>Dolichoderus</w:t>
      </w:r>
      <w:r>
        <w:rPr>
          <w:rFonts w:hint="eastAsia" w:cs="Arial"/>
          <w:bCs/>
          <w:i/>
          <w:sz w:val="24"/>
          <w:szCs w:val="24"/>
        </w:rPr>
        <w:t xml:space="preserve"> </w:t>
      </w:r>
      <w:r>
        <w:rPr>
          <w:rFonts w:cs="Arial"/>
          <w:bCs/>
          <w:i/>
          <w:sz w:val="24"/>
          <w:szCs w:val="24"/>
        </w:rPr>
        <w:t>thoracicus</w:t>
      </w:r>
      <w:r>
        <w:rPr>
          <w:rFonts w:hint="eastAsia" w:cs="Arial"/>
          <w:bCs/>
          <w:sz w:val="24"/>
          <w:szCs w:val="24"/>
        </w:rPr>
        <w:t xml:space="preserve">), constituted </w:t>
      </w:r>
      <w:r>
        <w:rPr>
          <w:rFonts w:cs="Arial"/>
          <w:bCs/>
          <w:sz w:val="24"/>
          <w:szCs w:val="24"/>
        </w:rPr>
        <w:t>approximately 60%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of </w:t>
      </w:r>
      <w:r>
        <w:rPr>
          <w:rFonts w:hint="eastAsia" w:cs="Arial"/>
          <w:bCs/>
          <w:sz w:val="24"/>
          <w:szCs w:val="24"/>
        </w:rPr>
        <w:t xml:space="preserve">the </w:t>
      </w:r>
      <w:r>
        <w:rPr>
          <w:rFonts w:cs="Arial"/>
          <w:bCs/>
          <w:sz w:val="24"/>
          <w:szCs w:val="24"/>
        </w:rPr>
        <w:t xml:space="preserve">reported </w:t>
      </w:r>
      <w:r>
        <w:rPr>
          <w:rFonts w:hint="eastAsia" w:cs="Arial"/>
          <w:bCs/>
          <w:sz w:val="24"/>
          <w:szCs w:val="24"/>
        </w:rPr>
        <w:t xml:space="preserve">cases </w:t>
      </w:r>
      <w:r>
        <w:rPr>
          <w:rFonts w:cs="Arial"/>
          <w:bCs/>
          <w:sz w:val="24"/>
          <w:szCs w:val="24"/>
        </w:rPr>
        <w:t>(</w:t>
      </w:r>
      <w:r>
        <w:rPr>
          <w:rFonts w:cs="Arial"/>
          <w:bCs/>
          <w:i/>
          <w:iCs/>
          <w:sz w:val="24"/>
          <w:szCs w:val="24"/>
        </w:rPr>
        <w:t>n</w:t>
      </w:r>
      <w:r>
        <w:rPr>
          <w:rFonts w:cs="Arial"/>
          <w:bCs/>
          <w:sz w:val="24"/>
          <w:szCs w:val="24"/>
        </w:rPr>
        <w:t xml:space="preserve"> = 31)</w:t>
      </w:r>
      <w:r>
        <w:rPr>
          <w:rFonts w:hint="eastAsia" w:cs="Arial"/>
          <w:bCs/>
          <w:sz w:val="24"/>
          <w:szCs w:val="24"/>
        </w:rPr>
        <w:t>.</w:t>
      </w:r>
      <w:r>
        <w:rPr>
          <w:rFonts w:cs="Arial"/>
          <w:bCs/>
          <w:sz w:val="24"/>
          <w:szCs w:val="24"/>
        </w:rPr>
        <w:t xml:space="preserve"> While t</w:t>
      </w:r>
      <w:r>
        <w:rPr>
          <w:rFonts w:hint="eastAsia" w:cs="Arial"/>
          <w:bCs/>
          <w:sz w:val="24"/>
          <w:szCs w:val="24"/>
        </w:rPr>
        <w:t xml:space="preserve">he parking duration of the vehicles on which the ants hitchhiked ranged from </w:t>
      </w:r>
      <w:ins w:id="168" w:author="genchanghsu" w:date="2024-01-07T22:36:00Z">
        <w:r>
          <w:rPr>
            <w:rFonts w:cs="Arial"/>
            <w:bCs/>
            <w:sz w:val="24"/>
            <w:szCs w:val="24"/>
          </w:rPr>
          <w:t xml:space="preserve">a </w:t>
        </w:r>
      </w:ins>
      <w:r>
        <w:rPr>
          <w:rFonts w:cs="Arial"/>
          <w:bCs/>
          <w:sz w:val="24"/>
          <w:szCs w:val="24"/>
        </w:rPr>
        <w:t>few hours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to </w:t>
      </w:r>
      <w:r>
        <w:rPr>
          <w:rFonts w:hint="eastAsia" w:cs="Arial"/>
          <w:bCs/>
          <w:sz w:val="24"/>
          <w:szCs w:val="24"/>
        </w:rPr>
        <w:t xml:space="preserve">over </w:t>
      </w:r>
      <w:r>
        <w:rPr>
          <w:rFonts w:cs="Arial"/>
          <w:bCs/>
          <w:sz w:val="24"/>
          <w:szCs w:val="24"/>
        </w:rPr>
        <w:t>a month,</w:t>
      </w:r>
      <w:del w:id="169" w:author="genchanghsu" w:date="2024-01-07T22:36:00Z">
        <w:r>
          <w:rPr>
            <w:rFonts w:cs="Arial"/>
            <w:bCs/>
            <w:sz w:val="24"/>
            <w:szCs w:val="24"/>
          </w:rPr>
          <w:delText xml:space="preserve"> almost</w:delText>
        </w:r>
      </w:del>
      <w:r>
        <w:rPr>
          <w:rFonts w:cs="Arial"/>
          <w:bCs/>
          <w:sz w:val="24"/>
          <w:szCs w:val="24"/>
        </w:rPr>
        <w:t xml:space="preserve"> </w:t>
      </w:r>
      <w:ins w:id="170" w:author="genchanghsu" w:date="2024-01-07T22:36:00Z">
        <w:r>
          <w:rPr>
            <w:rFonts w:cs="Arial"/>
            <w:bCs/>
            <w:sz w:val="24"/>
            <w:szCs w:val="24"/>
          </w:rPr>
          <w:t xml:space="preserve">over half of the </w:t>
        </w:r>
      </w:ins>
      <w:del w:id="171" w:author="genchanghsu" w:date="2024-01-07T22:36:00Z">
        <w:r>
          <w:rPr>
            <w:rFonts w:cs="Arial"/>
            <w:bCs/>
            <w:sz w:val="24"/>
            <w:szCs w:val="24"/>
          </w:rPr>
          <w:delText>60% of the</w:delText>
        </w:r>
      </w:del>
      <w:del w:id="172" w:author="genchanghsu" w:date="2024-01-07T22:37:00Z">
        <w:r>
          <w:rPr>
            <w:rFonts w:cs="Arial"/>
            <w:bCs/>
            <w:sz w:val="24"/>
            <w:szCs w:val="24"/>
          </w:rPr>
          <w:delText xml:space="preserve"> </w:delText>
        </w:r>
      </w:del>
      <w:r>
        <w:rPr>
          <w:rFonts w:cs="Arial"/>
          <w:bCs/>
          <w:sz w:val="24"/>
          <w:szCs w:val="24"/>
        </w:rPr>
        <w:t>hitchhiking events (</w:t>
      </w:r>
      <w:r>
        <w:rPr>
          <w:rFonts w:cs="Arial"/>
          <w:bCs/>
          <w:i/>
          <w:iCs/>
          <w:sz w:val="24"/>
          <w:szCs w:val="24"/>
        </w:rPr>
        <w:t>n</w:t>
      </w:r>
      <w:r>
        <w:rPr>
          <w:rFonts w:cs="Arial"/>
          <w:bCs/>
          <w:sz w:val="24"/>
          <w:szCs w:val="24"/>
        </w:rPr>
        <w:t xml:space="preserve"> = 30) </w:t>
      </w:r>
      <w:r>
        <w:rPr>
          <w:rFonts w:hint="eastAsia" w:cs="Arial"/>
          <w:bCs/>
          <w:sz w:val="24"/>
          <w:szCs w:val="24"/>
        </w:rPr>
        <w:t>occurr</w:t>
      </w:r>
      <w:r>
        <w:rPr>
          <w:rFonts w:cs="Arial"/>
          <w:bCs/>
          <w:sz w:val="24"/>
          <w:szCs w:val="24"/>
        </w:rPr>
        <w:t>ed within a day</w:t>
      </w:r>
      <w:r>
        <w:rPr>
          <w:rFonts w:hint="eastAsia" w:cs="Arial"/>
          <w:bCs/>
          <w:sz w:val="24"/>
          <w:szCs w:val="24"/>
        </w:rPr>
        <w:t>.</w:t>
      </w:r>
      <w:ins w:id="173" w:author="genchanghsu" w:date="2024-01-07T22:52:00Z">
        <w:r>
          <w:rPr>
            <w:rFonts w:cs="Arial"/>
            <w:bCs/>
            <w:sz w:val="24"/>
            <w:szCs w:val="24"/>
          </w:rPr>
          <w:t xml:space="preserve"> </w:t>
        </w:r>
      </w:ins>
      <w:del w:id="174" w:author="genchanghsu" w:date="2024-01-07T22:52:00Z">
        <w:r>
          <w:rPr>
            <w:rFonts w:cs="Arial"/>
            <w:bCs/>
            <w:sz w:val="24"/>
            <w:szCs w:val="24"/>
          </w:rPr>
          <w:delText xml:space="preserve"> </w:delText>
        </w:r>
      </w:del>
      <w:ins w:id="175" w:author="genchanghsu" w:date="2024-01-07T22:47:00Z">
        <w:r>
          <w:rPr>
            <w:rFonts w:cs="Arial"/>
            <w:bCs/>
            <w:sz w:val="24"/>
            <w:szCs w:val="24"/>
          </w:rPr>
          <w:t>Th</w:t>
        </w:r>
      </w:ins>
      <w:ins w:id="176" w:author="genchanghsu" w:date="2024-01-07T22:48:00Z">
        <w:r>
          <w:rPr>
            <w:rFonts w:cs="Arial"/>
            <w:bCs/>
            <w:sz w:val="24"/>
            <w:szCs w:val="24"/>
          </w:rPr>
          <w:t xml:space="preserve">e average </w:t>
        </w:r>
      </w:ins>
      <w:ins w:id="177" w:author="genchanghsu" w:date="2024-01-07T22:50:00Z">
        <w:r>
          <w:rPr>
            <w:rFonts w:cs="Arial"/>
            <w:bCs/>
            <w:sz w:val="24"/>
            <w:szCs w:val="24"/>
          </w:rPr>
          <w:t xml:space="preserve">travel </w:t>
        </w:r>
      </w:ins>
      <w:ins w:id="178" w:author="genchanghsu" w:date="2024-01-07T22:48:00Z">
        <w:r>
          <w:rPr>
            <w:rFonts w:cs="Arial"/>
            <w:bCs/>
            <w:sz w:val="24"/>
            <w:szCs w:val="24"/>
          </w:rPr>
          <w:t xml:space="preserve">distance </w:t>
        </w:r>
      </w:ins>
      <w:ins w:id="179" w:author="genchanghsu" w:date="2024-01-07T22:50:00Z">
        <w:r>
          <w:rPr>
            <w:rFonts w:cs="Arial"/>
            <w:bCs/>
            <w:sz w:val="24"/>
            <w:szCs w:val="24"/>
          </w:rPr>
          <w:t>was around 60 km for</w:t>
        </w:r>
      </w:ins>
      <w:ins w:id="180" w:author="genchanghsu" w:date="2024-01-07T22:49:00Z">
        <w:r>
          <w:rPr>
            <w:rFonts w:cs="Arial"/>
            <w:bCs/>
            <w:sz w:val="24"/>
            <w:szCs w:val="24"/>
          </w:rPr>
          <w:t xml:space="preserve"> </w:t>
        </w:r>
      </w:ins>
      <w:ins w:id="181" w:author="genchanghsu" w:date="2024-01-07T22:42:00Z">
        <w:r>
          <w:rPr>
            <w:rFonts w:cs="Arial"/>
            <w:bCs/>
            <w:sz w:val="24"/>
            <w:szCs w:val="24"/>
          </w:rPr>
          <w:t xml:space="preserve">the </w:t>
        </w:r>
      </w:ins>
      <w:ins w:id="182" w:author="genchanghsu" w:date="2024-01-07T22:50:00Z">
        <w:r>
          <w:rPr>
            <w:rFonts w:cs="Arial"/>
            <w:bCs/>
            <w:sz w:val="24"/>
            <w:szCs w:val="24"/>
          </w:rPr>
          <w:t xml:space="preserve">17 </w:t>
        </w:r>
      </w:ins>
      <w:ins w:id="183" w:author="genchanghsu" w:date="2024-01-07T22:41:00Z">
        <w:r>
          <w:rPr>
            <w:rFonts w:cs="Arial"/>
            <w:bCs/>
            <w:sz w:val="24"/>
            <w:szCs w:val="24"/>
          </w:rPr>
          <w:t>cases where th</w:t>
        </w:r>
      </w:ins>
      <w:ins w:id="184" w:author="genchanghsu" w:date="2024-01-07T22:42:00Z">
        <w:r>
          <w:rPr>
            <w:rFonts w:cs="Arial"/>
            <w:bCs/>
            <w:sz w:val="24"/>
            <w:szCs w:val="24"/>
          </w:rPr>
          <w:t>e contributors provided the intended destinations of the vehicles</w:t>
        </w:r>
      </w:ins>
      <w:ins w:id="185" w:author="genchanghsu" w:date="2024-01-07T22:46:00Z">
        <w:r>
          <w:rPr>
            <w:rFonts w:cs="Arial"/>
            <w:bCs/>
            <w:sz w:val="24"/>
            <w:szCs w:val="24"/>
          </w:rPr>
          <w:t xml:space="preserve">, </w:t>
        </w:r>
      </w:ins>
      <w:ins w:id="186" w:author="genchanghsu" w:date="2024-01-07T22:48:00Z">
        <w:r>
          <w:rPr>
            <w:rFonts w:cs="Arial"/>
            <w:bCs/>
            <w:sz w:val="24"/>
            <w:szCs w:val="24"/>
          </w:rPr>
          <w:t xml:space="preserve">with </w:t>
        </w:r>
      </w:ins>
      <w:ins w:id="187" w:author="genchanghsu" w:date="2024-01-07T22:46:00Z">
        <w:r>
          <w:rPr>
            <w:rFonts w:cs="Arial"/>
            <w:bCs/>
            <w:sz w:val="24"/>
            <w:szCs w:val="24"/>
          </w:rPr>
          <w:t xml:space="preserve">13 </w:t>
        </w:r>
      </w:ins>
      <w:ins w:id="188" w:author="genchanghsu" w:date="2024-01-07T22:48:00Z">
        <w:r>
          <w:rPr>
            <w:rFonts w:cs="Arial"/>
            <w:bCs/>
            <w:sz w:val="24"/>
            <w:szCs w:val="24"/>
          </w:rPr>
          <w:t xml:space="preserve">cases </w:t>
        </w:r>
      </w:ins>
      <w:ins w:id="189" w:author="genchanghsu" w:date="2024-01-07T22:46:00Z">
        <w:r>
          <w:rPr>
            <w:rFonts w:cs="Arial"/>
            <w:bCs/>
            <w:sz w:val="24"/>
            <w:szCs w:val="24"/>
          </w:rPr>
          <w:t>ha</w:t>
        </w:r>
      </w:ins>
      <w:ins w:id="190" w:author="genchanghsu" w:date="2024-01-07T22:48:00Z">
        <w:r>
          <w:rPr>
            <w:rFonts w:cs="Arial"/>
            <w:bCs/>
            <w:sz w:val="24"/>
            <w:szCs w:val="24"/>
          </w:rPr>
          <w:t>ving</w:t>
        </w:r>
      </w:ins>
      <w:ins w:id="191" w:author="genchanghsu" w:date="2024-01-07T22:46:00Z">
        <w:r>
          <w:rPr>
            <w:rFonts w:cs="Arial"/>
            <w:bCs/>
            <w:sz w:val="24"/>
            <w:szCs w:val="24"/>
          </w:rPr>
          <w:t xml:space="preserve"> </w:t>
        </w:r>
      </w:ins>
      <w:ins w:id="192" w:author="genchanghsu" w:date="2024-01-07T22:50:00Z">
        <w:r>
          <w:rPr>
            <w:rFonts w:cs="Arial"/>
            <w:bCs/>
            <w:sz w:val="24"/>
            <w:szCs w:val="24"/>
          </w:rPr>
          <w:t>travel</w:t>
        </w:r>
      </w:ins>
      <w:ins w:id="193" w:author="genchanghsu" w:date="2024-01-07T22:46:00Z">
        <w:r>
          <w:rPr>
            <w:rFonts w:cs="Arial"/>
            <w:bCs/>
            <w:sz w:val="24"/>
            <w:szCs w:val="24"/>
          </w:rPr>
          <w:t xml:space="preserve"> distance</w:t>
        </w:r>
      </w:ins>
      <w:ins w:id="194" w:author="genchanghsu" w:date="2024-01-07T22:48:00Z">
        <w:r>
          <w:rPr>
            <w:rFonts w:cs="Arial"/>
            <w:bCs/>
            <w:sz w:val="24"/>
            <w:szCs w:val="24"/>
          </w:rPr>
          <w:t>s</w:t>
        </w:r>
      </w:ins>
      <w:ins w:id="195" w:author="genchanghsu" w:date="2024-01-07T22:46:00Z">
        <w:r>
          <w:rPr>
            <w:rFonts w:cs="Arial"/>
            <w:bCs/>
            <w:sz w:val="24"/>
            <w:szCs w:val="24"/>
          </w:rPr>
          <w:t xml:space="preserve"> larger than 30 km (Fi</w:t>
        </w:r>
      </w:ins>
      <w:ins w:id="196" w:author="genchanghsu" w:date="2024-01-07T22:47:00Z">
        <w:r>
          <w:rPr>
            <w:rFonts w:cs="Arial"/>
            <w:bCs/>
            <w:sz w:val="24"/>
            <w:szCs w:val="24"/>
          </w:rPr>
          <w:t>g. S1</w:t>
        </w:r>
      </w:ins>
      <w:ins w:id="197" w:author="genchanghsu" w:date="2024-01-07T22:46:00Z">
        <w:r>
          <w:rPr>
            <w:rFonts w:cs="Arial"/>
            <w:bCs/>
            <w:sz w:val="24"/>
            <w:szCs w:val="24"/>
          </w:rPr>
          <w:t>)</w:t>
        </w:r>
      </w:ins>
      <w:ins w:id="198" w:author="genchanghsu" w:date="2024-01-07T22:47:00Z">
        <w:r>
          <w:rPr>
            <w:rFonts w:cs="Arial"/>
            <w:bCs/>
            <w:sz w:val="24"/>
            <w:szCs w:val="24"/>
          </w:rPr>
          <w:t xml:space="preserve">. </w:t>
        </w:r>
      </w:ins>
      <w:r>
        <w:rPr>
          <w:rFonts w:cs="Arial"/>
          <w:bCs/>
          <w:sz w:val="24"/>
          <w:szCs w:val="24"/>
        </w:rPr>
        <w:t>The number</w:t>
      </w:r>
      <w:del w:id="199" w:author="genchanghsu" w:date="2024-01-07T22:37:00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of reported cases differed significantly among seasons (χ</w:t>
      </w:r>
      <w:r>
        <w:rPr>
          <w:rFonts w:cs="Arial"/>
          <w:bCs/>
          <w:sz w:val="24"/>
          <w:szCs w:val="24"/>
          <w:vertAlign w:val="superscript"/>
        </w:rPr>
        <w:t>2</w:t>
      </w:r>
      <w:r>
        <w:rPr>
          <w:rFonts w:cs="Arial"/>
          <w:bCs/>
          <w:sz w:val="24"/>
          <w:szCs w:val="24"/>
        </w:rPr>
        <w:t xml:space="preserve"> = 25.69, </w:t>
      </w:r>
      <w:r>
        <w:rPr>
          <w:rFonts w:cs="Arial"/>
          <w:bCs/>
          <w:i/>
          <w:iCs/>
          <w:sz w:val="24"/>
          <w:szCs w:val="24"/>
        </w:rPr>
        <w:t>df</w:t>
      </w:r>
      <w:r>
        <w:rPr>
          <w:rFonts w:cs="Arial"/>
          <w:bCs/>
          <w:sz w:val="24"/>
          <w:szCs w:val="24"/>
        </w:rPr>
        <w:t xml:space="preserve"> = 3, </w:t>
      </w:r>
      <w:r>
        <w:rPr>
          <w:rFonts w:cs="Arial"/>
          <w:bCs/>
          <w:i/>
          <w:iCs/>
          <w:sz w:val="24"/>
          <w:szCs w:val="24"/>
        </w:rPr>
        <w:t>P</w:t>
      </w:r>
      <w:r>
        <w:rPr>
          <w:rFonts w:cs="Arial"/>
          <w:bCs/>
          <w:sz w:val="24"/>
          <w:szCs w:val="24"/>
        </w:rPr>
        <w:t xml:space="preserve"> &lt; 0.001) and </w:t>
      </w:r>
      <w:del w:id="200" w:author="genchanghsu" w:date="2024-01-07T22:39:00Z">
        <w:r>
          <w:rPr>
            <w:rFonts w:cs="Arial"/>
            <w:bCs/>
            <w:sz w:val="24"/>
            <w:szCs w:val="24"/>
          </w:rPr>
          <w:delText>were</w:delText>
        </w:r>
      </w:del>
      <w:ins w:id="201" w:author="genchanghsu" w:date="2024-01-07T22:39:00Z">
        <w:r>
          <w:rPr>
            <w:rFonts w:cs="Arial"/>
            <w:bCs/>
            <w:sz w:val="24"/>
            <w:szCs w:val="24"/>
          </w:rPr>
          <w:t>was</w:t>
        </w:r>
      </w:ins>
      <w:r>
        <w:rPr>
          <w:rFonts w:cs="Arial"/>
          <w:bCs/>
          <w:sz w:val="24"/>
          <w:szCs w:val="24"/>
        </w:rPr>
        <w:t xml:space="preserve"> higher in the warmer seasons (</w:t>
      </w:r>
      <w:r>
        <w:rPr>
          <w:rFonts w:hint="eastAsia" w:cs="Arial"/>
          <w:bCs/>
          <w:sz w:val="24"/>
          <w:szCs w:val="24"/>
        </w:rPr>
        <w:t>spring and summer</w:t>
      </w:r>
      <w:r>
        <w:rPr>
          <w:rFonts w:cs="Arial"/>
          <w:bCs/>
          <w:sz w:val="24"/>
          <w:szCs w:val="24"/>
        </w:rPr>
        <w:t xml:space="preserve">) </w:t>
      </w:r>
      <w:del w:id="202" w:author="genchanghsu" w:date="2024-01-07T22:40:00Z">
        <w:r>
          <w:rPr>
            <w:rFonts w:cs="Arial"/>
            <w:bCs/>
            <w:sz w:val="24"/>
            <w:szCs w:val="24"/>
          </w:rPr>
          <w:delText>compared to</w:delText>
        </w:r>
      </w:del>
      <w:ins w:id="203" w:author="genchanghsu" w:date="2024-01-07T22:40:00Z">
        <w:r>
          <w:rPr>
            <w:rFonts w:cs="Arial"/>
            <w:bCs/>
            <w:sz w:val="24"/>
            <w:szCs w:val="24"/>
          </w:rPr>
          <w:t>than in</w:t>
        </w:r>
      </w:ins>
      <w:r>
        <w:rPr>
          <w:rFonts w:cs="Arial"/>
          <w:bCs/>
          <w:sz w:val="24"/>
          <w:szCs w:val="24"/>
        </w:rPr>
        <w:t xml:space="preserve"> the colder seasons (fall and winter) (Fig. </w:t>
      </w:r>
      <w:ins w:id="204" w:author="Feng-Chuan Hsu" w:date="2024-01-07T11:11:00Z">
        <w:r>
          <w:rPr>
            <w:rFonts w:cs="Arial"/>
            <w:bCs/>
            <w:sz w:val="24"/>
            <w:szCs w:val="24"/>
          </w:rPr>
          <w:t>S</w:t>
        </w:r>
      </w:ins>
      <w:r>
        <w:rPr>
          <w:rFonts w:cs="Arial"/>
          <w:bCs/>
          <w:sz w:val="24"/>
          <w:szCs w:val="24"/>
        </w:rPr>
        <w:t>2</w:t>
      </w:r>
      <w:commentRangeStart w:id="0"/>
      <w:commentRangeStart w:id="1"/>
      <w:commentRangeStart w:id="2"/>
      <w:r>
        <w:rPr>
          <w:rFonts w:cs="Arial"/>
          <w:bCs/>
          <w:sz w:val="24"/>
          <w:szCs w:val="24"/>
        </w:rPr>
        <w:t>).</w:t>
      </w:r>
      <w:commentRangeEnd w:id="0"/>
      <w:r>
        <w:rPr>
          <w:rStyle w:val="7"/>
        </w:rPr>
        <w:commentReference w:id="0"/>
      </w:r>
      <w:commentRangeEnd w:id="1"/>
      <w:r>
        <w:rPr>
          <w:rStyle w:val="7"/>
        </w:rPr>
        <w:commentReference w:id="1"/>
      </w:r>
      <w:commentRangeEnd w:id="2"/>
      <w:r>
        <w:commentReference w:id="2"/>
      </w:r>
      <w:r>
        <w:rPr>
          <w:rFonts w:cs="Arial"/>
          <w:b/>
          <w:sz w:val="24"/>
          <w:szCs w:val="24"/>
        </w:rPr>
        <w:br w:type="page"/>
      </w: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Discussion</w:t>
      </w:r>
    </w:p>
    <w:p>
      <w:pPr>
        <w:pStyle w:val="26"/>
        <w:spacing w:line="480" w:lineRule="auto"/>
        <w:ind w:left="0"/>
        <w:rPr>
          <w:rFonts w:cs="Arial"/>
          <w:bCs/>
          <w:sz w:val="24"/>
          <w:szCs w:val="24"/>
        </w:rPr>
      </w:pPr>
      <w:del w:id="205" w:author="Gen-Chang Hsu [2]" w:date="2024-01-08T13:32:00Z">
        <w:r>
          <w:rPr>
            <w:rFonts w:hint="default" w:cs="Arial"/>
            <w:bCs/>
            <w:sz w:val="24"/>
            <w:szCs w:val="24"/>
            <w:lang w:val="en-US"/>
          </w:rPr>
          <w:delText xml:space="preserve">In this study, we </w:delText>
        </w:r>
      </w:del>
      <w:ins w:id="206" w:author="Gen-Chang Hsu [2]" w:date="2024-01-08T13:32:00Z">
        <w:r>
          <w:rPr>
            <w:rFonts w:hint="default" w:cs="Arial"/>
            <w:bCs/>
            <w:sz w:val="24"/>
            <w:szCs w:val="24"/>
            <w:lang w:val="en-US"/>
          </w:rPr>
          <w:t xml:space="preserve">This </w:t>
        </w:r>
      </w:ins>
      <w:ins w:id="207" w:author="Gen-Chang Hsu [2]" w:date="2024-01-08T13:32:01Z">
        <w:r>
          <w:rPr>
            <w:rFonts w:hint="default" w:cs="Arial"/>
            <w:bCs/>
            <w:sz w:val="24"/>
            <w:szCs w:val="24"/>
            <w:lang w:val="en-US"/>
          </w:rPr>
          <w:t xml:space="preserve">study </w:t>
        </w:r>
      </w:ins>
      <w:r>
        <w:rPr>
          <w:rFonts w:cs="Arial"/>
          <w:bCs/>
          <w:sz w:val="24"/>
          <w:szCs w:val="24"/>
        </w:rPr>
        <w:t>provide</w:t>
      </w:r>
      <w:ins w:id="208" w:author="Gen-Chang Hsu [2]" w:date="2024-01-08T13:32:03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 the </w:t>
      </w:r>
      <w:r>
        <w:rPr>
          <w:rFonts w:hint="eastAsia"/>
          <w:sz w:val="24"/>
          <w:szCs w:val="24"/>
        </w:rPr>
        <w:t xml:space="preserve">first </w:t>
      </w:r>
      <w:r>
        <w:rPr>
          <w:sz w:val="24"/>
          <w:szCs w:val="24"/>
        </w:rPr>
        <w:t>qualitative and quantitative analysis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ins w:id="209" w:author="Gen-Chang Hsu [2]" w:date="2024-01-08T13:32:10Z">
        <w:r>
          <w:rPr>
            <w:rFonts w:hint="default"/>
            <w:sz w:val="24"/>
            <w:szCs w:val="24"/>
            <w:lang w:val="en-US"/>
          </w:rPr>
          <w:t>acti</w:t>
        </w:r>
      </w:ins>
      <w:ins w:id="210" w:author="Gen-Chang Hsu [2]" w:date="2024-01-08T13:32:11Z">
        <w:r>
          <w:rPr>
            <w:rFonts w:hint="default"/>
            <w:sz w:val="24"/>
            <w:szCs w:val="24"/>
            <w:lang w:val="en-US"/>
          </w:rPr>
          <w:t xml:space="preserve">ve </w:t>
        </w:r>
      </w:ins>
      <w:r>
        <w:rPr>
          <w:rFonts w:hint="eastAsia"/>
          <w:sz w:val="24"/>
          <w:szCs w:val="24"/>
        </w:rPr>
        <w:t xml:space="preserve">ant hitchhiking </w:t>
      </w:r>
      <w:r>
        <w:rPr>
          <w:sz w:val="24"/>
          <w:szCs w:val="24"/>
        </w:rPr>
        <w:t xml:space="preserve">behavior </w:t>
      </w:r>
      <w:r>
        <w:rPr>
          <w:rFonts w:hint="eastAsia"/>
          <w:sz w:val="24"/>
          <w:szCs w:val="24"/>
        </w:rPr>
        <w:t>using citizen science data</w:t>
      </w:r>
      <w:r>
        <w:rPr>
          <w:sz w:val="24"/>
          <w:szCs w:val="24"/>
        </w:rPr>
        <w:t xml:space="preserve">. Our analysis </w:t>
      </w:r>
      <w:del w:id="211" w:author="Gen-Chang Hsu [2]" w:date="2024-01-08T13:34:14Z">
        <w:r>
          <w:rPr>
            <w:rFonts w:hint="default"/>
            <w:sz w:val="24"/>
            <w:szCs w:val="24"/>
            <w:lang w:val="en-US"/>
          </w:rPr>
          <w:delText>indicates</w:delText>
        </w:r>
      </w:del>
      <w:ins w:id="212" w:author="Gen-Chang Hsu [2]" w:date="2024-01-08T13:34:14Z">
        <w:r>
          <w:rPr>
            <w:rFonts w:hint="default"/>
            <w:sz w:val="24"/>
            <w:szCs w:val="24"/>
            <w:lang w:val="en-US"/>
          </w:rPr>
          <w:t>reveal</w:t>
        </w:r>
      </w:ins>
      <w:ins w:id="213" w:author="Gen-Chang Hsu [2]" w:date="2024-01-08T13:34:20Z">
        <w:r>
          <w:rPr>
            <w:rFonts w:hint="default"/>
            <w:sz w:val="24"/>
            <w:szCs w:val="24"/>
            <w:lang w:val="en-US"/>
          </w:rPr>
          <w:t>s</w:t>
        </w:r>
      </w:ins>
      <w:r>
        <w:rPr>
          <w:sz w:val="24"/>
          <w:szCs w:val="24"/>
        </w:rPr>
        <w:t xml:space="preserve"> that </w:t>
      </w:r>
      <w:r>
        <w:rPr>
          <w:rFonts w:cs="Arial"/>
          <w:bCs/>
          <w:sz w:val="24"/>
          <w:szCs w:val="24"/>
        </w:rPr>
        <w:t xml:space="preserve">exotic/invasive ants were </w:t>
      </w:r>
      <w:ins w:id="214" w:author="Gen-Chang Hsu [2]" w:date="2024-01-08T13:34:26Z">
        <w:r>
          <w:rPr>
            <w:rFonts w:hint="default" w:cs="Arial"/>
            <w:bCs/>
            <w:sz w:val="24"/>
            <w:szCs w:val="24"/>
            <w:lang w:val="en-US"/>
          </w:rPr>
          <w:t xml:space="preserve">the </w:t>
        </w:r>
      </w:ins>
      <w:r>
        <w:rPr>
          <w:rFonts w:cs="Arial"/>
          <w:bCs/>
          <w:sz w:val="24"/>
          <w:szCs w:val="24"/>
        </w:rPr>
        <w:t xml:space="preserve">major “hitchhikers” as they </w:t>
      </w:r>
      <w:ins w:id="215" w:author="Gen-Chang Hsu [2]" w:date="2024-01-08T13:36:21Z">
        <w:r>
          <w:rPr>
            <w:rFonts w:hint="default" w:cs="Arial"/>
            <w:bCs/>
            <w:sz w:val="24"/>
            <w:szCs w:val="24"/>
            <w:lang w:val="en-US"/>
          </w:rPr>
          <w:t>were</w:t>
        </w:r>
      </w:ins>
      <w:del w:id="216" w:author="Gen-Chang Hsu [2]" w:date="2024-01-08T13:36:20Z">
        <w:r>
          <w:rPr>
            <w:rFonts w:cs="Arial"/>
            <w:bCs/>
            <w:sz w:val="24"/>
            <w:szCs w:val="24"/>
          </w:rPr>
          <w:delText>are</w:delText>
        </w:r>
      </w:del>
      <w:r>
        <w:rPr>
          <w:rFonts w:cs="Arial"/>
          <w:bCs/>
          <w:sz w:val="24"/>
          <w:szCs w:val="24"/>
        </w:rPr>
        <w:t xml:space="preserve"> over</w:t>
      </w:r>
      <w:ins w:id="217" w:author="Gen-Chang Hsu [2]" w:date="2024-01-08T13:34:36Z">
        <w:r>
          <w:rPr>
            <w:rFonts w:hint="default" w:cs="Arial"/>
            <w:bCs/>
            <w:sz w:val="24"/>
            <w:szCs w:val="24"/>
            <w:lang w:val="en-US"/>
          </w:rPr>
          <w:t>-</w:t>
        </w:r>
      </w:ins>
      <w:r>
        <w:rPr>
          <w:rFonts w:cs="Arial"/>
          <w:bCs/>
          <w:sz w:val="24"/>
          <w:szCs w:val="24"/>
        </w:rPr>
        <w:t xml:space="preserve">represented in our </w:t>
      </w:r>
      <w:del w:id="218" w:author="Gen-Chang Hsu [2]" w:date="2024-01-08T13:34:46Z">
        <w:r>
          <w:rPr>
            <w:rFonts w:hint="default" w:cs="Arial"/>
            <w:bCs/>
            <w:sz w:val="24"/>
            <w:szCs w:val="24"/>
            <w:lang w:val="en-US"/>
          </w:rPr>
          <w:delText>dataset</w:delText>
        </w:r>
      </w:del>
      <w:ins w:id="219" w:author="Gen-Chang Hsu [2]" w:date="2024-01-08T13:34:46Z">
        <w:r>
          <w:rPr>
            <w:rFonts w:hint="default" w:cs="Arial"/>
            <w:bCs/>
            <w:sz w:val="24"/>
            <w:szCs w:val="24"/>
            <w:lang w:val="en-US"/>
          </w:rPr>
          <w:t>re</w:t>
        </w:r>
      </w:ins>
      <w:ins w:id="220" w:author="Gen-Chang Hsu [2]" w:date="2024-01-08T13:34:47Z">
        <w:r>
          <w:rPr>
            <w:rFonts w:hint="default" w:cs="Arial"/>
            <w:bCs/>
            <w:sz w:val="24"/>
            <w:szCs w:val="24"/>
            <w:lang w:val="en-US"/>
          </w:rPr>
          <w:t>cords</w:t>
        </w:r>
      </w:ins>
      <w:r>
        <w:rPr>
          <w:rFonts w:cs="Arial"/>
          <w:bCs/>
          <w:sz w:val="24"/>
          <w:szCs w:val="24"/>
        </w:rPr>
        <w:t xml:space="preserve">. Exotic ants </w:t>
      </w:r>
      <w:ins w:id="221" w:author="Gen-Chang Hsu [2]" w:date="2024-01-08T13:35:05Z">
        <w:r>
          <w:rPr>
            <w:rFonts w:hint="default" w:cs="Arial"/>
            <w:bCs/>
            <w:sz w:val="24"/>
            <w:szCs w:val="24"/>
            <w:lang w:val="en-US"/>
          </w:rPr>
          <w:t xml:space="preserve">are </w:t>
        </w:r>
      </w:ins>
      <w:r>
        <w:rPr>
          <w:rFonts w:cs="Arial"/>
          <w:bCs/>
          <w:sz w:val="24"/>
          <w:szCs w:val="24"/>
        </w:rPr>
        <w:t>often</w:t>
      </w:r>
      <w:del w:id="222" w:author="Gen-Chang Hsu [2]" w:date="2024-01-08T13:35:03Z">
        <w:r>
          <w:rPr>
            <w:rFonts w:cs="Arial"/>
            <w:bCs/>
            <w:sz w:val="24"/>
            <w:szCs w:val="24"/>
          </w:rPr>
          <w:delText xml:space="preserve"> are</w:delText>
        </w:r>
      </w:del>
      <w:r>
        <w:rPr>
          <w:rFonts w:cs="Arial"/>
          <w:bCs/>
          <w:sz w:val="24"/>
          <w:szCs w:val="24"/>
        </w:rPr>
        <w:t xml:space="preserve"> dominant and achieve high local population densities in human-mediated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environments</w:t>
      </w:r>
      <w:ins w:id="223" w:author="Gen-Chang Hsu" w:date="2024-01-07T22:59:00Z">
        <w:r>
          <w:rPr>
            <w:rFonts w:cs="Arial"/>
            <w:bCs/>
            <w:sz w:val="24"/>
            <w:szCs w:val="24"/>
          </w:rPr>
          <w:t xml:space="preserve"> </w:t>
        </w:r>
      </w:ins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&lt;EndNote&gt;&lt;Cite&gt;&lt;Author&gt;Holway&lt;/Author&gt;&lt;Year&gt;2002&lt;/Year&gt;&lt;RecNum&gt;37&lt;/RecNum&gt;&lt;DisplayText&gt;(Holway et al. 2002)&lt;/DisplayText&gt;&lt;record&gt;&lt;rec-number&gt;37&lt;/rec-number&gt;&lt;foreign-keys&gt;&lt;key app="EN" db-id="5za2wssxastp9be5drupxef7estwzx02xwzf" timestamp="1704686325"&gt;37&lt;/key&gt;&lt;/foreign-keys&gt;&lt;ref-type name="Journal Article"&gt;17&lt;/ref-type&gt;&lt;contributors&gt;&lt;authors&gt;&lt;author&gt;Holway, David A&lt;/author&gt;&lt;author&gt;Lach, Lori&lt;/author&gt;&lt;author&gt;Suarez, Andrew V&lt;/author&gt;&lt;author&gt;Tsutsui, Neil D&lt;/author&gt;&lt;author&gt;Case, Ted J&lt;/author&gt;&lt;/authors&gt;&lt;/contributors&gt;&lt;titles&gt;&lt;title&gt;The causes and consequences of ant invasions&lt;/title&gt;&lt;secondary-title&gt;Annual Review of Ecology and Systematics&lt;/secondary-title&gt;&lt;/titles&gt;&lt;periodical&gt;&lt;full-title&gt;Annual Review of Ecology and Systematics&lt;/full-title&gt;&lt;/periodical&gt;&lt;pages&gt;181-233&lt;/pages&gt;&lt;volume&gt;33&lt;/volume&gt;&lt;number&gt;1&lt;/number&gt;&lt;dates&gt;&lt;year&gt;2002&lt;/year&gt;&lt;/dates&gt;&lt;isbn&gt;0066-4162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(Holway et al. 2002)</w:t>
      </w:r>
      <w:r>
        <w:rPr>
          <w:rFonts w:cs="Arial"/>
          <w:bCs/>
          <w:sz w:val="24"/>
          <w:szCs w:val="24"/>
        </w:rPr>
        <w:fldChar w:fldCharType="end"/>
      </w:r>
      <w:del w:id="224" w:author="genchanghsu" w:date="2024-01-07T23:02:00Z">
        <w:r>
          <w:rPr>
            <w:rFonts w:cs="Arial"/>
            <w:bCs/>
            <w:sz w:val="24"/>
            <w:szCs w:val="24"/>
          </w:rPr>
          <w:delText xml:space="preserve"> (Holway et al., 2002)</w:delText>
        </w:r>
      </w:del>
      <w:r>
        <w:rPr>
          <w:rFonts w:cs="Arial"/>
          <w:bCs/>
          <w:sz w:val="24"/>
          <w:szCs w:val="24"/>
        </w:rPr>
        <w:t>,</w:t>
      </w:r>
      <w:ins w:id="225" w:author="genchanghsu" w:date="2024-01-07T23:02:00Z">
        <w:r>
          <w:rPr>
            <w:rFonts w:cs="Arial"/>
            <w:bCs/>
            <w:sz w:val="24"/>
            <w:szCs w:val="24"/>
          </w:rPr>
          <w:t xml:space="preserve"> </w:t>
        </w:r>
      </w:ins>
      <w:r>
        <w:rPr>
          <w:rFonts w:cs="Arial"/>
          <w:bCs/>
          <w:sz w:val="24"/>
          <w:szCs w:val="24"/>
        </w:rPr>
        <w:t>which may have contributed to the higher frequency of exotic/invasive ants hitchhiking on vehicles than native ants. One major consequence of ant hitchhiking on vehicles is</w:t>
      </w:r>
      <w:ins w:id="226" w:author="Gen-Chang Hsu [2]" w:date="2024-01-08T13:37:50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del w:id="227" w:author="Gen-Chang Hsu [2]" w:date="2024-01-08T13:37:50Z">
        <w:r>
          <w:rPr>
            <w:rFonts w:cs="Arial"/>
            <w:bCs/>
            <w:sz w:val="24"/>
            <w:szCs w:val="24"/>
          </w:rPr>
          <w:delText xml:space="preserve"> </w:delText>
        </w:r>
      </w:del>
      <w:del w:id="228" w:author="Gen-Chang Hsu [2]" w:date="2024-01-08T13:37:34Z">
        <w:r>
          <w:rPr>
            <w:rFonts w:hint="default" w:cs="Arial"/>
            <w:bCs/>
            <w:sz w:val="24"/>
            <w:szCs w:val="24"/>
            <w:lang w:val="en-US"/>
          </w:rPr>
          <w:delText>that</w:delText>
        </w:r>
      </w:del>
      <w:ins w:id="229" w:author="Gen-Chang Hsu [2]" w:date="2024-01-08T13:37:35Z">
        <w:r>
          <w:rPr>
            <w:rFonts w:hint="default" w:cs="Arial"/>
            <w:bCs/>
            <w:sz w:val="24"/>
            <w:szCs w:val="24"/>
            <w:lang w:val="en-US"/>
          </w:rPr>
          <w:t>the</w:t>
        </w:r>
      </w:ins>
      <w:ins w:id="230" w:author="Gen-Chang Hsu [2]" w:date="2024-01-08T13:37:36Z">
        <w:r>
          <w:rPr>
            <w:rFonts w:hint="default" w:cs="Arial"/>
            <w:bCs/>
            <w:sz w:val="24"/>
            <w:szCs w:val="24"/>
            <w:lang w:val="en-US"/>
          </w:rPr>
          <w:t xml:space="preserve"> a</w:t>
        </w:r>
      </w:ins>
      <w:ins w:id="231" w:author="Gen-Chang Hsu [2]" w:date="2024-01-08T13:37:37Z">
        <w:r>
          <w:rPr>
            <w:rFonts w:hint="default" w:cs="Arial"/>
            <w:bCs/>
            <w:sz w:val="24"/>
            <w:szCs w:val="24"/>
            <w:lang w:val="en-US"/>
          </w:rPr>
          <w:t>cce</w:t>
        </w:r>
      </w:ins>
      <w:ins w:id="232" w:author="Gen-Chang Hsu [2]" w:date="2024-01-08T13:37:38Z">
        <w:r>
          <w:rPr>
            <w:rFonts w:hint="default" w:cs="Arial"/>
            <w:bCs/>
            <w:sz w:val="24"/>
            <w:szCs w:val="24"/>
            <w:lang w:val="en-US"/>
          </w:rPr>
          <w:t>l</w:t>
        </w:r>
      </w:ins>
      <w:ins w:id="233" w:author="Gen-Chang Hsu [2]" w:date="2024-01-08T13:37:40Z">
        <w:r>
          <w:rPr>
            <w:rFonts w:hint="default" w:cs="Arial"/>
            <w:bCs/>
            <w:sz w:val="24"/>
            <w:szCs w:val="24"/>
            <w:lang w:val="en-US"/>
          </w:rPr>
          <w:t>e</w:t>
        </w:r>
      </w:ins>
      <w:ins w:id="234" w:author="Gen-Chang Hsu [2]" w:date="2024-01-08T13:37:41Z">
        <w:r>
          <w:rPr>
            <w:rFonts w:hint="default" w:cs="Arial"/>
            <w:bCs/>
            <w:sz w:val="24"/>
            <w:szCs w:val="24"/>
            <w:lang w:val="en-US"/>
          </w:rPr>
          <w:t>ra</w:t>
        </w:r>
      </w:ins>
      <w:ins w:id="235" w:author="Gen-Chang Hsu [2]" w:date="2024-01-08T13:37:42Z">
        <w:r>
          <w:rPr>
            <w:rFonts w:hint="default" w:cs="Arial"/>
            <w:bCs/>
            <w:sz w:val="24"/>
            <w:szCs w:val="24"/>
            <w:lang w:val="en-US"/>
          </w:rPr>
          <w:t>ted</w:t>
        </w:r>
      </w:ins>
      <w:r>
        <w:rPr>
          <w:rFonts w:cs="Arial"/>
          <w:bCs/>
          <w:sz w:val="24"/>
          <w:szCs w:val="24"/>
        </w:rPr>
        <w:t xml:space="preserve"> </w:t>
      </w:r>
      <w:r>
        <w:rPr>
          <w:rFonts w:hint="eastAsia" w:cs="Arial"/>
          <w:bCs/>
          <w:sz w:val="24"/>
          <w:szCs w:val="24"/>
        </w:rPr>
        <w:t>spread of exotic</w:t>
      </w:r>
      <w:r>
        <w:rPr>
          <w:rFonts w:cs="Arial"/>
          <w:bCs/>
          <w:sz w:val="24"/>
          <w:szCs w:val="24"/>
        </w:rPr>
        <w:t>/invasive ant</w:t>
      </w:r>
      <w:r>
        <w:rPr>
          <w:rFonts w:hint="eastAsia" w:cs="Arial"/>
          <w:bCs/>
          <w:sz w:val="24"/>
          <w:szCs w:val="24"/>
        </w:rPr>
        <w:t xml:space="preserve"> species</w:t>
      </w:r>
      <w:del w:id="236" w:author="Gen-Chang Hsu [2]" w:date="2024-01-08T13:37:46Z">
        <w:r>
          <w:rPr>
            <w:rFonts w:cs="Arial"/>
            <w:bCs/>
            <w:sz w:val="24"/>
            <w:szCs w:val="24"/>
          </w:rPr>
          <w:delText xml:space="preserve"> can be accelerated</w:delText>
        </w:r>
      </w:del>
      <w:r>
        <w:rPr>
          <w:rFonts w:cs="Arial"/>
          <w:bCs/>
          <w:sz w:val="24"/>
          <w:szCs w:val="24"/>
        </w:rPr>
        <w:t>. The travel distance between a parking location and an intended destination can be up to a few hundred kilometers (e.g., from Nantou County in central Taiwan to Pingtung County in southern Taiwan</w:t>
      </w:r>
      <w:ins w:id="237" w:author="Gen-Chang Hsu [2]" w:date="2024-01-08T13:38:24Z">
        <w:r>
          <w:rPr>
            <w:rFonts w:hint="default" w:cs="Arial"/>
            <w:bCs/>
            <w:sz w:val="24"/>
            <w:szCs w:val="24"/>
            <w:lang w:val="en-US"/>
          </w:rPr>
          <w:t>;</w:t>
        </w:r>
      </w:ins>
      <w:del w:id="238" w:author="Gen-Chang Hsu [2]" w:date="2024-01-08T13:38:23Z">
        <w:r>
          <w:rPr>
            <w:rFonts w:cs="Arial"/>
            <w:bCs/>
            <w:sz w:val="24"/>
            <w:szCs w:val="24"/>
          </w:rPr>
          <w:delText>,</w:delText>
        </w:r>
      </w:del>
      <w:del w:id="239" w:author="Gen-Chang Hsu [2]" w:date="2024-01-08T13:38:25Z">
        <w:r>
          <w:rPr>
            <w:rFonts w:cs="Arial"/>
            <w:bCs/>
            <w:sz w:val="24"/>
            <w:szCs w:val="24"/>
          </w:rPr>
          <w:delText xml:space="preserve"> </w:delText>
        </w:r>
      </w:del>
      <w:ins w:id="240" w:author="Gen-Chang Hsu [2]" w:date="2024-01-08T13:38:25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r>
        <w:rPr>
          <w:rFonts w:cs="Arial"/>
          <w:bCs/>
          <w:sz w:val="24"/>
          <w:szCs w:val="24"/>
        </w:rPr>
        <w:t xml:space="preserve">Fig. S1), </w:t>
      </w:r>
      <w:del w:id="241" w:author="Gen-Chang Hsu [2]" w:date="2024-01-08T13:39:43Z">
        <w:r>
          <w:rPr>
            <w:rFonts w:cs="Arial"/>
            <w:bCs/>
            <w:sz w:val="24"/>
            <w:szCs w:val="24"/>
          </w:rPr>
          <w:delText xml:space="preserve">which </w:delText>
        </w:r>
      </w:del>
      <w:del w:id="242" w:author="Gen-Chang Hsu [2]" w:date="2024-01-08T13:38:53Z">
        <w:r>
          <w:rPr>
            <w:rFonts w:hint="default" w:cs="Arial"/>
            <w:bCs/>
            <w:sz w:val="24"/>
            <w:szCs w:val="24"/>
            <w:lang w:val="en-US"/>
          </w:rPr>
          <w:delText>are largely beyond</w:delText>
        </w:r>
      </w:del>
      <w:ins w:id="243" w:author="Gen-Chang Hsu [2]" w:date="2024-01-08T13:38:53Z">
        <w:r>
          <w:rPr>
            <w:rFonts w:hint="default" w:cs="Arial"/>
            <w:bCs/>
            <w:sz w:val="24"/>
            <w:szCs w:val="24"/>
            <w:lang w:val="en-US"/>
          </w:rPr>
          <w:t>largely</w:t>
        </w:r>
      </w:ins>
      <w:ins w:id="244" w:author="Gen-Chang Hsu [2]" w:date="2024-01-08T13:38:54Z">
        <w:r>
          <w:rPr>
            <w:rFonts w:hint="default" w:cs="Arial"/>
            <w:bCs/>
            <w:sz w:val="24"/>
            <w:szCs w:val="24"/>
            <w:lang w:val="en-US"/>
          </w:rPr>
          <w:t xml:space="preserve"> ex</w:t>
        </w:r>
      </w:ins>
      <w:ins w:id="245" w:author="Gen-Chang Hsu [2]" w:date="2024-01-08T13:38:55Z">
        <w:r>
          <w:rPr>
            <w:rFonts w:hint="default" w:cs="Arial"/>
            <w:bCs/>
            <w:sz w:val="24"/>
            <w:szCs w:val="24"/>
            <w:lang w:val="en-US"/>
          </w:rPr>
          <w:t>ceed</w:t>
        </w:r>
      </w:ins>
      <w:ins w:id="246" w:author="Gen-Chang Hsu [2]" w:date="2024-01-08T13:39:45Z">
        <w:r>
          <w:rPr>
            <w:rFonts w:hint="default" w:cs="Arial"/>
            <w:bCs/>
            <w:sz w:val="24"/>
            <w:szCs w:val="24"/>
            <w:lang w:val="en-US"/>
          </w:rPr>
          <w:t>in</w:t>
        </w:r>
      </w:ins>
      <w:ins w:id="247" w:author="Gen-Chang Hsu [2]" w:date="2024-01-08T13:39:46Z">
        <w:r>
          <w:rPr>
            <w:rFonts w:hint="default" w:cs="Arial"/>
            <w:bCs/>
            <w:sz w:val="24"/>
            <w:szCs w:val="24"/>
            <w:lang w:val="en-US"/>
          </w:rPr>
          <w:t>g</w:t>
        </w:r>
      </w:ins>
      <w:r>
        <w:rPr>
          <w:rFonts w:cs="Arial"/>
          <w:bCs/>
          <w:sz w:val="24"/>
          <w:szCs w:val="24"/>
        </w:rPr>
        <w:t xml:space="preserve"> the distance </w:t>
      </w:r>
      <w:ins w:id="248" w:author="Gen-Chang Hsu [2]" w:date="2024-01-08T13:40:00Z">
        <w:r>
          <w:rPr>
            <w:rFonts w:hint="default" w:cs="Arial"/>
            <w:bCs/>
            <w:sz w:val="24"/>
            <w:szCs w:val="24"/>
            <w:lang w:val="en-US"/>
          </w:rPr>
          <w:t>ac</w:t>
        </w:r>
      </w:ins>
      <w:ins w:id="249" w:author="Gen-Chang Hsu [2]" w:date="2024-01-08T13:40:01Z">
        <w:r>
          <w:rPr>
            <w:rFonts w:hint="default" w:cs="Arial"/>
            <w:bCs/>
            <w:sz w:val="24"/>
            <w:szCs w:val="24"/>
            <w:lang w:val="en-US"/>
          </w:rPr>
          <w:t>hie</w:t>
        </w:r>
      </w:ins>
      <w:ins w:id="250" w:author="Gen-Chang Hsu [2]" w:date="2024-01-08T13:40:02Z">
        <w:r>
          <w:rPr>
            <w:rFonts w:hint="default" w:cs="Arial"/>
            <w:bCs/>
            <w:sz w:val="24"/>
            <w:szCs w:val="24"/>
            <w:lang w:val="en-US"/>
          </w:rPr>
          <w:t>vab</w:t>
        </w:r>
      </w:ins>
      <w:ins w:id="251" w:author="Gen-Chang Hsu [2]" w:date="2024-01-08T13:40:03Z">
        <w:r>
          <w:rPr>
            <w:rFonts w:hint="default" w:cs="Arial"/>
            <w:bCs/>
            <w:sz w:val="24"/>
            <w:szCs w:val="24"/>
            <w:lang w:val="en-US"/>
          </w:rPr>
          <w:t xml:space="preserve">le </w:t>
        </w:r>
      </w:ins>
      <w:r>
        <w:rPr>
          <w:rFonts w:cs="Arial"/>
          <w:bCs/>
          <w:sz w:val="24"/>
          <w:szCs w:val="24"/>
        </w:rPr>
        <w:t xml:space="preserve">through natural dispersal. Hitchhiking events can take place within several hours after parking, during which </w:t>
      </w:r>
      <w:r>
        <w:rPr>
          <w:rFonts w:hint="eastAsia" w:cs="Arial"/>
          <w:bCs/>
          <w:sz w:val="24"/>
          <w:szCs w:val="24"/>
        </w:rPr>
        <w:t xml:space="preserve">workers </w:t>
      </w:r>
      <w:r>
        <w:rPr>
          <w:rFonts w:cs="Arial"/>
          <w:bCs/>
          <w:sz w:val="24"/>
          <w:szCs w:val="24"/>
        </w:rPr>
        <w:t>often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carry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brood along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with queen(s) and </w:t>
      </w:r>
      <w:commentRangeStart w:id="3"/>
      <w:r>
        <w:rPr>
          <w:rFonts w:cs="Arial"/>
          <w:bCs/>
          <w:sz w:val="24"/>
          <w:szCs w:val="24"/>
        </w:rPr>
        <w:t xml:space="preserve">move together </w:t>
      </w:r>
      <w:r>
        <w:rPr>
          <w:rFonts w:hint="eastAsia" w:cs="Arial"/>
          <w:bCs/>
          <w:sz w:val="24"/>
          <w:szCs w:val="24"/>
        </w:rPr>
        <w:t>to the vehicles</w:t>
      </w:r>
      <w:r>
        <w:rPr>
          <w:rFonts w:cs="Arial"/>
          <w:bCs/>
          <w:sz w:val="24"/>
          <w:szCs w:val="24"/>
        </w:rPr>
        <w:t xml:space="preserve">. </w:t>
      </w:r>
      <w:commentRangeEnd w:id="3"/>
      <w:r>
        <w:rPr>
          <w:rStyle w:val="7"/>
        </w:rPr>
        <w:commentReference w:id="3"/>
      </w:r>
      <w:r>
        <w:rPr>
          <w:rFonts w:cs="Arial"/>
          <w:bCs/>
          <w:sz w:val="24"/>
          <w:szCs w:val="24"/>
        </w:rPr>
        <w:t xml:space="preserve">This suggests that ant hitchhiking </w:t>
      </w:r>
      <w:r>
        <w:rPr>
          <w:rFonts w:hint="eastAsia" w:cs="Arial"/>
          <w:bCs/>
          <w:sz w:val="24"/>
          <w:szCs w:val="24"/>
        </w:rPr>
        <w:t>is not</w:t>
      </w:r>
      <w:r>
        <w:rPr>
          <w:rFonts w:cs="Arial"/>
          <w:bCs/>
          <w:sz w:val="24"/>
          <w:szCs w:val="24"/>
        </w:rPr>
        <w:t xml:space="preserve"> merely </w:t>
      </w:r>
      <w:r>
        <w:rPr>
          <w:rFonts w:hint="eastAsia" w:cs="Arial"/>
          <w:bCs/>
          <w:sz w:val="24"/>
          <w:szCs w:val="24"/>
        </w:rPr>
        <w:t>foraging</w:t>
      </w:r>
      <w:r>
        <w:rPr>
          <w:rFonts w:cs="Arial"/>
          <w:bCs/>
          <w:sz w:val="24"/>
          <w:szCs w:val="24"/>
        </w:rPr>
        <w:t xml:space="preserve"> behavior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but </w:t>
      </w:r>
      <w:del w:id="252" w:author="Gen-Chang Hsu [2]" w:date="2024-01-08T13:40:37Z">
        <w:r>
          <w:rPr>
            <w:rFonts w:hint="default" w:cs="Arial"/>
            <w:bCs/>
            <w:sz w:val="24"/>
            <w:szCs w:val="24"/>
            <w:lang w:val="en-US"/>
          </w:rPr>
          <w:delText>also</w:delText>
        </w:r>
      </w:del>
      <w:ins w:id="253" w:author="Gen-Chang Hsu [2]" w:date="2024-01-08T13:40:37Z">
        <w:r>
          <w:rPr>
            <w:rFonts w:hint="default" w:cs="Arial"/>
            <w:bCs/>
            <w:sz w:val="24"/>
            <w:szCs w:val="24"/>
            <w:lang w:val="en-US"/>
          </w:rPr>
          <w:t>ins</w:t>
        </w:r>
      </w:ins>
      <w:ins w:id="254" w:author="Gen-Chang Hsu [2]" w:date="2024-01-08T13:40:38Z">
        <w:r>
          <w:rPr>
            <w:rFonts w:hint="default" w:cs="Arial"/>
            <w:bCs/>
            <w:sz w:val="24"/>
            <w:szCs w:val="24"/>
            <w:lang w:val="en-US"/>
          </w:rPr>
          <w:t>tead</w:t>
        </w:r>
      </w:ins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a </w:t>
      </w:r>
      <w:r>
        <w:rPr>
          <w:rFonts w:hint="eastAsia" w:cs="Arial"/>
          <w:bCs/>
          <w:sz w:val="24"/>
          <w:szCs w:val="24"/>
        </w:rPr>
        <w:t>coloniz</w:t>
      </w:r>
      <w:r>
        <w:rPr>
          <w:rFonts w:cs="Arial"/>
          <w:bCs/>
          <w:sz w:val="24"/>
          <w:szCs w:val="24"/>
        </w:rPr>
        <w:t>ation attempt,</w:t>
      </w:r>
      <w:ins w:id="255" w:author="Gen-Chang Hsu [2]" w:date="2024-01-08T13:43:32Z">
        <w:r>
          <w:rPr>
            <w:rFonts w:hint="default" w:cs="Arial"/>
            <w:bCs/>
            <w:sz w:val="24"/>
            <w:szCs w:val="24"/>
            <w:lang w:val="en-US"/>
          </w:rPr>
          <w:t xml:space="preserve"> likely</w:t>
        </w:r>
      </w:ins>
      <w:del w:id="256" w:author="Gen-Chang Hsu [2]" w:date="2024-01-08T13:43:31Z">
        <w:r>
          <w:rPr>
            <w:rFonts w:cs="Arial"/>
            <w:bCs/>
            <w:sz w:val="24"/>
            <w:szCs w:val="24"/>
          </w:rPr>
          <w:delText xml:space="preserve"> potentiall</w:delText>
        </w:r>
      </w:del>
      <w:del w:id="257" w:author="Gen-Chang Hsu [2]" w:date="2024-01-08T13:43:30Z">
        <w:r>
          <w:rPr>
            <w:rFonts w:cs="Arial"/>
            <w:bCs/>
            <w:sz w:val="24"/>
            <w:szCs w:val="24"/>
          </w:rPr>
          <w:delText>y</w:delText>
        </w:r>
      </w:del>
      <w:r>
        <w:rPr>
          <w:rFonts w:cs="Arial"/>
          <w:bCs/>
          <w:sz w:val="24"/>
          <w:szCs w:val="24"/>
        </w:rPr>
        <w:t xml:space="preserve"> driven by high population pressure </w:t>
      </w:r>
      <w:del w:id="258" w:author="Gen-Chang Hsu [2]" w:date="2024-01-08T13:44:07Z">
        <w:r>
          <w:rPr>
            <w:rFonts w:hint="default" w:cs="Arial"/>
            <w:bCs/>
            <w:sz w:val="24"/>
            <w:szCs w:val="24"/>
            <w:lang w:val="en-US"/>
          </w:rPr>
          <w:delText>or</w:delText>
        </w:r>
      </w:del>
      <w:ins w:id="259" w:author="Gen-Chang Hsu [2]" w:date="2024-01-08T13:44:07Z">
        <w:r>
          <w:rPr>
            <w:rFonts w:hint="default" w:cs="Arial"/>
            <w:bCs/>
            <w:sz w:val="24"/>
            <w:szCs w:val="24"/>
            <w:lang w:val="en-US"/>
          </w:rPr>
          <w:t>a</w:t>
        </w:r>
      </w:ins>
      <w:ins w:id="260" w:author="Gen-Chang Hsu [2]" w:date="2024-01-08T13:44:08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ins w:id="261" w:author="Gen-Chang Hsu [2]" w:date="2024-01-08T13:44:09Z">
        <w:r>
          <w:rPr>
            <w:rFonts w:hint="default" w:cs="Arial"/>
            <w:bCs/>
            <w:sz w:val="24"/>
            <w:szCs w:val="24"/>
            <w:lang w:val="en-US"/>
          </w:rPr>
          <w:t xml:space="preserve"> well </w:t>
        </w:r>
      </w:ins>
      <w:ins w:id="262" w:author="Gen-Chang Hsu [2]" w:date="2024-01-08T13:44:10Z">
        <w:r>
          <w:rPr>
            <w:rFonts w:hint="default" w:cs="Arial"/>
            <w:bCs/>
            <w:sz w:val="24"/>
            <w:szCs w:val="24"/>
            <w:lang w:val="en-US"/>
          </w:rPr>
          <w:t>as</w:t>
        </w:r>
      </w:ins>
      <w:r>
        <w:rPr>
          <w:rFonts w:cs="Arial"/>
          <w:bCs/>
          <w:sz w:val="24"/>
          <w:szCs w:val="24"/>
        </w:rPr>
        <w:t xml:space="preserve"> vehicles </w:t>
      </w:r>
      <w:ins w:id="263" w:author="Gen-Chang Hsu [2]" w:date="2024-01-08T13:42:08Z">
        <w:r>
          <w:rPr>
            <w:rFonts w:hint="default" w:cs="Arial"/>
            <w:bCs/>
            <w:sz w:val="24"/>
            <w:szCs w:val="24"/>
            <w:lang w:val="en-US"/>
          </w:rPr>
          <w:t>tha</w:t>
        </w:r>
      </w:ins>
      <w:ins w:id="264" w:author="Gen-Chang Hsu [2]" w:date="2024-01-08T13:42:09Z">
        <w:r>
          <w:rPr>
            <w:rFonts w:hint="default" w:cs="Arial"/>
            <w:bCs/>
            <w:sz w:val="24"/>
            <w:szCs w:val="24"/>
            <w:lang w:val="en-US"/>
          </w:rPr>
          <w:t xml:space="preserve">t </w:t>
        </w:r>
      </w:ins>
      <w:r>
        <w:rPr>
          <w:rFonts w:cs="Arial"/>
          <w:bCs/>
          <w:sz w:val="24"/>
          <w:szCs w:val="24"/>
        </w:rPr>
        <w:t>offer</w:t>
      </w:r>
      <w:del w:id="265" w:author="Gen-Chang Hsu [2]" w:date="2024-01-08T13:42:06Z">
        <w:r>
          <w:rPr>
            <w:rFonts w:cs="Arial"/>
            <w:bCs/>
            <w:sz w:val="24"/>
            <w:szCs w:val="24"/>
          </w:rPr>
          <w:delText>ing</w:delText>
        </w:r>
      </w:del>
      <w:r>
        <w:rPr>
          <w:rFonts w:cs="Arial"/>
          <w:bCs/>
          <w:sz w:val="24"/>
          <w:szCs w:val="24"/>
        </w:rPr>
        <w:t xml:space="preserve"> preferred nesting spots</w:t>
      </w:r>
      <w:del w:id="266" w:author="Gen-Chang Hsu [2]" w:date="2024-01-08T13:42:14Z">
        <w:r>
          <w:rPr>
            <w:rFonts w:cs="Arial"/>
            <w:bCs/>
            <w:sz w:val="24"/>
            <w:szCs w:val="24"/>
          </w:rPr>
          <w:delText>,</w:delText>
        </w:r>
      </w:del>
      <w:r>
        <w:rPr>
          <w:rFonts w:cs="Arial"/>
          <w:bCs/>
          <w:sz w:val="24"/>
          <w:szCs w:val="24"/>
        </w:rPr>
        <w:t xml:space="preserve"> such as </w:t>
      </w:r>
      <w:ins w:id="267" w:author="Gen-Chang Hsu [2]" w:date="2024-01-08T13:44:37Z">
        <w:r>
          <w:rPr>
            <w:rFonts w:hint="default" w:cs="Arial"/>
            <w:bCs/>
            <w:sz w:val="24"/>
            <w:szCs w:val="24"/>
            <w:lang w:val="en-US"/>
          </w:rPr>
          <w:t>p</w:t>
        </w:r>
      </w:ins>
      <w:ins w:id="268" w:author="Gen-Chang Hsu [2]" w:date="2024-01-08T13:44:38Z">
        <w:r>
          <w:rPr>
            <w:rFonts w:hint="default" w:cs="Arial"/>
            <w:bCs/>
            <w:sz w:val="24"/>
            <w:szCs w:val="24"/>
            <w:lang w:val="en-US"/>
          </w:rPr>
          <w:t>re-</w:t>
        </w:r>
      </w:ins>
      <w:ins w:id="269" w:author="Gen-Chang Hsu [2]" w:date="2024-01-08T13:44:39Z">
        <w:r>
          <w:rPr>
            <w:rFonts w:hint="default" w:cs="Arial"/>
            <w:bCs/>
            <w:sz w:val="24"/>
            <w:szCs w:val="24"/>
            <w:lang w:val="en-US"/>
          </w:rPr>
          <w:t>e</w:t>
        </w:r>
      </w:ins>
      <w:ins w:id="270" w:author="Gen-Chang Hsu [2]" w:date="2024-01-08T13:44:41Z">
        <w:r>
          <w:rPr>
            <w:rFonts w:hint="default" w:cs="Arial"/>
            <w:bCs/>
            <w:sz w:val="24"/>
            <w:szCs w:val="24"/>
            <w:lang w:val="en-US"/>
          </w:rPr>
          <w:t>xisti</w:t>
        </w:r>
      </w:ins>
      <w:ins w:id="271" w:author="Gen-Chang Hsu [2]" w:date="2024-01-08T13:44:42Z">
        <w:r>
          <w:rPr>
            <w:rFonts w:hint="default" w:cs="Arial"/>
            <w:bCs/>
            <w:sz w:val="24"/>
            <w:szCs w:val="24"/>
            <w:lang w:val="en-US"/>
          </w:rPr>
          <w:t>ng</w:t>
        </w:r>
      </w:ins>
      <w:del w:id="272" w:author="Gen-Chang Hsu [2]" w:date="2024-01-08T13:44:32Z">
        <w:r>
          <w:rPr>
            <w:rFonts w:hint="default" w:cs="Arial"/>
            <w:bCs/>
            <w:sz w:val="24"/>
            <w:szCs w:val="24"/>
            <w:lang w:val="en-US"/>
          </w:rPr>
          <w:delText>pre-existing</w:delText>
        </w:r>
      </w:del>
      <w:r>
        <w:rPr>
          <w:rFonts w:cs="Arial"/>
          <w:bCs/>
          <w:sz w:val="24"/>
          <w:szCs w:val="24"/>
        </w:rPr>
        <w:t xml:space="preserve"> physical space </w:t>
      </w:r>
      <w:ins w:id="273" w:author="Gen-Chang Hsu [2]" w:date="2024-01-08T13:43:20Z">
        <w:r>
          <w:rPr>
            <w:rFonts w:hint="default" w:cs="Arial"/>
            <w:bCs/>
            <w:sz w:val="24"/>
            <w:szCs w:val="24"/>
            <w:lang w:val="en-US"/>
          </w:rPr>
          <w:t>an</w:t>
        </w:r>
      </w:ins>
      <w:ins w:id="274" w:author="Gen-Chang Hsu [2]" w:date="2024-01-08T13:43:21Z">
        <w:r>
          <w:rPr>
            <w:rFonts w:hint="default" w:cs="Arial"/>
            <w:bCs/>
            <w:sz w:val="24"/>
            <w:szCs w:val="24"/>
            <w:lang w:val="en-US"/>
          </w:rPr>
          <w:t>d</w:t>
        </w:r>
      </w:ins>
      <w:del w:id="275" w:author="Gen-Chang Hsu [2]" w:date="2024-01-08T13:43:20Z">
        <w:r>
          <w:rPr>
            <w:rFonts w:cs="Arial"/>
            <w:bCs/>
            <w:sz w:val="24"/>
            <w:szCs w:val="24"/>
          </w:rPr>
          <w:delText>or</w:delText>
        </w:r>
      </w:del>
      <w:r>
        <w:rPr>
          <w:rFonts w:cs="Arial"/>
          <w:bCs/>
          <w:sz w:val="24"/>
          <w:szCs w:val="24"/>
        </w:rPr>
        <w:t xml:space="preserve"> cervices. Indeed, the exotic black cocoa ant (</w:t>
      </w:r>
      <w:r>
        <w:rPr>
          <w:rFonts w:cs="Arial"/>
          <w:bCs/>
          <w:i/>
          <w:sz w:val="24"/>
          <w:szCs w:val="24"/>
        </w:rPr>
        <w:t>D</w:t>
      </w:r>
      <w:r>
        <w:rPr>
          <w:rFonts w:cs="Arial"/>
          <w:bCs/>
          <w:sz w:val="24"/>
          <w:szCs w:val="24"/>
        </w:rPr>
        <w:t xml:space="preserve">. </w:t>
      </w:r>
      <w:r>
        <w:rPr>
          <w:rFonts w:cs="Arial"/>
          <w:bCs/>
          <w:i/>
          <w:sz w:val="24"/>
          <w:szCs w:val="24"/>
        </w:rPr>
        <w:t>thoracicus</w:t>
      </w:r>
      <w:r>
        <w:rPr>
          <w:rFonts w:cs="Arial"/>
          <w:bCs/>
          <w:sz w:val="24"/>
          <w:szCs w:val="24"/>
        </w:rPr>
        <w:t xml:space="preserve">), the most common hitchhiking species in our dataset, exhibits notably high local densities in central Taiwan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&lt;EndNote&gt;&lt;Cite&gt;&lt;Author&gt;Hsu&lt;/Author&gt;&lt;Year&gt;2022&lt;/Year&gt;&lt;RecNum&gt;26&lt;/RecNum&gt;&lt;DisplayText&gt;(Hsu et al. 2022)&lt;/DisplayText&gt;&lt;record&gt;&lt;rec-number&gt;26&lt;/rec-number&gt;&lt;foreign-keys&gt;&lt;key app="EN" db-id="5za2wssxastp9be5drupxef7estwzx02xwzf" timestamp="1695392247"&gt;26&lt;/key&gt;&lt;/foreign-keys&gt;&lt;ref-type name="Journal Article"&gt;17&lt;/ref-type&gt;&lt;contributors&gt;&lt;authors&gt;&lt;author&gt;Hsu, Feng-Chuan&lt;/author&gt;&lt;author&gt;Tseng, Shu-Ping&lt;/author&gt;&lt;author&gt;Hsu, Po-Wei&lt;/author&gt;&lt;author&gt;Lu, Chia-Wei&lt;/author&gt;&lt;author&gt;Yang, Chin-Cheng Scotty&lt;/author&gt;&lt;author&gt;Lin, Chung-Chi&lt;/author&gt;&lt;/authors&gt;&lt;/contributors&gt;&lt;titles&gt;&lt;title&gt;Introduction of a non-native lineage is linked to the recent black cocoa ant, Dolichoderus thoracicus (Smith, 1860), outbreaks in Taiwan&lt;/title&gt;&lt;secondary-title&gt;Taiwania&lt;/secondary-title&gt;&lt;/titles&gt;&lt;periodical&gt;&lt;full-title&gt;Taiwania&lt;/full-title&gt;&lt;/periodical&gt;&lt;volume&gt;67&lt;/volume&gt;&lt;number&gt;2&lt;/number&gt;&lt;dates&gt;&lt;year&gt;2022&lt;/year&gt;&lt;/dates&gt;&lt;isbn&gt;0372-333X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(Hsu et al. 2022)</w:t>
      </w:r>
      <w:r>
        <w:rPr>
          <w:rFonts w:cs="Arial"/>
          <w:bCs/>
          <w:sz w:val="24"/>
          <w:szCs w:val="24"/>
        </w:rPr>
        <w:fldChar w:fldCharType="end"/>
      </w:r>
      <w:del w:id="276" w:author="Gen-Chang Hsu [2]" w:date="2024-01-08T13:45:17Z">
        <w:r>
          <w:rPr>
            <w:rFonts w:cs="Arial"/>
            <w:bCs/>
            <w:sz w:val="24"/>
            <w:szCs w:val="24"/>
          </w:rPr>
          <w:delText>,</w:delText>
        </w:r>
      </w:del>
      <w:r>
        <w:rPr>
          <w:rFonts w:cs="Arial"/>
          <w:bCs/>
          <w:sz w:val="24"/>
          <w:szCs w:val="24"/>
        </w:rPr>
        <w:t xml:space="preserve"> and is </w:t>
      </w:r>
      <w:del w:id="277" w:author="Gen-Chang Hsu [2]" w:date="2024-01-08T13:45:44Z">
        <w:r>
          <w:rPr>
            <w:rFonts w:hint="default" w:cs="Arial"/>
            <w:bCs/>
            <w:sz w:val="24"/>
            <w:szCs w:val="24"/>
            <w:lang w:val="en-US"/>
          </w:rPr>
          <w:delText>usually found</w:delText>
        </w:r>
      </w:del>
      <w:ins w:id="278" w:author="Gen-Chang Hsu [2]" w:date="2024-01-08T13:45:44Z">
        <w:r>
          <w:rPr>
            <w:rFonts w:hint="default" w:cs="Arial"/>
            <w:bCs/>
            <w:sz w:val="24"/>
            <w:szCs w:val="24"/>
            <w:lang w:val="en-US"/>
          </w:rPr>
          <w:t>frequ</w:t>
        </w:r>
      </w:ins>
      <w:ins w:id="279" w:author="Gen-Chang Hsu [2]" w:date="2024-01-08T13:45:45Z">
        <w:r>
          <w:rPr>
            <w:rFonts w:hint="default" w:cs="Arial"/>
            <w:bCs/>
            <w:sz w:val="24"/>
            <w:szCs w:val="24"/>
            <w:lang w:val="en-US"/>
          </w:rPr>
          <w:t>ently</w:t>
        </w:r>
      </w:ins>
      <w:ins w:id="280" w:author="Gen-Chang Hsu [2]" w:date="2024-01-08T13:45:47Z">
        <w:r>
          <w:rPr>
            <w:rFonts w:hint="default" w:cs="Arial"/>
            <w:bCs/>
            <w:sz w:val="24"/>
            <w:szCs w:val="24"/>
            <w:lang w:val="en-US"/>
          </w:rPr>
          <w:t xml:space="preserve"> o</w:t>
        </w:r>
      </w:ins>
      <w:ins w:id="281" w:author="Gen-Chang Hsu [2]" w:date="2024-01-08T13:45:48Z">
        <w:r>
          <w:rPr>
            <w:rFonts w:hint="default" w:cs="Arial"/>
            <w:bCs/>
            <w:sz w:val="24"/>
            <w:szCs w:val="24"/>
            <w:lang w:val="en-US"/>
          </w:rPr>
          <w:t>bserve</w:t>
        </w:r>
      </w:ins>
      <w:ins w:id="282" w:author="Gen-Chang Hsu [2]" w:date="2024-01-08T13:45:49Z">
        <w:r>
          <w:rPr>
            <w:rFonts w:hint="default" w:cs="Arial"/>
            <w:bCs/>
            <w:sz w:val="24"/>
            <w:szCs w:val="24"/>
            <w:lang w:val="en-US"/>
          </w:rPr>
          <w:t>d</w:t>
        </w:r>
      </w:ins>
      <w:r>
        <w:rPr>
          <w:rFonts w:cs="Arial"/>
          <w:bCs/>
          <w:sz w:val="24"/>
          <w:szCs w:val="24"/>
        </w:rPr>
        <w:t xml:space="preserve"> to move nest</w:t>
      </w:r>
      <w:ins w:id="283" w:author="Gen-Chang Hsu [2]" w:date="2024-01-08T13:45:30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 from tree trunks to nearby pre-existing artificial structures with cervices</w:t>
      </w:r>
      <w:ins w:id="284" w:author="Gen-Chang Hsu [2]" w:date="2024-01-08T13:46:07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ins w:id="285" w:author="Gen-Chang Hsu [2]" w:date="2024-01-08T13:46:08Z">
        <w:r>
          <w:rPr>
            <w:rFonts w:hint="default" w:cs="Arial"/>
            <w:bCs/>
            <w:sz w:val="24"/>
            <w:szCs w:val="24"/>
            <w:lang w:val="en-US"/>
          </w:rPr>
          <w:t>(</w:t>
        </w:r>
      </w:ins>
      <w:del w:id="286" w:author="Gen-Chang Hsu [2]" w:date="2024-01-08T13:46:07Z">
        <w:r>
          <w:rPr>
            <w:rFonts w:cs="Arial"/>
            <w:bCs/>
            <w:sz w:val="24"/>
            <w:szCs w:val="24"/>
          </w:rPr>
          <w:delText>,</w:delText>
        </w:r>
      </w:del>
      <w:del w:id="287" w:author="Gen-Chang Hsu [2]" w:date="2024-01-08T13:46:06Z">
        <w:r>
          <w:rPr>
            <w:rFonts w:cs="Arial"/>
            <w:bCs/>
            <w:sz w:val="24"/>
            <w:szCs w:val="24"/>
          </w:rPr>
          <w:delText xml:space="preserve"> </w:delText>
        </w:r>
      </w:del>
      <w:r>
        <w:rPr>
          <w:rFonts w:cs="Arial"/>
          <w:bCs/>
          <w:sz w:val="24"/>
          <w:szCs w:val="24"/>
        </w:rPr>
        <w:t xml:space="preserve">which </w:t>
      </w:r>
      <w:ins w:id="288" w:author="Gen-Chang Hsu [2]" w:date="2024-01-08T13:46:33Z">
        <w:r>
          <w:rPr>
            <w:rFonts w:hint="default" w:cs="Arial"/>
            <w:bCs/>
            <w:sz w:val="24"/>
            <w:szCs w:val="24"/>
            <w:lang w:val="en-US"/>
          </w:rPr>
          <w:t>a</w:t>
        </w:r>
      </w:ins>
      <w:ins w:id="289" w:author="Gen-Chang Hsu [2]" w:date="2024-01-08T13:46:34Z">
        <w:r>
          <w:rPr>
            <w:rFonts w:hint="default" w:cs="Arial"/>
            <w:bCs/>
            <w:sz w:val="24"/>
            <w:szCs w:val="24"/>
            <w:lang w:val="en-US"/>
          </w:rPr>
          <w:t xml:space="preserve">re </w:t>
        </w:r>
      </w:ins>
      <w:ins w:id="290" w:author="Gen-Chang Hsu [2]" w:date="2024-01-08T13:46:36Z">
        <w:r>
          <w:rPr>
            <w:rFonts w:hint="default" w:cs="Arial"/>
            <w:bCs/>
            <w:sz w:val="24"/>
            <w:szCs w:val="24"/>
            <w:lang w:val="en-US"/>
          </w:rPr>
          <w:t>r</w:t>
        </w:r>
      </w:ins>
      <w:ins w:id="291" w:author="Gen-Chang Hsu [2]" w:date="2024-01-08T13:46:37Z">
        <w:r>
          <w:rPr>
            <w:rFonts w:hint="default" w:cs="Arial"/>
            <w:bCs/>
            <w:sz w:val="24"/>
            <w:szCs w:val="24"/>
            <w:lang w:val="en-US"/>
          </w:rPr>
          <w:t>eadily</w:t>
        </w:r>
      </w:ins>
      <w:ins w:id="292" w:author="Gen-Chang Hsu [2]" w:date="2024-01-08T13:46:50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ins w:id="293" w:author="Gen-Chang Hsu [2]" w:date="2024-01-08T13:46:38Z">
        <w:r>
          <w:rPr>
            <w:rFonts w:hint="default" w:cs="Arial"/>
            <w:bCs/>
            <w:sz w:val="24"/>
            <w:szCs w:val="24"/>
            <w:lang w:val="en-US"/>
          </w:rPr>
          <w:t>ava</w:t>
        </w:r>
      </w:ins>
      <w:ins w:id="294" w:author="Gen-Chang Hsu [2]" w:date="2024-01-08T13:46:39Z">
        <w:r>
          <w:rPr>
            <w:rFonts w:hint="default" w:cs="Arial"/>
            <w:bCs/>
            <w:sz w:val="24"/>
            <w:szCs w:val="24"/>
            <w:lang w:val="en-US"/>
          </w:rPr>
          <w:t xml:space="preserve">ilable </w:t>
        </w:r>
      </w:ins>
      <w:ins w:id="295" w:author="Gen-Chang Hsu [2]" w:date="2024-01-08T13:46:44Z">
        <w:r>
          <w:rPr>
            <w:rFonts w:hint="default" w:cs="Arial"/>
            <w:bCs/>
            <w:sz w:val="24"/>
            <w:szCs w:val="24"/>
            <w:lang w:val="en-US"/>
          </w:rPr>
          <w:t xml:space="preserve">in </w:t>
        </w:r>
      </w:ins>
      <w:r>
        <w:rPr>
          <w:rFonts w:cs="Arial"/>
          <w:bCs/>
          <w:sz w:val="24"/>
          <w:szCs w:val="24"/>
        </w:rPr>
        <w:t>vehicles</w:t>
      </w:r>
      <w:del w:id="296" w:author="Gen-Chang Hsu [2]" w:date="2024-01-08T13:46:18Z">
        <w:r>
          <w:rPr>
            <w:rFonts w:cs="Arial"/>
            <w:bCs/>
            <w:sz w:val="24"/>
            <w:szCs w:val="24"/>
          </w:rPr>
          <w:delText xml:space="preserve"> highly resemble t</w:delText>
        </w:r>
      </w:del>
      <w:del w:id="297" w:author="Gen-Chang Hsu [2]" w:date="2024-01-08T13:46:17Z">
        <w:r>
          <w:rPr>
            <w:rFonts w:cs="Arial"/>
            <w:bCs/>
            <w:sz w:val="24"/>
            <w:szCs w:val="24"/>
          </w:rPr>
          <w:delText>o</w:delText>
        </w:r>
      </w:del>
      <w:ins w:id="298" w:author="Gen-Chang Hsu [2]" w:date="2024-01-08T13:46:11Z">
        <w:r>
          <w:rPr>
            <w:rFonts w:hint="default" w:cs="Arial"/>
            <w:bCs/>
            <w:sz w:val="24"/>
            <w:szCs w:val="24"/>
            <w:lang w:val="en-US"/>
          </w:rPr>
          <w:t>)</w:t>
        </w:r>
      </w:ins>
      <w:r>
        <w:rPr>
          <w:rFonts w:cs="Arial"/>
          <w:bCs/>
          <w:sz w:val="24"/>
          <w:szCs w:val="24"/>
        </w:rPr>
        <w:t>.</w:t>
      </w:r>
    </w:p>
    <w:p>
      <w:pPr>
        <w:spacing w:line="480" w:lineRule="auto"/>
        <w:ind w:firstLine="720"/>
        <w:rPr>
          <w:ins w:id="299" w:author="Gen-Chang Hsu [2]" w:date="2024-01-08T13:58:52Z"/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Based on our </w:t>
      </w:r>
      <w:ins w:id="300" w:author="Gen-Chang Hsu [2]" w:date="2024-01-08T13:47:06Z">
        <w:r>
          <w:rPr>
            <w:rFonts w:cs="Arial"/>
            <w:bCs/>
            <w:sz w:val="24"/>
            <w:szCs w:val="24"/>
            <w:lang w:val="en-US"/>
          </w:rPr>
          <w:t>analysis</w:t>
        </w:r>
      </w:ins>
      <w:del w:id="301" w:author="Gen-Chang Hsu [2]" w:date="2024-01-08T13:47:06Z">
        <w:r>
          <w:rPr>
            <w:rFonts w:cs="Arial"/>
            <w:bCs/>
            <w:sz w:val="24"/>
            <w:szCs w:val="24"/>
          </w:rPr>
          <w:delText>analys</w:delText>
        </w:r>
      </w:del>
      <w:del w:id="302" w:author="Gen-Chang Hsu [2]" w:date="2024-01-08T13:47:01Z">
        <w:r>
          <w:rPr>
            <w:rFonts w:cs="Arial"/>
            <w:bCs/>
            <w:sz w:val="24"/>
            <w:szCs w:val="24"/>
          </w:rPr>
          <w:delText>e</w:delText>
        </w:r>
      </w:del>
      <w:del w:id="303" w:author="Gen-Chang Hsu [2]" w:date="2024-01-08T13:47:10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, we </w:t>
      </w:r>
      <w:del w:id="304" w:author="Gen-Chang Hsu [2]" w:date="2024-01-08T13:59:15Z">
        <w:r>
          <w:rPr>
            <w:rFonts w:hint="default" w:cs="Arial"/>
            <w:bCs/>
            <w:sz w:val="24"/>
            <w:szCs w:val="24"/>
            <w:lang w:val="en-US"/>
          </w:rPr>
          <w:delText>argue</w:delText>
        </w:r>
      </w:del>
      <w:ins w:id="305" w:author="Gen-Chang Hsu [2]" w:date="2024-01-08T13:59:15Z">
        <w:r>
          <w:rPr>
            <w:rFonts w:hint="default" w:cs="Arial"/>
            <w:bCs/>
            <w:sz w:val="24"/>
            <w:szCs w:val="24"/>
            <w:lang w:val="en-US"/>
          </w:rPr>
          <w:t>pr</w:t>
        </w:r>
      </w:ins>
      <w:ins w:id="306" w:author="Gen-Chang Hsu [2]" w:date="2024-01-08T13:59:16Z">
        <w:r>
          <w:rPr>
            <w:rFonts w:hint="default" w:cs="Arial"/>
            <w:bCs/>
            <w:sz w:val="24"/>
            <w:szCs w:val="24"/>
            <w:lang w:val="en-US"/>
          </w:rPr>
          <w:t>opose</w:t>
        </w:r>
      </w:ins>
      <w:del w:id="307" w:author="Gen-Chang Hsu [2]" w:date="2024-01-08T14:03:52Z">
        <w:r>
          <w:rPr>
            <w:rFonts w:cs="Arial"/>
            <w:bCs/>
            <w:sz w:val="24"/>
            <w:szCs w:val="24"/>
          </w:rPr>
          <w:delText xml:space="preserve"> that at least</w:delText>
        </w:r>
      </w:del>
      <w:r>
        <w:rPr>
          <w:rFonts w:cs="Arial"/>
          <w:bCs/>
          <w:sz w:val="24"/>
          <w:szCs w:val="24"/>
        </w:rPr>
        <w:t xml:space="preserve"> three factors </w:t>
      </w:r>
      <w:ins w:id="308" w:author="Gen-Chang Hsu [2]" w:date="2024-01-08T14:03:54Z">
        <w:r>
          <w:rPr>
            <w:rFonts w:hint="default" w:cs="Arial"/>
            <w:bCs/>
            <w:sz w:val="24"/>
            <w:szCs w:val="24"/>
            <w:lang w:val="en-US"/>
          </w:rPr>
          <w:t xml:space="preserve">that </w:t>
        </w:r>
      </w:ins>
      <w:r>
        <w:rPr>
          <w:rFonts w:cs="Arial"/>
          <w:bCs/>
          <w:sz w:val="24"/>
          <w:szCs w:val="24"/>
        </w:rPr>
        <w:t>may play</w:t>
      </w:r>
      <w:del w:id="309" w:author="Gen-Chang Hsu [2]" w:date="2024-01-08T13:47:21Z">
        <w:r>
          <w:rPr>
            <w:rFonts w:cs="Arial"/>
            <w:bCs/>
            <w:sz w:val="24"/>
            <w:szCs w:val="24"/>
          </w:rPr>
          <w:delText xml:space="preserve"> </w:delText>
        </w:r>
      </w:del>
      <w:del w:id="310" w:author="Gen-Chang Hsu [2]" w:date="2024-01-08T13:47:20Z">
        <w:r>
          <w:rPr>
            <w:rFonts w:cs="Arial"/>
            <w:bCs/>
            <w:sz w:val="24"/>
            <w:szCs w:val="24"/>
          </w:rPr>
          <w:delText>a</w:delText>
        </w:r>
      </w:del>
      <w:r>
        <w:rPr>
          <w:rFonts w:cs="Arial"/>
          <w:bCs/>
          <w:sz w:val="24"/>
          <w:szCs w:val="24"/>
        </w:rPr>
        <w:t xml:space="preserve"> critical role</w:t>
      </w:r>
      <w:ins w:id="311" w:author="Gen-Chang Hsu [2]" w:date="2024-01-08T13:47:19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 in determining a</w:t>
      </w:r>
      <w:r>
        <w:rPr>
          <w:rFonts w:hint="eastAsia" w:cs="Arial"/>
          <w:bCs/>
          <w:sz w:val="24"/>
          <w:szCs w:val="24"/>
        </w:rPr>
        <w:t xml:space="preserve"> success</w:t>
      </w:r>
      <w:r>
        <w:rPr>
          <w:rFonts w:cs="Arial"/>
          <w:bCs/>
          <w:sz w:val="24"/>
          <w:szCs w:val="24"/>
        </w:rPr>
        <w:t>ful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ant </w:t>
      </w:r>
      <w:r>
        <w:rPr>
          <w:rFonts w:hint="eastAsia" w:cs="Arial"/>
          <w:bCs/>
          <w:sz w:val="24"/>
          <w:szCs w:val="24"/>
        </w:rPr>
        <w:t>hitchhiking event</w:t>
      </w:r>
      <w:r>
        <w:rPr>
          <w:rFonts w:cs="Arial"/>
          <w:bCs/>
          <w:sz w:val="24"/>
          <w:szCs w:val="24"/>
        </w:rPr>
        <w:t xml:space="preserve"> (i.e., from moving on</w:t>
      </w:r>
      <w:ins w:id="312" w:author="Gen-Chang Hsu [2]" w:date="2024-01-08T13:47:28Z">
        <w:r>
          <w:rPr>
            <w:rFonts w:hint="default" w:cs="Arial"/>
            <w:bCs/>
            <w:sz w:val="24"/>
            <w:szCs w:val="24"/>
            <w:lang w:val="en-US"/>
          </w:rPr>
          <w:t>to</w:t>
        </w:r>
      </w:ins>
      <w:r>
        <w:rPr>
          <w:rFonts w:cs="Arial"/>
          <w:bCs/>
          <w:sz w:val="24"/>
          <w:szCs w:val="24"/>
        </w:rPr>
        <w:t xml:space="preserve"> a vehicle to arriving </w:t>
      </w:r>
      <w:ins w:id="313" w:author="Gen-Chang Hsu [2]" w:date="2024-01-08T13:47:34Z">
        <w:r>
          <w:rPr>
            <w:rFonts w:hint="default" w:cs="Arial"/>
            <w:bCs/>
            <w:sz w:val="24"/>
            <w:szCs w:val="24"/>
            <w:lang w:val="en-US"/>
          </w:rPr>
          <w:t>at</w:t>
        </w:r>
      </w:ins>
      <w:del w:id="314" w:author="Gen-Chang Hsu [2]" w:date="2024-01-08T13:47:34Z">
        <w:r>
          <w:rPr>
            <w:rFonts w:cs="Arial"/>
            <w:bCs/>
            <w:sz w:val="24"/>
            <w:szCs w:val="24"/>
          </w:rPr>
          <w:delText>in</w:delText>
        </w:r>
      </w:del>
      <w:r>
        <w:rPr>
          <w:rFonts w:cs="Arial"/>
          <w:bCs/>
          <w:sz w:val="24"/>
          <w:szCs w:val="24"/>
        </w:rPr>
        <w:t xml:space="preserve"> a new place) (Fig. </w:t>
      </w:r>
      <w:ins w:id="315" w:author="Gen-Chang Hsu [2]" w:date="2024-01-08T13:47:48Z">
        <w:r>
          <w:rPr>
            <w:rFonts w:hint="default" w:cs="Arial"/>
            <w:bCs/>
            <w:sz w:val="24"/>
            <w:szCs w:val="24"/>
            <w:lang w:val="en-US"/>
          </w:rPr>
          <w:t>2</w:t>
        </w:r>
      </w:ins>
      <w:del w:id="316" w:author="Gen-Chang Hsu [2]" w:date="2024-01-08T13:47:47Z">
        <w:r>
          <w:rPr>
            <w:rFonts w:cs="Arial"/>
            <w:bCs/>
            <w:sz w:val="24"/>
            <w:szCs w:val="24"/>
          </w:rPr>
          <w:delText>3</w:delText>
        </w:r>
      </w:del>
      <w:r>
        <w:rPr>
          <w:rFonts w:cs="Arial"/>
          <w:bCs/>
          <w:sz w:val="24"/>
          <w:szCs w:val="24"/>
        </w:rPr>
        <w:t xml:space="preserve">). </w:t>
      </w:r>
      <w:r>
        <w:rPr>
          <w:rFonts w:hint="eastAsia" w:cs="Arial"/>
          <w:bCs/>
          <w:sz w:val="24"/>
          <w:szCs w:val="24"/>
        </w:rPr>
        <w:t xml:space="preserve">First, ants </w:t>
      </w:r>
      <w:r>
        <w:rPr>
          <w:rFonts w:cs="Arial"/>
          <w:bCs/>
          <w:sz w:val="24"/>
          <w:szCs w:val="24"/>
        </w:rPr>
        <w:t>need to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encounter</w:t>
      </w:r>
      <w:r>
        <w:rPr>
          <w:rFonts w:hint="eastAsia" w:cs="Arial"/>
          <w:bCs/>
          <w:sz w:val="24"/>
          <w:szCs w:val="24"/>
        </w:rPr>
        <w:t xml:space="preserve"> </w:t>
      </w:r>
      <w:ins w:id="317" w:author="Gen-Chang Hsu [2]" w:date="2024-01-08T14:13:29Z">
        <w:r>
          <w:rPr>
            <w:rFonts w:hint="default" w:cs="Arial"/>
            <w:bCs/>
            <w:sz w:val="24"/>
            <w:szCs w:val="24"/>
            <w:lang w:val="en-US"/>
          </w:rPr>
          <w:t xml:space="preserve">a </w:t>
        </w:r>
      </w:ins>
      <w:r>
        <w:rPr>
          <w:rFonts w:hint="eastAsia" w:cs="Arial"/>
          <w:bCs/>
          <w:sz w:val="24"/>
          <w:szCs w:val="24"/>
        </w:rPr>
        <w:t>vehicle</w:t>
      </w:r>
      <w:del w:id="318" w:author="Gen-Chang Hsu [2]" w:date="2024-01-08T14:13:28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, which largely </w:t>
      </w:r>
      <w:r>
        <w:rPr>
          <w:rFonts w:hint="eastAsia" w:cs="Arial"/>
          <w:bCs/>
          <w:sz w:val="24"/>
          <w:szCs w:val="24"/>
        </w:rPr>
        <w:t>depend</w:t>
      </w:r>
      <w:r>
        <w:rPr>
          <w:rFonts w:cs="Arial"/>
          <w:bCs/>
          <w:sz w:val="24"/>
          <w:szCs w:val="24"/>
        </w:rPr>
        <w:t>s</w:t>
      </w:r>
      <w:r>
        <w:rPr>
          <w:rFonts w:hint="eastAsia" w:cs="Arial"/>
          <w:bCs/>
          <w:sz w:val="24"/>
          <w:szCs w:val="24"/>
        </w:rPr>
        <w:t xml:space="preserve"> on the</w:t>
      </w:r>
      <w:r>
        <w:rPr>
          <w:rFonts w:cs="Arial"/>
          <w:bCs/>
          <w:sz w:val="24"/>
          <w:szCs w:val="24"/>
        </w:rPr>
        <w:t>ir</w:t>
      </w:r>
      <w:r>
        <w:rPr>
          <w:rFonts w:hint="eastAsia" w:cs="Arial"/>
          <w:bCs/>
          <w:sz w:val="24"/>
          <w:szCs w:val="24"/>
        </w:rPr>
        <w:t xml:space="preserve"> searching </w:t>
      </w:r>
      <w:r>
        <w:rPr>
          <w:rFonts w:cs="Arial"/>
          <w:bCs/>
          <w:sz w:val="24"/>
          <w:szCs w:val="24"/>
        </w:rPr>
        <w:t>or exploratory behavior</w:t>
      </w:r>
      <w:r>
        <w:rPr>
          <w:rFonts w:hint="eastAsia" w:cs="Arial"/>
          <w:bCs/>
          <w:sz w:val="24"/>
          <w:szCs w:val="24"/>
        </w:rPr>
        <w:t xml:space="preserve">. </w:t>
      </w:r>
      <w:r>
        <w:rPr>
          <w:rFonts w:cs="Arial"/>
          <w:bCs/>
          <w:sz w:val="24"/>
          <w:szCs w:val="24"/>
        </w:rPr>
        <w:t xml:space="preserve">Significantly more hitchhiking cases were reported in spring and summer compared to fall and winter (Fig. </w:t>
      </w:r>
      <w:ins w:id="319" w:author="Gen-Chang Hsu [2]" w:date="2024-01-08T13:48:32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2), </w:t>
      </w:r>
      <w:del w:id="320" w:author="Gen-Chang Hsu [2]" w:date="2024-01-08T13:48:39Z">
        <w:r>
          <w:rPr>
            <w:rFonts w:cs="Arial"/>
            <w:bCs/>
            <w:sz w:val="24"/>
            <w:szCs w:val="24"/>
          </w:rPr>
          <w:delText>whi</w:delText>
        </w:r>
      </w:del>
      <w:del w:id="321" w:author="Gen-Chang Hsu [2]" w:date="2024-01-08T13:48:38Z">
        <w:r>
          <w:rPr>
            <w:rFonts w:cs="Arial"/>
            <w:bCs/>
            <w:sz w:val="24"/>
            <w:szCs w:val="24"/>
          </w:rPr>
          <w:delText xml:space="preserve">ch is </w:delText>
        </w:r>
      </w:del>
      <w:r>
        <w:rPr>
          <w:rFonts w:cs="Arial"/>
          <w:bCs/>
          <w:sz w:val="24"/>
          <w:szCs w:val="24"/>
        </w:rPr>
        <w:t>consist</w:t>
      </w:r>
      <w:ins w:id="322" w:author="Gen-Chang Hsu [2]" w:date="2024-01-08T13:48:41Z">
        <w:r>
          <w:rPr>
            <w:rFonts w:hint="default" w:cs="Arial"/>
            <w:bCs/>
            <w:sz w:val="24"/>
            <w:szCs w:val="24"/>
            <w:lang w:val="en-US"/>
          </w:rPr>
          <w:t>ent</w:t>
        </w:r>
      </w:ins>
      <w:r>
        <w:rPr>
          <w:rFonts w:cs="Arial"/>
          <w:bCs/>
          <w:sz w:val="24"/>
          <w:szCs w:val="24"/>
        </w:rPr>
        <w:t xml:space="preserve"> with ants generally foraging more actively under warmer conditions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&lt;EndNote&gt;&lt;Cite&gt;&lt;Author&gt;Parr&lt;/Author&gt;&lt;Year&gt;2022&lt;/Year&gt;&lt;RecNum&gt;5&lt;/RecNum&gt;&lt;DisplayText&gt;(Parr and Bishop 2022)&lt;/DisplayText&gt;&lt;record&gt;&lt;rec-number&gt;5&lt;/rec-number&gt;&lt;foreign-keys&gt;&lt;key app="EN" db-id="5za2wssxastp9be5drupxef7estwzx02xwzf" timestamp="1687328104"&gt;5&lt;/key&gt;&lt;/foreign-keys&gt;&lt;ref-type name="Journal Article"&gt;17&lt;/ref-type&gt;&lt;contributors&gt;&lt;authors&gt;&lt;author&gt;Parr, Catherine L&lt;/author&gt;&lt;author&gt;Bishop, Tom R&lt;/author&gt;&lt;/authors&gt;&lt;/contributors&gt;&lt;titles&gt;&lt;title&gt;The response of ants to climate change&lt;/title&gt;&lt;secondary-title&gt;Global change biology&lt;/secondary-title&gt;&lt;/titles&gt;&lt;periodical&gt;&lt;full-title&gt;Global Change Biology&lt;/full-title&gt;&lt;/periodical&gt;&lt;pages&gt;3188-3205&lt;/pages&gt;&lt;volume&gt;28&lt;/volume&gt;&lt;number&gt;10&lt;/number&gt;&lt;dates&gt;&lt;year&gt;2022&lt;/year&gt;&lt;/dates&gt;&lt;isbn&gt;1354-1013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(Parr and Bishop 2022)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. </w:t>
      </w:r>
      <w:ins w:id="323" w:author="Gen-Chang Hsu [2]" w:date="2024-01-08T13:49:10Z">
        <w:r>
          <w:rPr>
            <w:rFonts w:hint="default" w:cs="Arial"/>
            <w:bCs/>
            <w:sz w:val="24"/>
            <w:szCs w:val="24"/>
            <w:lang w:val="en-US"/>
          </w:rPr>
          <w:t>Moreov</w:t>
        </w:r>
      </w:ins>
      <w:ins w:id="324" w:author="Gen-Chang Hsu [2]" w:date="2024-01-08T13:49:11Z">
        <w:r>
          <w:rPr>
            <w:rFonts w:hint="default" w:cs="Arial"/>
            <w:bCs/>
            <w:sz w:val="24"/>
            <w:szCs w:val="24"/>
            <w:lang w:val="en-US"/>
          </w:rPr>
          <w:t xml:space="preserve">er, </w:t>
        </w:r>
      </w:ins>
      <w:del w:id="325" w:author="Gen-Chang Hsu [2]" w:date="2024-01-08T13:56:45Z">
        <w:r>
          <w:rPr>
            <w:rFonts w:hint="default" w:cs="Arial"/>
            <w:bCs/>
            <w:sz w:val="24"/>
            <w:szCs w:val="24"/>
            <w:lang w:val="en-US"/>
          </w:rPr>
          <w:delText>Interactions between human behavior</w:delText>
        </w:r>
      </w:del>
      <w:ins w:id="326" w:author="Gen-Chang Hsu [2]" w:date="2024-01-08T13:56:45Z">
        <w:r>
          <w:rPr>
            <w:rFonts w:hint="default" w:cs="Arial"/>
            <w:bCs/>
            <w:sz w:val="24"/>
            <w:szCs w:val="24"/>
            <w:lang w:val="en-US"/>
          </w:rPr>
          <w:t>in</w:t>
        </w:r>
      </w:ins>
      <w:ins w:id="327" w:author="Gen-Chang Hsu [2]" w:date="2024-01-08T13:56:46Z">
        <w:r>
          <w:rPr>
            <w:rFonts w:hint="default" w:cs="Arial"/>
            <w:bCs/>
            <w:sz w:val="24"/>
            <w:szCs w:val="24"/>
            <w:lang w:val="en-US"/>
          </w:rPr>
          <w:t>terac</w:t>
        </w:r>
      </w:ins>
      <w:ins w:id="328" w:author="Gen-Chang Hsu [2]" w:date="2024-01-08T13:56:47Z">
        <w:r>
          <w:rPr>
            <w:rFonts w:hint="default" w:cs="Arial"/>
            <w:bCs/>
            <w:sz w:val="24"/>
            <w:szCs w:val="24"/>
            <w:lang w:val="en-US"/>
          </w:rPr>
          <w:t>tions</w:t>
        </w:r>
      </w:ins>
      <w:ins w:id="329" w:author="Gen-Chang Hsu [2]" w:date="2024-01-08T13:56:48Z">
        <w:r>
          <w:rPr>
            <w:rFonts w:hint="default" w:cs="Arial"/>
            <w:bCs/>
            <w:sz w:val="24"/>
            <w:szCs w:val="24"/>
            <w:lang w:val="en-US"/>
          </w:rPr>
          <w:t xml:space="preserve"> betw</w:t>
        </w:r>
      </w:ins>
      <w:ins w:id="330" w:author="Gen-Chang Hsu [2]" w:date="2024-01-08T13:56:50Z">
        <w:r>
          <w:rPr>
            <w:rFonts w:hint="default" w:cs="Arial"/>
            <w:bCs/>
            <w:sz w:val="24"/>
            <w:szCs w:val="24"/>
            <w:lang w:val="en-US"/>
          </w:rPr>
          <w:t>een</w:t>
        </w:r>
      </w:ins>
      <w:ins w:id="331" w:author="Gen-Chang Hsu [2]" w:date="2024-01-08T13:56:51Z">
        <w:r>
          <w:rPr>
            <w:rFonts w:hint="default" w:cs="Arial"/>
            <w:bCs/>
            <w:sz w:val="24"/>
            <w:szCs w:val="24"/>
            <w:lang w:val="en-US"/>
          </w:rPr>
          <w:t xml:space="preserve"> h</w:t>
        </w:r>
      </w:ins>
      <w:ins w:id="332" w:author="Gen-Chang Hsu [2]" w:date="2024-01-08T13:56:52Z">
        <w:r>
          <w:rPr>
            <w:rFonts w:hint="default" w:cs="Arial"/>
            <w:bCs/>
            <w:sz w:val="24"/>
            <w:szCs w:val="24"/>
            <w:lang w:val="en-US"/>
          </w:rPr>
          <w:t>uman</w:t>
        </w:r>
      </w:ins>
      <w:ins w:id="333" w:author="Gen-Chang Hsu [2]" w:date="2024-01-08T13:56:56Z">
        <w:r>
          <w:rPr>
            <w:rFonts w:hint="default" w:cs="Arial"/>
            <w:bCs/>
            <w:sz w:val="24"/>
            <w:szCs w:val="24"/>
            <w:lang w:val="en-US"/>
          </w:rPr>
          <w:t xml:space="preserve"> b</w:t>
        </w:r>
      </w:ins>
      <w:ins w:id="334" w:author="Gen-Chang Hsu [2]" w:date="2024-01-08T13:56:57Z">
        <w:r>
          <w:rPr>
            <w:rFonts w:hint="default" w:cs="Arial"/>
            <w:bCs/>
            <w:sz w:val="24"/>
            <w:szCs w:val="24"/>
            <w:lang w:val="en-US"/>
          </w:rPr>
          <w:t>ehavio</w:t>
        </w:r>
      </w:ins>
      <w:ins w:id="335" w:author="Gen-Chang Hsu [2]" w:date="2024-01-08T13:56:58Z">
        <w:r>
          <w:rPr>
            <w:rFonts w:hint="default" w:cs="Arial"/>
            <w:bCs/>
            <w:sz w:val="24"/>
            <w:szCs w:val="24"/>
            <w:lang w:val="en-US"/>
          </w:rPr>
          <w:t>r</w:t>
        </w:r>
      </w:ins>
      <w:ins w:id="336" w:author="Gen-Chang Hsu [2]" w:date="2024-01-08T13:56:59Z">
        <w:r>
          <w:rPr>
            <w:rFonts w:hint="default" w:cs="Arial"/>
            <w:bCs/>
            <w:sz w:val="24"/>
            <w:szCs w:val="24"/>
            <w:lang w:val="en-US"/>
          </w:rPr>
          <w:t xml:space="preserve"> and</w:t>
        </w:r>
      </w:ins>
      <w:del w:id="337" w:author="Gen-Chang Hsu [2]" w:date="2024-01-08T13:48:59Z">
        <w:r>
          <w:rPr>
            <w:rFonts w:cs="Arial"/>
            <w:bCs/>
            <w:sz w:val="24"/>
            <w:szCs w:val="24"/>
          </w:rPr>
          <w:delText>s</w:delText>
        </w:r>
      </w:del>
      <w:del w:id="338" w:author="Gen-Chang Hsu [2]" w:date="2024-01-08T13:49:35Z">
        <w:r>
          <w:rPr>
            <w:rFonts w:cs="Arial"/>
            <w:bCs/>
            <w:sz w:val="24"/>
            <w:szCs w:val="24"/>
          </w:rPr>
          <w:delText xml:space="preserve"> an</w:delText>
        </w:r>
      </w:del>
      <w:del w:id="339" w:author="Gen-Chang Hsu [2]" w:date="2024-01-08T13:49:36Z">
        <w:r>
          <w:rPr>
            <w:rFonts w:cs="Arial"/>
            <w:bCs/>
            <w:sz w:val="24"/>
            <w:szCs w:val="24"/>
          </w:rPr>
          <w:delText xml:space="preserve">d </w:delText>
        </w:r>
      </w:del>
      <w:ins w:id="340" w:author="Gen-Chang Hsu [2]" w:date="2024-01-08T13:49:36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r>
        <w:rPr>
          <w:rFonts w:cs="Arial"/>
          <w:bCs/>
          <w:sz w:val="24"/>
          <w:szCs w:val="24"/>
        </w:rPr>
        <w:t>ant habit</w:t>
      </w:r>
      <w:del w:id="341" w:author="Gen-Chang Hsu [2]" w:date="2024-01-08T13:57:03Z">
        <w:r>
          <w:rPr>
            <w:rFonts w:cs="Arial"/>
            <w:bCs/>
            <w:sz w:val="24"/>
            <w:szCs w:val="24"/>
          </w:rPr>
          <w:delText>at</w:delText>
        </w:r>
      </w:del>
      <w:ins w:id="342" w:author="Gen-Chang Hsu [2]" w:date="2024-01-08T13:49:01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 may </w:t>
      </w:r>
      <w:del w:id="343" w:author="Gen-Chang Hsu [2]" w:date="2024-01-08T13:57:17Z">
        <w:r>
          <w:rPr>
            <w:rFonts w:hint="default" w:cs="Arial"/>
            <w:bCs/>
            <w:sz w:val="24"/>
            <w:szCs w:val="24"/>
            <w:lang w:val="en-US"/>
          </w:rPr>
          <w:delText>contribute to</w:delText>
        </w:r>
      </w:del>
      <w:ins w:id="344" w:author="Gen-Chang Hsu [2]" w:date="2024-01-08T13:57:17Z">
        <w:r>
          <w:rPr>
            <w:rFonts w:hint="default" w:cs="Arial"/>
            <w:bCs/>
            <w:sz w:val="24"/>
            <w:szCs w:val="24"/>
            <w:lang w:val="en-US"/>
          </w:rPr>
          <w:t>lead to</w:t>
        </w:r>
      </w:ins>
      <w:r>
        <w:rPr>
          <w:rFonts w:cs="Arial"/>
          <w:bCs/>
          <w:sz w:val="24"/>
          <w:szCs w:val="24"/>
        </w:rPr>
        <w:t xml:space="preserve"> </w:t>
      </w:r>
      <w:ins w:id="345" w:author="Gen-Chang Hsu [2]" w:date="2024-01-08T13:50:36Z">
        <w:r>
          <w:rPr>
            <w:rFonts w:hint="default" w:cs="Arial"/>
            <w:bCs/>
            <w:sz w:val="24"/>
            <w:szCs w:val="24"/>
            <w:lang w:val="en-US"/>
          </w:rPr>
          <w:t xml:space="preserve">a </w:t>
        </w:r>
      </w:ins>
      <w:r>
        <w:rPr>
          <w:rFonts w:cs="Arial"/>
          <w:bCs/>
          <w:sz w:val="24"/>
          <w:szCs w:val="24"/>
        </w:rPr>
        <w:t xml:space="preserve">higher </w:t>
      </w:r>
      <w:ins w:id="346" w:author="Gen-Chang Hsu [2]" w:date="2024-01-08T13:50:28Z">
        <w:r>
          <w:rPr>
            <w:rFonts w:hint="default" w:cs="Arial"/>
            <w:bCs/>
            <w:sz w:val="24"/>
            <w:szCs w:val="24"/>
            <w:lang w:val="en-US"/>
          </w:rPr>
          <w:t>pro</w:t>
        </w:r>
      </w:ins>
      <w:ins w:id="347" w:author="Gen-Chang Hsu [2]" w:date="2024-01-08T13:50:29Z">
        <w:r>
          <w:rPr>
            <w:rFonts w:hint="default" w:cs="Arial"/>
            <w:bCs/>
            <w:sz w:val="24"/>
            <w:szCs w:val="24"/>
            <w:lang w:val="en-US"/>
          </w:rPr>
          <w:t>babilit</w:t>
        </w:r>
      </w:ins>
      <w:ins w:id="348" w:author="Gen-Chang Hsu [2]" w:date="2024-01-08T13:50:30Z">
        <w:r>
          <w:rPr>
            <w:rFonts w:hint="default" w:cs="Arial"/>
            <w:bCs/>
            <w:sz w:val="24"/>
            <w:szCs w:val="24"/>
            <w:lang w:val="en-US"/>
          </w:rPr>
          <w:t>y</w:t>
        </w:r>
      </w:ins>
      <w:ins w:id="349" w:author="Gen-Chang Hsu [2]" w:date="2024-01-08T13:50:33Z">
        <w:r>
          <w:rPr>
            <w:rFonts w:hint="default" w:cs="Arial"/>
            <w:bCs/>
            <w:sz w:val="24"/>
            <w:szCs w:val="24"/>
            <w:lang w:val="en-US"/>
          </w:rPr>
          <w:t xml:space="preserve"> of </w:t>
        </w:r>
      </w:ins>
      <w:ins w:id="350" w:author="Gen-Chang Hsu [2]" w:date="2024-01-08T13:50:49Z">
        <w:r>
          <w:rPr>
            <w:rFonts w:cs="Arial"/>
            <w:bCs/>
            <w:sz w:val="24"/>
            <w:szCs w:val="24"/>
          </w:rPr>
          <w:t>ants</w:t>
        </w:r>
      </w:ins>
      <w:ins w:id="351" w:author="Gen-Chang Hsu [2]" w:date="2024-01-08T13:50:50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del w:id="352" w:author="Gen-Chang Hsu [2]" w:date="2024-01-08T13:50:50Z">
        <w:r>
          <w:rPr>
            <w:rFonts w:cs="Arial"/>
            <w:bCs/>
            <w:sz w:val="24"/>
            <w:szCs w:val="24"/>
          </w:rPr>
          <w:delText>v</w:delText>
        </w:r>
      </w:del>
      <w:del w:id="353" w:author="Gen-Chang Hsu [2]" w:date="2024-01-08T13:50:51Z">
        <w:r>
          <w:rPr>
            <w:rFonts w:cs="Arial"/>
            <w:bCs/>
            <w:sz w:val="24"/>
            <w:szCs w:val="24"/>
          </w:rPr>
          <w:delText xml:space="preserve">ehicle </w:delText>
        </w:r>
      </w:del>
      <w:r>
        <w:rPr>
          <w:rFonts w:cs="Arial"/>
          <w:bCs/>
          <w:sz w:val="24"/>
          <w:szCs w:val="24"/>
        </w:rPr>
        <w:t xml:space="preserve">encountering </w:t>
      </w:r>
      <w:ins w:id="354" w:author="Gen-Chang Hsu [2]" w:date="2024-01-08T13:50:53Z">
        <w:r>
          <w:rPr>
            <w:rFonts w:hint="default" w:cs="Arial"/>
            <w:bCs/>
            <w:sz w:val="24"/>
            <w:szCs w:val="24"/>
            <w:lang w:val="en-US"/>
          </w:rPr>
          <w:t>v</w:t>
        </w:r>
      </w:ins>
      <w:ins w:id="355" w:author="Gen-Chang Hsu [2]" w:date="2024-01-08T13:50:54Z">
        <w:r>
          <w:rPr>
            <w:rFonts w:hint="default" w:cs="Arial"/>
            <w:bCs/>
            <w:sz w:val="24"/>
            <w:szCs w:val="24"/>
            <w:lang w:val="en-US"/>
          </w:rPr>
          <w:t>ehicles</w:t>
        </w:r>
      </w:ins>
      <w:del w:id="356" w:author="Gen-Chang Hsu [2]" w:date="2024-01-08T13:50:48Z">
        <w:r>
          <w:rPr>
            <w:rFonts w:cs="Arial"/>
            <w:bCs/>
            <w:sz w:val="24"/>
            <w:szCs w:val="24"/>
          </w:rPr>
          <w:delText>probability of ants</w:delText>
        </w:r>
      </w:del>
      <w:r>
        <w:rPr>
          <w:rFonts w:cs="Arial"/>
          <w:bCs/>
          <w:sz w:val="24"/>
          <w:szCs w:val="24"/>
        </w:rPr>
        <w:t>.</w:t>
      </w:r>
      <w:ins w:id="357" w:author="Gen-Chang Hsu [2]" w:date="2024-01-08T14:03:35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del w:id="358" w:author="Gen-Chang Hsu [2]" w:date="2024-01-08T14:03:34Z">
        <w:r>
          <w:rPr>
            <w:rFonts w:cs="Arial"/>
            <w:bCs/>
            <w:sz w:val="24"/>
            <w:szCs w:val="24"/>
          </w:rPr>
          <w:delText xml:space="preserve"> </w:delText>
        </w:r>
      </w:del>
      <w:r>
        <w:rPr>
          <w:rFonts w:cs="Arial"/>
          <w:bCs/>
          <w:sz w:val="24"/>
          <w:szCs w:val="24"/>
        </w:rPr>
        <w:t xml:space="preserve">Arboreal ants typically exhibit frequent foraging activities and territorial patrolling </w:t>
      </w:r>
      <w:ins w:id="359" w:author="Gen-Chang Hsu [2]" w:date="2024-01-08T14:01:16Z">
        <w:r>
          <w:rPr>
            <w:rFonts w:hint="default" w:cs="Arial"/>
            <w:bCs/>
            <w:sz w:val="24"/>
            <w:szCs w:val="24"/>
            <w:lang w:val="en-US"/>
          </w:rPr>
          <w:t>around</w:t>
        </w:r>
      </w:ins>
      <w:ins w:id="360" w:author="Gen-Chang Hsu [2]" w:date="2024-01-08T14:01:17Z">
        <w:r>
          <w:rPr>
            <w:rFonts w:hint="default" w:cs="Arial"/>
            <w:bCs/>
            <w:sz w:val="24"/>
            <w:szCs w:val="24"/>
            <w:lang w:val="en-US"/>
          </w:rPr>
          <w:t xml:space="preserve"> their </w:t>
        </w:r>
      </w:ins>
      <w:ins w:id="361" w:author="Gen-Chang Hsu [2]" w:date="2024-01-08T14:01:19Z">
        <w:r>
          <w:rPr>
            <w:rFonts w:hint="default" w:cs="Arial"/>
            <w:bCs/>
            <w:sz w:val="24"/>
            <w:szCs w:val="24"/>
            <w:lang w:val="en-US"/>
          </w:rPr>
          <w:t>nesti</w:t>
        </w:r>
      </w:ins>
      <w:ins w:id="362" w:author="Gen-Chang Hsu [2]" w:date="2024-01-08T14:01:20Z">
        <w:r>
          <w:rPr>
            <w:rFonts w:hint="default" w:cs="Arial"/>
            <w:bCs/>
            <w:sz w:val="24"/>
            <w:szCs w:val="24"/>
            <w:lang w:val="en-US"/>
          </w:rPr>
          <w:t>ng tre</w:t>
        </w:r>
      </w:ins>
      <w:ins w:id="363" w:author="Gen-Chang Hsu [2]" w:date="2024-01-08T14:01:21Z">
        <w:r>
          <w:rPr>
            <w:rFonts w:hint="default" w:cs="Arial"/>
            <w:bCs/>
            <w:sz w:val="24"/>
            <w:szCs w:val="24"/>
            <w:lang w:val="en-US"/>
          </w:rPr>
          <w:t xml:space="preserve">es </w:t>
        </w:r>
      </w:ins>
      <w:del w:id="364" w:author="Gen-Chang Hsu [2]" w:date="2024-01-08T13:51:42Z">
        <w:r>
          <w:rPr>
            <w:rFonts w:hint="default" w:cs="Arial"/>
            <w:bCs/>
            <w:sz w:val="24"/>
            <w:szCs w:val="24"/>
            <w:lang w:val="en-US"/>
          </w:rPr>
          <w:delText>due to</w:delText>
        </w:r>
      </w:del>
      <w:ins w:id="365" w:author="Gen-Chang Hsu [2]" w:date="2024-01-08T13:51:42Z">
        <w:r>
          <w:rPr>
            <w:rFonts w:hint="default" w:cs="Arial"/>
            <w:bCs/>
            <w:sz w:val="24"/>
            <w:szCs w:val="24"/>
            <w:lang w:val="en-US"/>
          </w:rPr>
          <w:t>beca</w:t>
        </w:r>
      </w:ins>
      <w:ins w:id="366" w:author="Gen-Chang Hsu [2]" w:date="2024-01-08T13:51:43Z">
        <w:r>
          <w:rPr>
            <w:rFonts w:hint="default" w:cs="Arial"/>
            <w:bCs/>
            <w:sz w:val="24"/>
            <w:szCs w:val="24"/>
            <w:lang w:val="en-US"/>
          </w:rPr>
          <w:t>use of</w:t>
        </w:r>
      </w:ins>
      <w:r>
        <w:rPr>
          <w:rFonts w:cs="Arial"/>
          <w:bCs/>
          <w:sz w:val="24"/>
          <w:szCs w:val="24"/>
        </w:rPr>
        <w:t xml:space="preserve"> resource limitations </w:t>
      </w:r>
      <w:del w:id="367" w:author="Gen-Chang Hsu [2]" w:date="2024-01-08T13:51:56Z">
        <w:r>
          <w:rPr>
            <w:rFonts w:hint="default" w:cs="Arial"/>
            <w:bCs/>
            <w:sz w:val="24"/>
            <w:szCs w:val="24"/>
            <w:lang w:val="en-US"/>
          </w:rPr>
          <w:delText>within</w:delText>
        </w:r>
      </w:del>
      <w:ins w:id="368" w:author="Gen-Chang Hsu [2]" w:date="2024-01-08T13:51:56Z">
        <w:r>
          <w:rPr>
            <w:rFonts w:hint="default" w:cs="Arial"/>
            <w:bCs/>
            <w:sz w:val="24"/>
            <w:szCs w:val="24"/>
            <w:lang w:val="en-US"/>
          </w:rPr>
          <w:t>in</w:t>
        </w:r>
      </w:ins>
      <w:r>
        <w:rPr>
          <w:rFonts w:cs="Arial"/>
          <w:bCs/>
          <w:sz w:val="24"/>
          <w:szCs w:val="24"/>
        </w:rPr>
        <w:t xml:space="preserve"> t</w:t>
      </w:r>
      <w:ins w:id="369" w:author="Gen-Chang Hsu [2]" w:date="2024-01-08T14:01:25Z">
        <w:r>
          <w:rPr>
            <w:rFonts w:hint="default" w:cs="Arial"/>
            <w:bCs/>
            <w:sz w:val="24"/>
            <w:szCs w:val="24"/>
            <w:lang w:val="en-US"/>
          </w:rPr>
          <w:t>h</w:t>
        </w:r>
      </w:ins>
      <w:ins w:id="370" w:author="Gen-Chang Hsu [2]" w:date="2024-01-08T14:01:26Z">
        <w:r>
          <w:rPr>
            <w:rFonts w:hint="default" w:cs="Arial"/>
            <w:bCs/>
            <w:sz w:val="24"/>
            <w:szCs w:val="24"/>
            <w:lang w:val="en-US"/>
          </w:rPr>
          <w:t>e</w:t>
        </w:r>
      </w:ins>
      <w:del w:id="371" w:author="Gen-Chang Hsu [2]" w:date="2024-01-08T14:01:25Z">
        <w:r>
          <w:rPr>
            <w:rFonts w:cs="Arial"/>
            <w:bCs/>
            <w:sz w:val="24"/>
            <w:szCs w:val="24"/>
          </w:rPr>
          <w:delText>ree</w:delText>
        </w:r>
      </w:del>
      <w:r>
        <w:rPr>
          <w:rFonts w:cs="Arial"/>
          <w:bCs/>
          <w:sz w:val="24"/>
          <w:szCs w:val="24"/>
        </w:rPr>
        <w:t xml:space="preserve"> canopies (particularly nitrogen availability)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fldChar w:fldCharType="begin">
          <w:fldData xml:space="preserve">PEVuZE5vdGU+PENpdGU+PEF1dGhvcj5ZYW5vdmlhazwvQXV0aG9yPjxZZWFyPjIwMDA8L1llYXI+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</w:fldData>
        </w:fldChar>
      </w:r>
      <w:r>
        <w:rPr>
          <w:rFonts w:cs="Arial"/>
          <w:bCs/>
          <w:sz w:val="24"/>
          <w:szCs w:val="24"/>
        </w:rPr>
        <w:instrText xml:space="preserve"> ADDIN EN.CITE </w:instrText>
      </w:r>
      <w:r>
        <w:rPr>
          <w:rFonts w:cs="Arial"/>
          <w:bCs/>
          <w:sz w:val="24"/>
          <w:szCs w:val="24"/>
        </w:rPr>
        <w:fldChar w:fldCharType="begin">
          <w:fldData xml:space="preserve">PEVuZE5vdGU+PENpdGU+PEF1dGhvcj5ZYW5vdmlhazwvQXV0aG9yPjxZZWFyPjIwMDA8L1llYXI+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</w:fldData>
        </w:fldChar>
      </w:r>
      <w:r>
        <w:rPr>
          <w:rFonts w:cs="Arial"/>
          <w:bCs/>
          <w:sz w:val="24"/>
          <w:szCs w:val="24"/>
        </w:rPr>
        <w:instrText xml:space="preserve"> ADDIN EN.CITE.DATA </w:instrTex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(Yanoviak and Kaspari 2000, Hahn and Wheeler 2002, Hashimoto et al. 2010)</w:t>
      </w:r>
      <w:r>
        <w:rPr>
          <w:rFonts w:cs="Arial"/>
          <w:bCs/>
          <w:sz w:val="24"/>
          <w:szCs w:val="24"/>
        </w:rPr>
        <w:fldChar w:fldCharType="end"/>
      </w:r>
      <w:ins w:id="372" w:author="Gen-Chang Hsu [2]" w:date="2024-01-08T13:55:50Z">
        <w:r>
          <w:rPr>
            <w:rFonts w:hint="default" w:cs="Arial"/>
            <w:bCs/>
            <w:sz w:val="24"/>
            <w:szCs w:val="24"/>
            <w:lang w:val="en-US"/>
          </w:rPr>
          <w:t>.</w:t>
        </w:r>
      </w:ins>
      <w:ins w:id="373" w:author="Gen-Chang Hsu [2]" w:date="2024-01-08T14:00:02Z">
        <w:r>
          <w:rPr>
            <w:rFonts w:hint="default" w:cs="Arial"/>
            <w:bCs/>
            <w:sz w:val="24"/>
            <w:szCs w:val="24"/>
            <w:lang w:val="en-US"/>
          </w:rPr>
          <w:t xml:space="preserve"> As</w:t>
        </w:r>
      </w:ins>
      <w:del w:id="374" w:author="Gen-Chang Hsu [2]" w:date="2024-01-08T13:55:50Z">
        <w:r>
          <w:rPr>
            <w:rFonts w:cs="Arial"/>
            <w:bCs/>
            <w:sz w:val="24"/>
            <w:szCs w:val="24"/>
          </w:rPr>
          <w:delText>,</w:delText>
        </w:r>
      </w:del>
      <w:del w:id="375" w:author="Gen-Chang Hsu [2]" w:date="2024-01-08T14:00:00Z">
        <w:r>
          <w:rPr>
            <w:rFonts w:cs="Arial"/>
            <w:bCs/>
            <w:sz w:val="24"/>
            <w:szCs w:val="24"/>
          </w:rPr>
          <w:delText xml:space="preserve"> coupled</w:delText>
        </w:r>
      </w:del>
      <w:del w:id="376" w:author="Gen-Chang Hsu [2]" w:date="2024-01-08T14:00:04Z">
        <w:r>
          <w:rPr>
            <w:rFonts w:cs="Arial"/>
            <w:bCs/>
            <w:sz w:val="24"/>
            <w:szCs w:val="24"/>
          </w:rPr>
          <w:delText xml:space="preserve"> with</w:delText>
        </w:r>
      </w:del>
      <w:r>
        <w:rPr>
          <w:rFonts w:cs="Arial"/>
          <w:bCs/>
          <w:sz w:val="24"/>
          <w:szCs w:val="24"/>
        </w:rPr>
        <w:t xml:space="preserve"> vehicle operators</w:t>
      </w:r>
      <w:ins w:id="377" w:author="Gen-Chang Hsu [2]" w:date="2024-01-08T14:00:14Z">
        <w:r>
          <w:rPr>
            <w:rFonts w:hint="default" w:cs="Arial"/>
            <w:bCs/>
            <w:sz w:val="24"/>
            <w:szCs w:val="24"/>
            <w:lang w:val="en-US"/>
          </w:rPr>
          <w:t xml:space="preserve"> often</w:t>
        </w:r>
      </w:ins>
      <w:del w:id="378" w:author="Gen-Chang Hsu [2]" w:date="2024-01-08T14:00:13Z">
        <w:r>
          <w:rPr>
            <w:rFonts w:cs="Arial"/>
            <w:bCs/>
            <w:sz w:val="24"/>
            <w:szCs w:val="24"/>
          </w:rPr>
          <w:delText>’</w:delText>
        </w:r>
      </w:del>
      <w:r>
        <w:rPr>
          <w:rFonts w:cs="Arial"/>
          <w:bCs/>
          <w:sz w:val="24"/>
          <w:szCs w:val="24"/>
        </w:rPr>
        <w:t xml:space="preserve"> prefer</w:t>
      </w:r>
      <w:del w:id="379" w:author="Gen-Chang Hsu [2]" w:date="2024-01-08T14:00:16Z">
        <w:r>
          <w:rPr>
            <w:rFonts w:cs="Arial"/>
            <w:bCs/>
            <w:sz w:val="24"/>
            <w:szCs w:val="24"/>
          </w:rPr>
          <w:delText>e</w:delText>
        </w:r>
      </w:del>
      <w:del w:id="380" w:author="Gen-Chang Hsu [2]" w:date="2024-01-08T14:00:10Z">
        <w:r>
          <w:rPr>
            <w:rFonts w:cs="Arial"/>
            <w:bCs/>
            <w:sz w:val="24"/>
            <w:szCs w:val="24"/>
          </w:rPr>
          <w:delText>nce</w:delText>
        </w:r>
      </w:del>
      <w:del w:id="381" w:author="Gen-Chang Hsu [2]" w:date="2024-01-08T14:00:09Z">
        <w:r>
          <w:rPr>
            <w:rFonts w:cs="Arial"/>
            <w:bCs/>
            <w:sz w:val="24"/>
            <w:szCs w:val="24"/>
          </w:rPr>
          <w:delText xml:space="preserve"> of</w:delText>
        </w:r>
      </w:del>
      <w:ins w:id="382" w:author="Gen-Chang Hsu [2]" w:date="2024-01-08T14:00:21Z">
        <w:r>
          <w:rPr>
            <w:rFonts w:hint="default" w:cs="Arial"/>
            <w:bCs/>
            <w:sz w:val="24"/>
            <w:szCs w:val="24"/>
            <w:lang w:val="en-US"/>
          </w:rPr>
          <w:t xml:space="preserve"> park</w:t>
        </w:r>
      </w:ins>
      <w:ins w:id="383" w:author="Gen-Chang Hsu [2]" w:date="2024-01-08T14:00:22Z">
        <w:r>
          <w:rPr>
            <w:rFonts w:hint="default" w:cs="Arial"/>
            <w:bCs/>
            <w:sz w:val="24"/>
            <w:szCs w:val="24"/>
            <w:lang w:val="en-US"/>
          </w:rPr>
          <w:t>ing</w:t>
        </w:r>
      </w:ins>
      <w:del w:id="384" w:author="Gen-Chang Hsu [2]" w:date="2024-01-08T14:00:20Z">
        <w:r>
          <w:rPr>
            <w:rFonts w:cs="Arial"/>
            <w:bCs/>
            <w:sz w:val="24"/>
            <w:szCs w:val="24"/>
          </w:rPr>
          <w:delText xml:space="preserve"> selectin</w:delText>
        </w:r>
      </w:del>
      <w:del w:id="385" w:author="Gen-Chang Hsu [2]" w:date="2024-01-08T14:00:19Z">
        <w:r>
          <w:rPr>
            <w:rFonts w:cs="Arial"/>
            <w:bCs/>
            <w:sz w:val="24"/>
            <w:szCs w:val="24"/>
          </w:rPr>
          <w:delText>g</w:delText>
        </w:r>
      </w:del>
      <w:r>
        <w:rPr>
          <w:rFonts w:cs="Arial"/>
          <w:bCs/>
          <w:sz w:val="24"/>
          <w:szCs w:val="24"/>
        </w:rPr>
        <w:t xml:space="preserve"> sites with tree cover</w:t>
      </w:r>
      <w:ins w:id="386" w:author="Gen-Chang Hsu [2]" w:date="2024-01-08T14:00:34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ins w:id="387" w:author="Gen-Chang Hsu [2]" w:date="2024-01-08T14:00:38Z">
        <w:r>
          <w:rPr>
            <w:rFonts w:hint="default" w:cs="Arial"/>
            <w:bCs/>
            <w:sz w:val="24"/>
            <w:szCs w:val="24"/>
            <w:lang w:val="en-US"/>
          </w:rPr>
          <w:t>(</w:t>
        </w:r>
      </w:ins>
      <w:ins w:id="388" w:author="Gen-Chang Hsu [2]" w:date="2024-01-08T14:00:34Z">
        <w:r>
          <w:rPr>
            <w:rFonts w:cs="Arial"/>
            <w:bCs/>
            <w:sz w:val="24"/>
            <w:szCs w:val="24"/>
          </w:rPr>
          <w:t>especially during the warmer seasons)</w:t>
        </w:r>
      </w:ins>
      <w:r>
        <w:rPr>
          <w:rFonts w:cs="Arial"/>
          <w:bCs/>
          <w:sz w:val="24"/>
          <w:szCs w:val="24"/>
        </w:rPr>
        <w:t xml:space="preserve"> </w:t>
      </w:r>
      <w:del w:id="389" w:author="Gen-Chang Hsu [2]" w:date="2024-01-08T14:00:27Z">
        <w:r>
          <w:rPr>
            <w:rFonts w:cs="Arial"/>
            <w:bCs/>
            <w:sz w:val="24"/>
            <w:szCs w:val="24"/>
          </w:rPr>
          <w:delText>to park</w:delText>
        </w:r>
      </w:del>
      <w:ins w:id="390" w:author="Gen-Chang Hsu" w:date="2024-01-07T22:57:00Z">
        <w:del w:id="391" w:author="Gen-Chang Hsu [2]" w:date="2024-01-08T14:00:27Z">
          <w:r>
            <w:rPr>
              <w:rFonts w:cs="Arial"/>
              <w:bCs/>
              <w:sz w:val="24"/>
              <w:szCs w:val="24"/>
            </w:rPr>
            <w:delText xml:space="preserve"> </w:delText>
          </w:r>
        </w:del>
      </w:ins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&lt;EndNote&gt;&lt;Cite&gt;&lt;Author&gt;McPherson&lt;/Author&gt;&lt;Year&gt;2001&lt;/Year&gt;&lt;RecNum&gt;36&lt;/RecNum&gt;&lt;DisplayText&gt;(McPherson 2001)&lt;/DisplayText&gt;&lt;record&gt;&lt;rec-number&gt;36&lt;/rec-number&gt;&lt;foreign-keys&gt;&lt;key app="EN" db-id="5za2wssxastp9be5drupxef7estwzx02xwzf" timestamp="1704686206"&gt;36&lt;/key&gt;&lt;/foreign-keys&gt;&lt;ref-type name="Journal Article"&gt;17&lt;/ref-type&gt;&lt;contributors&gt;&lt;authors&gt;&lt;author&gt;McPherson, E Gregory&lt;/author&gt;&lt;/authors&gt;&lt;/contributors&gt;&lt;titles&gt;&lt;title&gt;Sacramento’s parking lot shading ordinance: environmental and economic costs of compliance&lt;/title&gt;&lt;secondary-title&gt;Landscape and Urban Planning&lt;/secondary-title&gt;&lt;/titles&gt;&lt;periodical&gt;&lt;full-title&gt;Landscape and Urban Planning&lt;/full-title&gt;&lt;/periodical&gt;&lt;pages&gt;105-123&lt;/pages&gt;&lt;volume&gt;57&lt;/volume&gt;&lt;number&gt;2&lt;/number&gt;&lt;dates&gt;&lt;year&gt;2001&lt;/year&gt;&lt;/dates&gt;&lt;isbn&gt;0169-2046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(McPherson 2001)</w:t>
      </w:r>
      <w:r>
        <w:rPr>
          <w:rFonts w:cs="Arial"/>
          <w:bCs/>
          <w:sz w:val="24"/>
          <w:szCs w:val="24"/>
        </w:rPr>
        <w:fldChar w:fldCharType="end"/>
      </w:r>
      <w:del w:id="392" w:author="Gen-Chang Hsu" w:date="2024-01-07T22:57:00Z">
        <w:r>
          <w:rPr>
            <w:rFonts w:cs="Arial"/>
            <w:bCs/>
            <w:sz w:val="24"/>
            <w:szCs w:val="24"/>
          </w:rPr>
          <w:delText xml:space="preserve"> (McPherson, 2001</w:delText>
        </w:r>
      </w:del>
      <w:del w:id="393" w:author="Gen-Chang Hsu [2]" w:date="2024-01-08T14:00:44Z">
        <w:r>
          <w:rPr>
            <w:rFonts w:cs="Arial"/>
            <w:bCs/>
            <w:sz w:val="24"/>
            <w:szCs w:val="24"/>
          </w:rPr>
          <w:delText xml:space="preserve"> (</w:delText>
        </w:r>
      </w:del>
      <w:del w:id="394" w:author="Gen-Chang Hsu [2]" w:date="2024-01-08T14:00:33Z">
        <w:r>
          <w:rPr>
            <w:rFonts w:cs="Arial"/>
            <w:bCs/>
            <w:sz w:val="24"/>
            <w:szCs w:val="24"/>
          </w:rPr>
          <w:delText>especially during the warmer seasons)</w:delText>
        </w:r>
      </w:del>
      <w:r>
        <w:rPr>
          <w:rFonts w:cs="Arial"/>
          <w:bCs/>
          <w:sz w:val="24"/>
          <w:szCs w:val="24"/>
        </w:rPr>
        <w:t>, arboreal ants’ encounter with vehicles can be largely</w:t>
      </w:r>
      <w:ins w:id="395" w:author="Gen-Chang Hsu [2]" w:date="2024-01-08T14:00:59Z">
        <w:r>
          <w:rPr>
            <w:rFonts w:hint="default" w:cs="Arial"/>
            <w:bCs/>
            <w:sz w:val="24"/>
            <w:szCs w:val="24"/>
            <w:lang w:val="en-US"/>
          </w:rPr>
          <w:t xml:space="preserve"> i</w:t>
        </w:r>
      </w:ins>
      <w:ins w:id="396" w:author="Gen-Chang Hsu [2]" w:date="2024-01-08T14:01:00Z">
        <w:r>
          <w:rPr>
            <w:rFonts w:hint="default" w:cs="Arial"/>
            <w:bCs/>
            <w:sz w:val="24"/>
            <w:szCs w:val="24"/>
            <w:lang w:val="en-US"/>
          </w:rPr>
          <w:t>ncrease</w:t>
        </w:r>
      </w:ins>
      <w:ins w:id="397" w:author="Gen-Chang Hsu [2]" w:date="2024-01-08T14:01:01Z">
        <w:r>
          <w:rPr>
            <w:rFonts w:hint="default" w:cs="Arial"/>
            <w:bCs/>
            <w:sz w:val="24"/>
            <w:szCs w:val="24"/>
            <w:lang w:val="en-US"/>
          </w:rPr>
          <w:t>d</w:t>
        </w:r>
      </w:ins>
      <w:del w:id="398" w:author="Gen-Chang Hsu [2]" w:date="2024-01-08T14:00:59Z">
        <w:r>
          <w:rPr>
            <w:rFonts w:cs="Arial"/>
            <w:bCs/>
            <w:sz w:val="24"/>
            <w:szCs w:val="24"/>
          </w:rPr>
          <w:delText xml:space="preserve"> encouraged</w:delText>
        </w:r>
      </w:del>
      <w:r>
        <w:rPr>
          <w:rFonts w:cs="Arial"/>
          <w:bCs/>
          <w:sz w:val="24"/>
          <w:szCs w:val="24"/>
        </w:rPr>
        <w:t xml:space="preserve">. </w:t>
      </w:r>
      <w:del w:id="399" w:author="Gen-Chang Hsu [2]" w:date="2024-01-08T13:52:50Z">
        <w:r>
          <w:rPr>
            <w:rFonts w:hint="default" w:cs="Arial"/>
            <w:bCs/>
            <w:sz w:val="24"/>
            <w:szCs w:val="24"/>
            <w:lang w:val="en-US"/>
          </w:rPr>
          <w:delText>Furthermore</w:delText>
        </w:r>
      </w:del>
      <w:ins w:id="400" w:author="Gen-Chang Hsu [2]" w:date="2024-01-08T13:52:50Z">
        <w:r>
          <w:rPr>
            <w:rFonts w:hint="default" w:cs="Arial"/>
            <w:bCs/>
            <w:sz w:val="24"/>
            <w:szCs w:val="24"/>
            <w:lang w:val="en-US"/>
          </w:rPr>
          <w:t>In</w:t>
        </w:r>
      </w:ins>
      <w:ins w:id="401" w:author="Gen-Chang Hsu [2]" w:date="2024-01-08T13:52:51Z">
        <w:r>
          <w:rPr>
            <w:rFonts w:hint="default" w:cs="Arial"/>
            <w:bCs/>
            <w:sz w:val="24"/>
            <w:szCs w:val="24"/>
            <w:lang w:val="en-US"/>
          </w:rPr>
          <w:t xml:space="preserve"> fa</w:t>
        </w:r>
      </w:ins>
      <w:ins w:id="402" w:author="Gen-Chang Hsu [2]" w:date="2024-01-08T13:52:54Z">
        <w:r>
          <w:rPr>
            <w:rFonts w:hint="default" w:cs="Arial"/>
            <w:bCs/>
            <w:sz w:val="24"/>
            <w:szCs w:val="24"/>
            <w:lang w:val="en-US"/>
          </w:rPr>
          <w:t>c</w:t>
        </w:r>
      </w:ins>
      <w:ins w:id="403" w:author="Gen-Chang Hsu [2]" w:date="2024-01-08T13:52:55Z">
        <w:r>
          <w:rPr>
            <w:rFonts w:hint="default" w:cs="Arial"/>
            <w:bCs/>
            <w:sz w:val="24"/>
            <w:szCs w:val="24"/>
            <w:lang w:val="en-US"/>
          </w:rPr>
          <w:t>t</w:t>
        </w:r>
      </w:ins>
      <w:r>
        <w:rPr>
          <w:rFonts w:cs="Arial"/>
          <w:bCs/>
          <w:sz w:val="24"/>
          <w:szCs w:val="24"/>
        </w:rPr>
        <w:t>, there were plenty of instances in our</w:t>
      </w:r>
      <w:ins w:id="404" w:author="Gen-Chang Hsu [2]" w:date="2024-01-08T13:53:47Z">
        <w:r>
          <w:rPr>
            <w:rFonts w:hint="default" w:cs="Arial"/>
            <w:bCs/>
            <w:sz w:val="24"/>
            <w:szCs w:val="24"/>
            <w:lang w:val="en-US"/>
          </w:rPr>
          <w:t xml:space="preserve"> re</w:t>
        </w:r>
      </w:ins>
      <w:ins w:id="405" w:author="Gen-Chang Hsu [2]" w:date="2024-01-08T13:53:48Z">
        <w:r>
          <w:rPr>
            <w:rFonts w:hint="default" w:cs="Arial"/>
            <w:bCs/>
            <w:sz w:val="24"/>
            <w:szCs w:val="24"/>
            <w:lang w:val="en-US"/>
          </w:rPr>
          <w:t>cords</w:t>
        </w:r>
      </w:ins>
      <w:del w:id="406" w:author="Gen-Chang Hsu [2]" w:date="2024-01-08T13:53:47Z">
        <w:r>
          <w:rPr>
            <w:rFonts w:cs="Arial"/>
            <w:bCs/>
            <w:sz w:val="24"/>
            <w:szCs w:val="24"/>
          </w:rPr>
          <w:delText xml:space="preserve"> </w:delText>
        </w:r>
      </w:del>
      <w:del w:id="407" w:author="Gen-Chang Hsu [2]" w:date="2024-01-08T13:53:46Z">
        <w:r>
          <w:rPr>
            <w:rFonts w:cs="Arial"/>
            <w:bCs/>
            <w:sz w:val="24"/>
            <w:szCs w:val="24"/>
          </w:rPr>
          <w:delText>dataset</w:delText>
        </w:r>
      </w:del>
      <w:r>
        <w:rPr>
          <w:rFonts w:cs="Arial"/>
          <w:bCs/>
          <w:sz w:val="24"/>
          <w:szCs w:val="24"/>
        </w:rPr>
        <w:t xml:space="preserve"> where the vehicle</w:t>
      </w:r>
      <w:ins w:id="408" w:author="Gen-Chang Hsu [2]" w:date="2024-01-08T14:03:26Z">
        <w:r>
          <w:rPr>
            <w:rFonts w:hint="default" w:cs="Arial"/>
            <w:bCs/>
            <w:sz w:val="24"/>
            <w:szCs w:val="24"/>
            <w:lang w:val="en-US"/>
          </w:rPr>
          <w:t>s’</w:t>
        </w:r>
      </w:ins>
      <w:del w:id="409" w:author="Gen-Chang Hsu [2]" w:date="2024-01-08T14:03:25Z">
        <w:r>
          <w:rPr>
            <w:rFonts w:cs="Arial"/>
            <w:bCs/>
            <w:sz w:val="24"/>
            <w:szCs w:val="24"/>
          </w:rPr>
          <w:delText>'s</w:delText>
        </w:r>
      </w:del>
      <w:r>
        <w:rPr>
          <w:rFonts w:cs="Arial"/>
          <w:bCs/>
          <w:sz w:val="24"/>
          <w:szCs w:val="24"/>
        </w:rPr>
        <w:t xml:space="preserve"> surface came into contact with the leaves and twigs of </w:t>
      </w:r>
      <w:ins w:id="410" w:author="Gen-Chang Hsu [2]" w:date="2024-01-08T13:54:09Z">
        <w:r>
          <w:rPr>
            <w:rFonts w:hint="default" w:cs="Arial"/>
            <w:bCs/>
            <w:sz w:val="24"/>
            <w:szCs w:val="24"/>
            <w:lang w:val="en-US"/>
          </w:rPr>
          <w:t>the</w:t>
        </w:r>
      </w:ins>
      <w:ins w:id="411" w:author="Gen-Chang Hsu [2]" w:date="2024-01-08T13:54:10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ins w:id="412" w:author="Gen-Chang Hsu [2]" w:date="2024-01-08T13:54:11Z">
        <w:r>
          <w:rPr>
            <w:rFonts w:hint="default" w:cs="Arial"/>
            <w:bCs/>
            <w:sz w:val="24"/>
            <w:szCs w:val="24"/>
            <w:lang w:val="en-US"/>
          </w:rPr>
          <w:t>nea</w:t>
        </w:r>
      </w:ins>
      <w:ins w:id="413" w:author="Gen-Chang Hsu [2]" w:date="2024-01-08T13:54:12Z">
        <w:r>
          <w:rPr>
            <w:rFonts w:hint="default" w:cs="Arial"/>
            <w:bCs/>
            <w:sz w:val="24"/>
            <w:szCs w:val="24"/>
            <w:lang w:val="en-US"/>
          </w:rPr>
          <w:t xml:space="preserve">rby </w:t>
        </w:r>
      </w:ins>
      <w:r>
        <w:rPr>
          <w:rFonts w:cs="Arial"/>
          <w:bCs/>
          <w:sz w:val="24"/>
          <w:szCs w:val="24"/>
        </w:rPr>
        <w:t xml:space="preserve">trees, </w:t>
      </w:r>
      <w:del w:id="414" w:author="Gen-Chang Hsu [2]" w:date="2024-01-08T13:54:18Z">
        <w:r>
          <w:rPr>
            <w:rFonts w:cs="Arial"/>
            <w:bCs/>
            <w:sz w:val="24"/>
            <w:szCs w:val="24"/>
          </w:rPr>
          <w:delText xml:space="preserve">which </w:delText>
        </w:r>
      </w:del>
      <w:r>
        <w:rPr>
          <w:rFonts w:cs="Arial"/>
          <w:bCs/>
          <w:sz w:val="24"/>
          <w:szCs w:val="24"/>
        </w:rPr>
        <w:t xml:space="preserve">creating physical pathways for ants to move onto </w:t>
      </w:r>
      <w:ins w:id="415" w:author="Gen-Chang Hsu [2]" w:date="2024-01-08T13:54:27Z">
        <w:r>
          <w:rPr>
            <w:rFonts w:hint="default" w:cs="Arial"/>
            <w:bCs/>
            <w:sz w:val="24"/>
            <w:szCs w:val="24"/>
            <w:lang w:val="en-US"/>
          </w:rPr>
          <w:t xml:space="preserve">the </w:t>
        </w:r>
      </w:ins>
      <w:del w:id="416" w:author="Gen-Chang Hsu [2]" w:date="2024-01-08T13:54:27Z">
        <w:r>
          <w:rPr>
            <w:rFonts w:cs="Arial"/>
            <w:bCs/>
            <w:sz w:val="24"/>
            <w:szCs w:val="24"/>
          </w:rPr>
          <w:delText xml:space="preserve">a </w:delText>
        </w:r>
      </w:del>
      <w:r>
        <w:rPr>
          <w:rFonts w:cs="Arial"/>
          <w:bCs/>
          <w:sz w:val="24"/>
          <w:szCs w:val="24"/>
        </w:rPr>
        <w:t>vehicle</w:t>
      </w:r>
      <w:ins w:id="417" w:author="Gen-Chang Hsu [2]" w:date="2024-01-08T14:03:28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 and </w:t>
      </w:r>
      <w:del w:id="418" w:author="Gen-Chang Hsu [2]" w:date="2024-01-08T13:55:23Z">
        <w:r>
          <w:rPr>
            <w:rFonts w:hint="default" w:cs="Arial"/>
            <w:bCs/>
            <w:sz w:val="24"/>
            <w:szCs w:val="24"/>
            <w:lang w:val="en-US"/>
          </w:rPr>
          <w:delText>subsequently</w:delText>
        </w:r>
      </w:del>
      <w:ins w:id="419" w:author="Gen-Chang Hsu [2]" w:date="2024-01-08T13:55:23Z">
        <w:r>
          <w:rPr>
            <w:rFonts w:hint="default" w:cs="Arial"/>
            <w:bCs/>
            <w:sz w:val="24"/>
            <w:szCs w:val="24"/>
            <w:lang w:val="en-US"/>
          </w:rPr>
          <w:t>th</w:t>
        </w:r>
      </w:ins>
      <w:ins w:id="420" w:author="Gen-Chang Hsu [2]" w:date="2024-01-08T13:55:27Z">
        <w:r>
          <w:rPr>
            <w:rFonts w:hint="default" w:cs="Arial"/>
            <w:bCs/>
            <w:sz w:val="24"/>
            <w:szCs w:val="24"/>
            <w:lang w:val="en-US"/>
          </w:rPr>
          <w:t>us</w:t>
        </w:r>
      </w:ins>
      <w:r>
        <w:rPr>
          <w:rFonts w:cs="Arial"/>
          <w:bCs/>
          <w:sz w:val="24"/>
          <w:szCs w:val="24"/>
        </w:rPr>
        <w:t xml:space="preserve"> increasing the opportunities for hitchhiking. </w:t>
      </w:r>
    </w:p>
    <w:p>
      <w:pPr>
        <w:spacing w:line="480" w:lineRule="auto"/>
        <w:ind w:firstLine="720"/>
        <w:rPr>
          <w:del w:id="421" w:author="Gen-Chang Hsu [2]" w:date="2024-01-08T14:05:27Z"/>
          <w:rFonts w:cs="Arial"/>
          <w:bCs/>
          <w:sz w:val="24"/>
          <w:szCs w:val="24"/>
        </w:rPr>
      </w:pPr>
    </w:p>
    <w:p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rFonts w:hint="eastAsia" w:cs="Arial"/>
          <w:bCs/>
          <w:sz w:val="24"/>
          <w:szCs w:val="24"/>
        </w:rPr>
        <w:t xml:space="preserve">Second, ants need </w:t>
      </w:r>
      <w:r>
        <w:rPr>
          <w:rFonts w:cs="Arial"/>
          <w:bCs/>
          <w:sz w:val="24"/>
          <w:szCs w:val="24"/>
        </w:rPr>
        <w:t xml:space="preserve">to </w:t>
      </w:r>
      <w:r>
        <w:rPr>
          <w:rFonts w:hint="eastAsia" w:cs="Arial"/>
          <w:bCs/>
          <w:sz w:val="24"/>
          <w:szCs w:val="24"/>
        </w:rPr>
        <w:t>climb</w:t>
      </w:r>
      <w:r>
        <w:rPr>
          <w:rFonts w:cs="Arial"/>
          <w:bCs/>
          <w:sz w:val="24"/>
          <w:szCs w:val="24"/>
        </w:rPr>
        <w:t xml:space="preserve"> or hold</w:t>
      </w:r>
      <w:r>
        <w:rPr>
          <w:rFonts w:hint="eastAsia" w:cs="Arial"/>
          <w:bCs/>
          <w:sz w:val="24"/>
          <w:szCs w:val="24"/>
        </w:rPr>
        <w:t xml:space="preserve"> onto </w:t>
      </w:r>
      <w:ins w:id="422" w:author="Gen-Chang Hsu [2]" w:date="2024-01-08T14:05:42Z">
        <w:r>
          <w:rPr>
            <w:rFonts w:hint="default" w:cs="Arial"/>
            <w:bCs/>
            <w:sz w:val="24"/>
            <w:szCs w:val="24"/>
            <w:lang w:val="en-US"/>
          </w:rPr>
          <w:t>the</w:t>
        </w:r>
      </w:ins>
      <w:del w:id="423" w:author="Gen-Chang Hsu [2]" w:date="2024-01-08T14:05:41Z">
        <w:r>
          <w:rPr>
            <w:rFonts w:cs="Arial"/>
            <w:bCs/>
            <w:sz w:val="24"/>
            <w:szCs w:val="24"/>
          </w:rPr>
          <w:delText>a</w:delText>
        </w:r>
      </w:del>
      <w:r>
        <w:rPr>
          <w:rFonts w:cs="Arial"/>
          <w:bCs/>
          <w:sz w:val="24"/>
          <w:szCs w:val="24"/>
        </w:rPr>
        <w:t xml:space="preserve"> </w:t>
      </w:r>
      <w:r>
        <w:rPr>
          <w:rFonts w:hint="eastAsia" w:cs="Arial"/>
          <w:bCs/>
          <w:sz w:val="24"/>
          <w:szCs w:val="24"/>
        </w:rPr>
        <w:t>vehicle</w:t>
      </w:r>
      <w:r>
        <w:rPr>
          <w:rFonts w:cs="Arial"/>
          <w:bCs/>
          <w:sz w:val="24"/>
          <w:szCs w:val="24"/>
        </w:rPr>
        <w:t xml:space="preserve"> after locating it</w:t>
      </w:r>
      <w:r>
        <w:rPr>
          <w:rFonts w:hint="eastAsia" w:cs="Arial"/>
          <w:bCs/>
          <w:sz w:val="24"/>
          <w:szCs w:val="24"/>
        </w:rPr>
        <w:t>. The</w:t>
      </w:r>
      <w:r>
        <w:rPr>
          <w:rFonts w:cs="Arial"/>
          <w:bCs/>
          <w:sz w:val="24"/>
          <w:szCs w:val="24"/>
        </w:rPr>
        <w:t xml:space="preserve"> m</w:t>
      </w:r>
      <w:r>
        <w:rPr>
          <w:rFonts w:hint="eastAsia" w:cs="Arial"/>
          <w:bCs/>
          <w:sz w:val="24"/>
          <w:szCs w:val="24"/>
        </w:rPr>
        <w:t>etallic paint</w:t>
      </w:r>
      <w:r>
        <w:rPr>
          <w:rFonts w:cs="Arial"/>
          <w:bCs/>
          <w:sz w:val="24"/>
          <w:szCs w:val="24"/>
        </w:rPr>
        <w:t xml:space="preserve"> on vehicle surface is</w:t>
      </w:r>
      <w:del w:id="424" w:author="Gen-Chang Hsu [2]" w:date="2024-01-08T14:06:02Z">
        <w:r>
          <w:rPr>
            <w:rFonts w:cs="Arial"/>
            <w:bCs/>
            <w:sz w:val="24"/>
            <w:szCs w:val="24"/>
          </w:rPr>
          <w:delText xml:space="preserve"> likel</w:delText>
        </w:r>
      </w:del>
      <w:del w:id="425" w:author="Gen-Chang Hsu [2]" w:date="2024-01-08T14:06:01Z">
        <w:r>
          <w:rPr>
            <w:rFonts w:cs="Arial"/>
            <w:bCs/>
            <w:sz w:val="24"/>
            <w:szCs w:val="24"/>
          </w:rPr>
          <w:delText>y</w:delText>
        </w:r>
      </w:del>
      <w:r>
        <w:rPr>
          <w:rFonts w:hint="eastAsia" w:cs="Arial"/>
          <w:bCs/>
          <w:sz w:val="24"/>
          <w:szCs w:val="24"/>
        </w:rPr>
        <w:t xml:space="preserve"> slippery</w:t>
      </w:r>
      <w:r>
        <w:rPr>
          <w:rFonts w:cs="Arial"/>
          <w:bCs/>
          <w:sz w:val="24"/>
          <w:szCs w:val="24"/>
        </w:rPr>
        <w:t xml:space="preserve"> and may potentially select</w:t>
      </w:r>
      <w:del w:id="426" w:author="Gen-Chang Hsu [2]" w:date="2024-01-08T14:06:41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for </w:t>
      </w:r>
      <w:r>
        <w:rPr>
          <w:rFonts w:hint="eastAsia" w:cs="Arial"/>
          <w:bCs/>
          <w:sz w:val="24"/>
          <w:szCs w:val="24"/>
        </w:rPr>
        <w:t>species with good climbing</w:t>
      </w:r>
      <w:r>
        <w:rPr>
          <w:rFonts w:cs="Arial"/>
          <w:bCs/>
          <w:sz w:val="24"/>
          <w:szCs w:val="24"/>
        </w:rPr>
        <w:t>/gripping</w:t>
      </w:r>
      <w:r>
        <w:rPr>
          <w:rFonts w:hint="eastAsia" w:cs="Arial"/>
          <w:bCs/>
          <w:sz w:val="24"/>
          <w:szCs w:val="24"/>
        </w:rPr>
        <w:t xml:space="preserve"> abilit</w:t>
      </w:r>
      <w:r>
        <w:rPr>
          <w:rFonts w:cs="Arial"/>
          <w:bCs/>
          <w:sz w:val="24"/>
          <w:szCs w:val="24"/>
        </w:rPr>
        <w:t>ies</w:t>
      </w:r>
      <w:r>
        <w:rPr>
          <w:rFonts w:hint="eastAsia" w:cs="Arial"/>
          <w:bCs/>
          <w:sz w:val="24"/>
          <w:szCs w:val="24"/>
        </w:rPr>
        <w:t xml:space="preserve">. </w:t>
      </w:r>
      <w:r>
        <w:rPr>
          <w:rFonts w:cs="Arial"/>
          <w:bCs/>
          <w:sz w:val="24"/>
          <w:szCs w:val="24"/>
        </w:rPr>
        <w:t xml:space="preserve">Even if the ants </w:t>
      </w:r>
      <w:ins w:id="427" w:author="Gen-Chang Hsu [2]" w:date="2024-01-08T14:09:25Z">
        <w:r>
          <w:rPr>
            <w:rFonts w:hint="default" w:cs="Arial"/>
            <w:bCs/>
            <w:sz w:val="24"/>
            <w:szCs w:val="24"/>
            <w:lang w:val="en-US"/>
          </w:rPr>
          <w:t>come</w:t>
        </w:r>
      </w:ins>
      <w:del w:id="428" w:author="Gen-Chang Hsu [2]" w:date="2024-01-08T14:07:36Z">
        <w:r>
          <w:rPr>
            <w:rFonts w:cs="Arial"/>
            <w:bCs/>
            <w:sz w:val="24"/>
            <w:szCs w:val="24"/>
          </w:rPr>
          <w:delText>come</w:delText>
        </w:r>
      </w:del>
      <w:del w:id="429" w:author="Gen-Chang Hsu [2]" w:date="2024-01-08T14:09:22Z">
        <w:r>
          <w:rPr>
            <w:rFonts w:cs="Arial"/>
            <w:bCs/>
            <w:sz w:val="24"/>
            <w:szCs w:val="24"/>
          </w:rPr>
          <w:delText xml:space="preserve"> onto the vehicle</w:delText>
        </w:r>
      </w:del>
      <w:del w:id="430" w:author="Gen-Chang Hsu [2]" w:date="2024-01-08T14:07:42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directly from the trees via twigs or branches that touch the vehicle</w:t>
      </w:r>
      <w:del w:id="431" w:author="Gen-Chang Hsu [2]" w:date="2024-01-08T14:08:23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, they still need to be capable of moving </w:t>
      </w:r>
      <w:ins w:id="432" w:author="Gen-Chang Hsu [2]" w:date="2024-01-08T14:14:00Z">
        <w:r>
          <w:rPr>
            <w:rFonts w:hint="default" w:cs="Arial"/>
            <w:bCs/>
            <w:sz w:val="24"/>
            <w:szCs w:val="24"/>
            <w:lang w:val="en-US"/>
          </w:rPr>
          <w:t>along</w:t>
        </w:r>
      </w:ins>
      <w:del w:id="433" w:author="Gen-Chang Hsu [2]" w:date="2024-01-08T14:13:59Z">
        <w:r>
          <w:rPr>
            <w:rFonts w:cs="Arial"/>
            <w:bCs/>
            <w:sz w:val="24"/>
            <w:szCs w:val="24"/>
          </w:rPr>
          <w:delText>on</w:delText>
        </w:r>
      </w:del>
      <w:r>
        <w:rPr>
          <w:rFonts w:cs="Arial"/>
          <w:bCs/>
          <w:sz w:val="24"/>
          <w:szCs w:val="24"/>
        </w:rPr>
        <w:t xml:space="preserve"> the vehicle surface.</w:t>
      </w:r>
      <w:r>
        <w:t xml:space="preserve"> </w:t>
      </w:r>
      <w:r>
        <w:rPr>
          <w:rFonts w:cs="Arial"/>
          <w:bCs/>
          <w:sz w:val="24"/>
          <w:szCs w:val="24"/>
        </w:rPr>
        <w:t>The climbing and moving performance of ants is determined by the</w:t>
      </w:r>
      <w:r>
        <w:rPr>
          <w:rFonts w:hint="eastAsia" w:cs="Arial"/>
          <w:bCs/>
          <w:sz w:val="24"/>
          <w:szCs w:val="24"/>
        </w:rPr>
        <w:t xml:space="preserve"> morpholog</w:t>
      </w:r>
      <w:r>
        <w:rPr>
          <w:rFonts w:cs="Arial"/>
          <w:bCs/>
          <w:sz w:val="24"/>
          <w:szCs w:val="24"/>
        </w:rPr>
        <w:t xml:space="preserve">ical characteristics of the leg segments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&lt;EndNote&gt;&lt;Cite&gt;&lt;Author&gt;Beutel&lt;/Author&gt;&lt;Year&gt;2020&lt;/Year&gt;&lt;RecNum&gt;1&lt;/RecNum&gt;&lt;DisplayText&gt;(Beutel et al. 2020)&lt;/DisplayText&gt;&lt;record&gt;&lt;rec-number&gt;1&lt;/rec-number&gt;&lt;foreign-keys&gt;&lt;key app="EN" db-id="5za2wssxastp9be5drupxef7estwzx02xwzf" timestamp="1687324208"&gt;1&lt;/key&gt;&lt;/foreign-keys&gt;&lt;ref-type name="Journal Article"&gt;17&lt;/ref-type&gt;&lt;contributors&gt;&lt;authors&gt;&lt;author&gt;Beutel, Rolf Georg&lt;/author&gt;&lt;author&gt;Richter, Adrian&lt;/author&gt;&lt;author&gt;Keller, Roberto A&lt;/author&gt;&lt;author&gt;Hita Garcia, Francisco&lt;/author&gt;&lt;author&gt;Matsumura, Yoko&lt;/author&gt;&lt;author&gt;Economo, Evan P&lt;/author&gt;&lt;author&gt;Gorb, Stanislav N&lt;/author&gt;&lt;/authors&gt;&lt;/contributors&gt;&lt;titles&gt;&lt;title&gt;Distal leg structures of the Aculeata (Hymenoptera): a comparative evolutionary study of Sceliphron (Sphecidae) and Formica (Formicidae)&lt;/title&gt;&lt;secondary-title&gt;Journal of Morphology&lt;/secondary-title&gt;&lt;/titles&gt;&lt;periodical&gt;&lt;full-title&gt;Journal of Morphology&lt;/full-title&gt;&lt;/periodical&gt;&lt;pages&gt;737-753&lt;/pages&gt;&lt;volume&gt;281&lt;/volume&gt;&lt;number&gt;7&lt;/number&gt;&lt;dates&gt;&lt;year&gt;2020&lt;/year&gt;&lt;/dates&gt;&lt;isbn&gt;0362-2525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(Beutel et al. 2020)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>. For instance, the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fine </w:t>
      </w:r>
      <w:r>
        <w:rPr>
          <w:rFonts w:hint="eastAsia" w:cs="Arial"/>
          <w:bCs/>
          <w:sz w:val="24"/>
          <w:szCs w:val="24"/>
        </w:rPr>
        <w:t>hair</w:t>
      </w:r>
      <w:r>
        <w:rPr>
          <w:rFonts w:cs="Arial"/>
          <w:bCs/>
          <w:sz w:val="24"/>
          <w:szCs w:val="24"/>
        </w:rPr>
        <w:t xml:space="preserve"> arrays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on the tarsus can</w:t>
      </w:r>
      <w:r>
        <w:rPr>
          <w:rFonts w:hint="eastAsia" w:cs="Arial"/>
          <w:bCs/>
          <w:sz w:val="24"/>
          <w:szCs w:val="24"/>
        </w:rPr>
        <w:t xml:space="preserve"> increase the </w:t>
      </w:r>
      <w:r>
        <w:rPr>
          <w:rFonts w:cs="Arial"/>
          <w:bCs/>
          <w:sz w:val="24"/>
          <w:szCs w:val="24"/>
        </w:rPr>
        <w:t xml:space="preserve">friction forces during vertical climbing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&lt;EndNote&gt;&lt;Cite&gt;&lt;Author&gt;Endlein&lt;/Author&gt;&lt;Year&gt;2015&lt;/Year&gt;&lt;RecNum&gt;2&lt;/RecNum&gt;&lt;DisplayText&gt;(Endlein and Federle 2015)&lt;/DisplayText&gt;&lt;record&gt;&lt;rec-number&gt;2&lt;/rec-number&gt;&lt;foreign-keys&gt;&lt;key app="EN" db-id="5za2wssxastp9be5drupxef7estwzx02xwzf" timestamp="1687324995"&gt;2&lt;/key&gt;&lt;/foreign-keys&gt;&lt;ref-type name="Journal Article"&gt;17&lt;/ref-type&gt;&lt;contributors&gt;&lt;authors&gt;&lt;author&gt;Endlein, Thomas&lt;/author&gt;&lt;author&gt;Federle, Walter&lt;/author&gt;&lt;/authors&gt;&lt;/contributors&gt;&lt;titles&gt;&lt;title&gt;On heels and toes: how ants climb with adhesive pads and tarsal friction hair arrays&lt;/title&gt;&lt;secondary-title&gt;PloS one&lt;/secondary-title&gt;&lt;/titles&gt;&lt;periodical&gt;&lt;full-title&gt;PLoS ONE&lt;/full-title&gt;&lt;/periodical&gt;&lt;pages&gt;e0141269&lt;/pages&gt;&lt;volume&gt;10&lt;/volume&gt;&lt;number&gt;11&lt;/number&gt;&lt;dates&gt;&lt;year&gt;2015&lt;/year&gt;&lt;/dates&gt;&lt;isbn&gt;1932-6203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(Endlein and Federle 2015)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. Arboreal ants have hooked pretarsal claws, well-developed adhesive pads, and fine tarsal hairs, allowing them to walk on smooth vertical substrates. </w:t>
      </w:r>
      <w:ins w:id="434" w:author="Gen-Chang Hsu [2]" w:date="2024-01-08T14:10:30Z">
        <w:r>
          <w:rPr>
            <w:rFonts w:hint="default" w:cs="Arial"/>
            <w:bCs/>
            <w:sz w:val="24"/>
            <w:szCs w:val="24"/>
            <w:lang w:val="en-US"/>
          </w:rPr>
          <w:t xml:space="preserve">In </w:t>
        </w:r>
      </w:ins>
      <w:ins w:id="435" w:author="Gen-Chang Hsu [2]" w:date="2024-01-08T14:10:35Z">
        <w:r>
          <w:rPr>
            <w:rFonts w:hint="default" w:cs="Arial"/>
            <w:bCs/>
            <w:sz w:val="24"/>
            <w:szCs w:val="24"/>
            <w:lang w:val="en-US"/>
          </w:rPr>
          <w:t>c</w:t>
        </w:r>
      </w:ins>
      <w:ins w:id="436" w:author="Gen-Chang Hsu [2]" w:date="2024-01-08T14:10:36Z">
        <w:r>
          <w:rPr>
            <w:rFonts w:hint="default" w:cs="Arial"/>
            <w:bCs/>
            <w:sz w:val="24"/>
            <w:szCs w:val="24"/>
            <w:lang w:val="en-US"/>
          </w:rPr>
          <w:t>o</w:t>
        </w:r>
      </w:ins>
      <w:ins w:id="437" w:author="Gen-Chang Hsu [2]" w:date="2024-01-08T14:10:31Z">
        <w:r>
          <w:rPr>
            <w:rFonts w:hint="default" w:cs="Arial"/>
            <w:bCs/>
            <w:sz w:val="24"/>
            <w:szCs w:val="24"/>
            <w:lang w:val="en-US"/>
          </w:rPr>
          <w:t>ntras</w:t>
        </w:r>
      </w:ins>
      <w:ins w:id="438" w:author="Gen-Chang Hsu [2]" w:date="2024-01-08T14:10:32Z">
        <w:r>
          <w:rPr>
            <w:rFonts w:hint="default" w:cs="Arial"/>
            <w:bCs/>
            <w:sz w:val="24"/>
            <w:szCs w:val="24"/>
            <w:lang w:val="en-US"/>
          </w:rPr>
          <w:t xml:space="preserve">t, </w:t>
        </w:r>
      </w:ins>
      <w:ins w:id="439" w:author="Gen-Chang Hsu [2]" w:date="2024-01-08T14:10:33Z">
        <w:r>
          <w:rPr>
            <w:rFonts w:hint="default" w:cs="Arial"/>
            <w:bCs/>
            <w:sz w:val="24"/>
            <w:szCs w:val="24"/>
            <w:lang w:val="en-US"/>
          </w:rPr>
          <w:t>g</w:t>
        </w:r>
      </w:ins>
      <w:del w:id="440" w:author="Gen-Chang Hsu [2]" w:date="2024-01-08T14:10:32Z">
        <w:r>
          <w:rPr>
            <w:rFonts w:cs="Arial"/>
            <w:bCs/>
            <w:sz w:val="24"/>
            <w:szCs w:val="24"/>
          </w:rPr>
          <w:delText>G</w:delText>
        </w:r>
      </w:del>
      <w:r>
        <w:rPr>
          <w:rFonts w:cs="Arial"/>
          <w:bCs/>
          <w:sz w:val="24"/>
          <w:szCs w:val="24"/>
        </w:rPr>
        <w:t>round-dwelling ants</w:t>
      </w:r>
      <w:del w:id="441" w:author="Gen-Chang Hsu [2]" w:date="2024-01-08T14:10:27Z">
        <w:r>
          <w:rPr>
            <w:rFonts w:cs="Arial"/>
            <w:bCs/>
            <w:sz w:val="24"/>
            <w:szCs w:val="24"/>
          </w:rPr>
          <w:delText>,</w:delText>
        </w:r>
      </w:del>
      <w:del w:id="442" w:author="Gen-Chang Hsu [2]" w:date="2024-01-08T14:10:26Z">
        <w:r>
          <w:rPr>
            <w:rFonts w:cs="Arial"/>
            <w:bCs/>
            <w:sz w:val="24"/>
            <w:szCs w:val="24"/>
          </w:rPr>
          <w:delText xml:space="preserve"> however</w:delText>
        </w:r>
      </w:del>
      <w:del w:id="443" w:author="Gen-Chang Hsu [2]" w:date="2024-01-08T14:10:39Z">
        <w:r>
          <w:rPr>
            <w:rFonts w:cs="Arial"/>
            <w:bCs/>
            <w:sz w:val="24"/>
            <w:szCs w:val="24"/>
          </w:rPr>
          <w:delText>,</w:delText>
        </w:r>
      </w:del>
      <w:r>
        <w:rPr>
          <w:rFonts w:cs="Arial"/>
          <w:bCs/>
          <w:sz w:val="24"/>
          <w:szCs w:val="24"/>
        </w:rPr>
        <w:t xml:space="preserve"> have straight pretarsal claws and lack adhesive pads </w:t>
      </w:r>
      <w:del w:id="444" w:author="Gen-Chang Hsu [2]" w:date="2024-01-08T14:10:51Z">
        <w:r>
          <w:rPr>
            <w:rFonts w:hint="default" w:cs="Arial"/>
            <w:bCs/>
            <w:sz w:val="24"/>
            <w:szCs w:val="24"/>
            <w:lang w:val="en-US"/>
          </w:rPr>
          <w:delText>as well as</w:delText>
        </w:r>
      </w:del>
      <w:ins w:id="445" w:author="Gen-Chang Hsu [2]" w:date="2024-01-08T14:11:08Z">
        <w:r>
          <w:rPr>
            <w:rFonts w:hint="default" w:cs="Arial"/>
            <w:bCs/>
            <w:sz w:val="24"/>
            <w:szCs w:val="24"/>
            <w:lang w:val="en-US"/>
          </w:rPr>
          <w:t>as well</w:t>
        </w:r>
      </w:ins>
      <w:ins w:id="446" w:author="Gen-Chang Hsu [2]" w:date="2024-01-08T14:11:09Z">
        <w:r>
          <w:rPr>
            <w:rFonts w:hint="default" w:cs="Arial"/>
            <w:bCs/>
            <w:sz w:val="24"/>
            <w:szCs w:val="24"/>
            <w:lang w:val="en-US"/>
          </w:rPr>
          <w:t xml:space="preserve"> as</w:t>
        </w:r>
      </w:ins>
      <w:r>
        <w:rPr>
          <w:rFonts w:cs="Arial"/>
          <w:bCs/>
          <w:sz w:val="24"/>
          <w:szCs w:val="24"/>
        </w:rPr>
        <w:t xml:space="preserve"> tarsal hairs, and therefore they are less capable of moving on smooth </w:t>
      </w:r>
      <w:del w:id="447" w:author="Gen-Chang Hsu [2]" w:date="2024-01-08T14:11:25Z">
        <w:r>
          <w:rPr>
            <w:rFonts w:cs="Arial"/>
            <w:bCs/>
            <w:sz w:val="24"/>
            <w:szCs w:val="24"/>
          </w:rPr>
          <w:delText xml:space="preserve">vertical </w:delText>
        </w:r>
      </w:del>
      <w:r>
        <w:rPr>
          <w:rFonts w:cs="Arial"/>
          <w:bCs/>
          <w:sz w:val="24"/>
          <w:szCs w:val="24"/>
        </w:rPr>
        <w:t xml:space="preserve">surfaces such as vehicle paint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&lt;EndNote&gt;&lt;Cite&gt;&lt;Author&gt;Orivel&lt;/Author&gt;&lt;Year&gt;2001&lt;/Year&gt;&lt;RecNum&gt;3&lt;/RecNum&gt;&lt;DisplayText&gt;(Orivel et al. 2001, Billen et al. 2017)&lt;/DisplayText&gt;&lt;record&gt;&lt;rec-number&gt;3&lt;/rec-number&gt;&lt;foreign-keys&gt;&lt;key app="EN" db-id="5za2wssxastp9be5drupxef7estwzx02xwzf" timestamp="1687326730"&gt;3&lt;/key&gt;&lt;/foreign-keys&gt;&lt;ref-type name="Journal Article"&gt;17&lt;/ref-type&gt;&lt;contributors&gt;&lt;authors&gt;&lt;author&gt;Orivel, J&lt;/author&gt;&lt;author&gt;Malherbe, MC&lt;/author&gt;&lt;author&gt;Dejean, A&lt;/author&gt;&lt;/authors&gt;&lt;/contributors&gt;&lt;titles&gt;&lt;title&gt;Relationships between pretarsus morphology and arboreal life in ponerine ants of the genus Pachycondyla (Formicidae: Ponerinae)&lt;/title&gt;&lt;secondary-title&gt;Annals of the Entomological Society of America&lt;/secondary-title&gt;&lt;/titles&gt;&lt;periodical&gt;&lt;full-title&gt;Annals of the Entomological Society of America&lt;/full-title&gt;&lt;/periodical&gt;&lt;pages&gt;449-456&lt;/pages&gt;&lt;volume&gt;94&lt;/volume&gt;&lt;number&gt;3&lt;/number&gt;&lt;dates&gt;&lt;year&gt;2001&lt;/year&gt;&lt;/dates&gt;&lt;isbn&gt;1938-2901&lt;/isbn&gt;&lt;urls&gt;&lt;/urls&gt;&lt;/record&gt;&lt;/Cite&gt;&lt;Cite&gt;&lt;Author&gt;Billen&lt;/Author&gt;&lt;Year&gt;2017&lt;/Year&gt;&lt;RecNum&gt;4&lt;/RecNum&gt;&lt;record&gt;&lt;rec-number&gt;4&lt;/rec-number&gt;&lt;foreign-keys&gt;&lt;key app="EN" db-id="5za2wssxastp9be5drupxef7estwzx02xwzf" timestamp="1687326762"&gt;4&lt;/key&gt;&lt;/foreign-keys&gt;&lt;ref-type name="Journal Article"&gt;17&lt;/ref-type&gt;&lt;contributors&gt;&lt;authors&gt;&lt;author&gt;Billen, Johan&lt;/author&gt;&lt;author&gt;Al-Khalifa, Mohammed S&lt;/author&gt;&lt;author&gt;Silva, Rogério R&lt;/author&gt;&lt;/authors&gt;&lt;/contributors&gt;&lt;titles&gt;&lt;title&gt;Pretarsus structure in relation to climbing ability in the ants Brachyponera sennaarensis and Daceton armigerum&lt;/title&gt;&lt;secondary-title&gt;Saudi Journal of Biological Sciences&lt;/secondary-title&gt;&lt;/titles&gt;&lt;periodical&gt;&lt;full-title&gt;Saudi Journal of Biological Sciences&lt;/full-title&gt;&lt;/periodical&gt;&lt;pages&gt;830-836&lt;/pages&gt;&lt;volume&gt;24&lt;/volume&gt;&lt;number&gt;4&lt;/number&gt;&lt;dates&gt;&lt;year&gt;2017&lt;/year&gt;&lt;/dates&gt;&lt;isbn&gt;1319-562X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(Orivel et al. 2001, Billen et al. 2017)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. The ability of </w:t>
      </w:r>
      <w:del w:id="448" w:author="Gen-Chang Hsu [2]" w:date="2024-01-08T14:12:21Z">
        <w:r>
          <w:rPr>
            <w:rFonts w:cs="Arial"/>
            <w:bCs/>
            <w:sz w:val="24"/>
            <w:szCs w:val="24"/>
          </w:rPr>
          <w:delText xml:space="preserve">being able to </w:delText>
        </w:r>
      </w:del>
      <w:r>
        <w:rPr>
          <w:rFonts w:cs="Arial"/>
          <w:bCs/>
          <w:sz w:val="24"/>
          <w:szCs w:val="24"/>
        </w:rPr>
        <w:t>climb</w:t>
      </w:r>
      <w:ins w:id="449" w:author="Gen-Chang Hsu [2]" w:date="2024-01-08T14:12:23Z">
        <w:r>
          <w:rPr>
            <w:rFonts w:hint="default" w:cs="Arial"/>
            <w:bCs/>
            <w:sz w:val="24"/>
            <w:szCs w:val="24"/>
            <w:lang w:val="en-US"/>
          </w:rPr>
          <w:t>ing</w:t>
        </w:r>
      </w:ins>
      <w:r>
        <w:rPr>
          <w:rFonts w:cs="Arial"/>
          <w:bCs/>
          <w:sz w:val="24"/>
          <w:szCs w:val="24"/>
        </w:rPr>
        <w:t xml:space="preserve"> and hold</w:t>
      </w:r>
      <w:ins w:id="450" w:author="Gen-Chang Hsu [2]" w:date="2024-01-08T14:12:25Z">
        <w:r>
          <w:rPr>
            <w:rFonts w:hint="default" w:cs="Arial"/>
            <w:bCs/>
            <w:sz w:val="24"/>
            <w:szCs w:val="24"/>
            <w:lang w:val="en-US"/>
          </w:rPr>
          <w:t>ing</w:t>
        </w:r>
      </w:ins>
      <w:r>
        <w:rPr>
          <w:rFonts w:cs="Arial"/>
          <w:bCs/>
          <w:sz w:val="24"/>
          <w:szCs w:val="24"/>
        </w:rPr>
        <w:t xml:space="preserve"> onto </w:t>
      </w:r>
      <w:ins w:id="451" w:author="Gen-Chang Hsu [2]" w:date="2024-01-08T14:12:28Z">
        <w:r>
          <w:rPr>
            <w:rFonts w:hint="default" w:cs="Arial"/>
            <w:bCs/>
            <w:sz w:val="24"/>
            <w:szCs w:val="24"/>
            <w:lang w:val="en-US"/>
          </w:rPr>
          <w:t xml:space="preserve">the </w:t>
        </w:r>
      </w:ins>
      <w:r>
        <w:rPr>
          <w:rFonts w:cs="Arial"/>
          <w:bCs/>
          <w:sz w:val="24"/>
          <w:szCs w:val="24"/>
        </w:rPr>
        <w:t xml:space="preserve">vehicle may </w:t>
      </w:r>
      <w:ins w:id="452" w:author="Gen-Chang Hsu [2]" w:date="2024-01-08T14:12:37Z">
        <w:r>
          <w:rPr>
            <w:rFonts w:hint="default" w:cs="Arial"/>
            <w:bCs/>
            <w:sz w:val="24"/>
            <w:szCs w:val="24"/>
            <w:lang w:val="en-US"/>
          </w:rPr>
          <w:t>pa</w:t>
        </w:r>
      </w:ins>
      <w:ins w:id="453" w:author="Gen-Chang Hsu [2]" w:date="2024-01-08T14:12:38Z">
        <w:r>
          <w:rPr>
            <w:rFonts w:hint="default" w:cs="Arial"/>
            <w:bCs/>
            <w:sz w:val="24"/>
            <w:szCs w:val="24"/>
            <w:lang w:val="en-US"/>
          </w:rPr>
          <w:t>rtially</w:t>
        </w:r>
      </w:ins>
      <w:ins w:id="454" w:author="Gen-Chang Hsu [2]" w:date="2024-01-08T14:12:39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r>
        <w:rPr>
          <w:rFonts w:cs="Arial"/>
          <w:bCs/>
          <w:sz w:val="24"/>
          <w:szCs w:val="24"/>
        </w:rPr>
        <w:t>explain the over</w:t>
      </w:r>
      <w:ins w:id="455" w:author="Gen-Chang Hsu [2]" w:date="2024-01-08T14:11:36Z">
        <w:r>
          <w:rPr>
            <w:rFonts w:hint="default" w:cs="Arial"/>
            <w:bCs/>
            <w:sz w:val="24"/>
            <w:szCs w:val="24"/>
            <w:lang w:val="en-US"/>
          </w:rPr>
          <w:t>-</w:t>
        </w:r>
      </w:ins>
      <w:r>
        <w:rPr>
          <w:rFonts w:cs="Arial"/>
          <w:bCs/>
          <w:sz w:val="24"/>
          <w:szCs w:val="24"/>
        </w:rPr>
        <w:t xml:space="preserve">representation of arboreal ants in our </w:t>
      </w:r>
      <w:del w:id="456" w:author="Gen-Chang Hsu [2]" w:date="2024-01-08T14:11:41Z">
        <w:r>
          <w:rPr>
            <w:rFonts w:hint="default" w:cs="Arial"/>
            <w:bCs/>
            <w:sz w:val="24"/>
            <w:szCs w:val="24"/>
            <w:lang w:val="en-US"/>
          </w:rPr>
          <w:delText>dataset</w:delText>
        </w:r>
      </w:del>
      <w:ins w:id="457" w:author="Gen-Chang Hsu [2]" w:date="2024-01-08T14:11:41Z">
        <w:r>
          <w:rPr>
            <w:rFonts w:hint="default" w:cs="Arial"/>
            <w:bCs/>
            <w:sz w:val="24"/>
            <w:szCs w:val="24"/>
            <w:lang w:val="en-US"/>
          </w:rPr>
          <w:t>re</w:t>
        </w:r>
      </w:ins>
      <w:ins w:id="458" w:author="Gen-Chang Hsu [2]" w:date="2024-01-08T14:11:42Z">
        <w:r>
          <w:rPr>
            <w:rFonts w:hint="default" w:cs="Arial"/>
            <w:bCs/>
            <w:sz w:val="24"/>
            <w:szCs w:val="24"/>
            <w:lang w:val="en-US"/>
          </w:rPr>
          <w:t>cords</w:t>
        </w:r>
      </w:ins>
      <w:r>
        <w:rPr>
          <w:rFonts w:cs="Arial"/>
          <w:bCs/>
          <w:sz w:val="24"/>
          <w:szCs w:val="24"/>
        </w:rPr>
        <w:t>.</w:t>
      </w:r>
    </w:p>
    <w:p>
      <w:pPr>
        <w:spacing w:line="480" w:lineRule="auto"/>
        <w:ind w:firstLine="720"/>
        <w:rPr>
          <w:rFonts w:cs="Arial"/>
          <w:bCs/>
          <w:sz w:val="24"/>
          <w:szCs w:val="24"/>
        </w:rPr>
      </w:pPr>
      <w:r>
        <w:rPr>
          <w:rFonts w:hint="eastAsia" w:cs="Arial"/>
          <w:bCs/>
          <w:sz w:val="24"/>
          <w:szCs w:val="24"/>
        </w:rPr>
        <w:t xml:space="preserve">Third, </w:t>
      </w:r>
      <w:r>
        <w:rPr>
          <w:rFonts w:cs="Arial"/>
          <w:bCs/>
          <w:sz w:val="24"/>
          <w:szCs w:val="24"/>
        </w:rPr>
        <w:t>ants</w:t>
      </w:r>
      <w:r>
        <w:rPr>
          <w:rFonts w:hint="eastAsia" w:cs="Arial"/>
          <w:bCs/>
          <w:sz w:val="24"/>
          <w:szCs w:val="24"/>
        </w:rPr>
        <w:t xml:space="preserve"> need to be </w:t>
      </w:r>
      <w:r>
        <w:rPr>
          <w:rFonts w:cs="Arial"/>
          <w:bCs/>
          <w:sz w:val="24"/>
          <w:szCs w:val="24"/>
        </w:rPr>
        <w:t>able to</w:t>
      </w:r>
      <w:r>
        <w:rPr>
          <w:rFonts w:hint="eastAsia" w:cs="Arial"/>
          <w:bCs/>
          <w:sz w:val="24"/>
          <w:szCs w:val="24"/>
        </w:rPr>
        <w:t xml:space="preserve"> coloniz</w:t>
      </w:r>
      <w:r>
        <w:rPr>
          <w:rFonts w:cs="Arial"/>
          <w:bCs/>
          <w:sz w:val="24"/>
          <w:szCs w:val="24"/>
        </w:rPr>
        <w:t>e</w:t>
      </w:r>
      <w:r>
        <w:rPr>
          <w:rFonts w:hint="eastAsia" w:cs="Arial"/>
          <w:bCs/>
          <w:sz w:val="24"/>
          <w:szCs w:val="24"/>
        </w:rPr>
        <w:t xml:space="preserve"> </w:t>
      </w:r>
      <w:ins w:id="459" w:author="Gen-Chang Hsu [2]" w:date="2024-01-08T14:13:17Z">
        <w:r>
          <w:rPr>
            <w:rFonts w:hint="default" w:cs="Arial"/>
            <w:bCs/>
            <w:sz w:val="24"/>
            <w:szCs w:val="24"/>
            <w:lang w:val="en-US"/>
          </w:rPr>
          <w:t xml:space="preserve">the </w:t>
        </w:r>
      </w:ins>
      <w:r>
        <w:rPr>
          <w:rFonts w:cs="Arial"/>
          <w:bCs/>
          <w:sz w:val="24"/>
          <w:szCs w:val="24"/>
        </w:rPr>
        <w:t>vehicle</w:t>
      </w:r>
      <w:del w:id="460" w:author="Gen-Chang Hsu [2]" w:date="2024-01-08T14:13:19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</w:t>
      </w:r>
      <w:r>
        <w:rPr>
          <w:rFonts w:hint="eastAsia" w:cs="Arial"/>
          <w:bCs/>
          <w:sz w:val="24"/>
          <w:szCs w:val="24"/>
        </w:rPr>
        <w:t>after mov</w:t>
      </w:r>
      <w:r>
        <w:rPr>
          <w:rFonts w:cs="Arial"/>
          <w:bCs/>
          <w:sz w:val="24"/>
          <w:szCs w:val="24"/>
        </w:rPr>
        <w:t>ing</w:t>
      </w:r>
      <w:r>
        <w:rPr>
          <w:rFonts w:hint="eastAsia" w:cs="Arial"/>
          <w:bCs/>
          <w:sz w:val="24"/>
          <w:szCs w:val="24"/>
        </w:rPr>
        <w:t xml:space="preserve"> onto </w:t>
      </w:r>
      <w:ins w:id="461" w:author="Gen-Chang Hsu [2]" w:date="2024-01-08T14:13:22Z">
        <w:r>
          <w:rPr>
            <w:rFonts w:hint="default" w:cs="Arial"/>
            <w:bCs/>
            <w:sz w:val="24"/>
            <w:szCs w:val="24"/>
            <w:lang w:val="en-US"/>
          </w:rPr>
          <w:t>i</w:t>
        </w:r>
      </w:ins>
      <w:ins w:id="462" w:author="Gen-Chang Hsu [2]" w:date="2024-01-08T14:13:23Z">
        <w:r>
          <w:rPr>
            <w:rFonts w:hint="default" w:cs="Arial"/>
            <w:bCs/>
            <w:sz w:val="24"/>
            <w:szCs w:val="24"/>
            <w:lang w:val="en-US"/>
          </w:rPr>
          <w:t>t</w:t>
        </w:r>
      </w:ins>
      <w:del w:id="463" w:author="Gen-Chang Hsu [2]" w:date="2024-01-08T14:13:22Z">
        <w:r>
          <w:rPr>
            <w:rFonts w:hint="eastAsia" w:cs="Arial"/>
            <w:bCs/>
            <w:sz w:val="24"/>
            <w:szCs w:val="24"/>
          </w:rPr>
          <w:delText>the</w:delText>
        </w:r>
      </w:del>
      <w:del w:id="464" w:author="Gen-Chang Hsu [2]" w:date="2024-01-08T14:13:21Z">
        <w:r>
          <w:rPr>
            <w:rFonts w:cs="Arial"/>
            <w:bCs/>
            <w:sz w:val="24"/>
            <w:szCs w:val="24"/>
          </w:rPr>
          <w:delText>m</w:delText>
        </w:r>
      </w:del>
      <w:r>
        <w:rPr>
          <w:rFonts w:cs="Arial"/>
          <w:bCs/>
          <w:sz w:val="24"/>
          <w:szCs w:val="24"/>
        </w:rPr>
        <w:t xml:space="preserve">. The </w:t>
      </w:r>
      <w:r>
        <w:rPr>
          <w:rFonts w:hint="eastAsia" w:cs="Arial"/>
          <w:bCs/>
          <w:sz w:val="24"/>
          <w:szCs w:val="24"/>
        </w:rPr>
        <w:t xml:space="preserve">temperature </w:t>
      </w:r>
      <w:r>
        <w:rPr>
          <w:rFonts w:cs="Arial"/>
          <w:bCs/>
          <w:sz w:val="24"/>
          <w:szCs w:val="24"/>
        </w:rPr>
        <w:t>on</w:t>
      </w:r>
      <w:r>
        <w:rPr>
          <w:rFonts w:hint="eastAsia" w:cs="Arial"/>
          <w:bCs/>
          <w:sz w:val="24"/>
          <w:szCs w:val="24"/>
        </w:rPr>
        <w:t xml:space="preserve"> the </w:t>
      </w:r>
      <w:r>
        <w:rPr>
          <w:rFonts w:cs="Arial"/>
          <w:bCs/>
          <w:sz w:val="24"/>
          <w:szCs w:val="24"/>
        </w:rPr>
        <w:t>surface and</w:t>
      </w:r>
      <w:r>
        <w:rPr>
          <w:rFonts w:hint="eastAsia" w:cs="Arial"/>
          <w:bCs/>
          <w:sz w:val="24"/>
          <w:szCs w:val="24"/>
        </w:rPr>
        <w:t xml:space="preserve"> in the interior of </w:t>
      </w:r>
      <w:ins w:id="465" w:author="Gen-Chang Hsu [2]" w:date="2024-01-08T14:14:27Z">
        <w:r>
          <w:rPr>
            <w:rFonts w:hint="default" w:cs="Arial"/>
            <w:bCs/>
            <w:sz w:val="24"/>
            <w:szCs w:val="24"/>
            <w:lang w:val="en-US"/>
          </w:rPr>
          <w:t>th</w:t>
        </w:r>
      </w:ins>
      <w:ins w:id="466" w:author="Gen-Chang Hsu [2]" w:date="2024-01-08T14:14:28Z">
        <w:r>
          <w:rPr>
            <w:rFonts w:hint="default" w:cs="Arial"/>
            <w:bCs/>
            <w:sz w:val="24"/>
            <w:szCs w:val="24"/>
            <w:lang w:val="en-US"/>
          </w:rPr>
          <w:t xml:space="preserve">e </w:t>
        </w:r>
      </w:ins>
      <w:r>
        <w:rPr>
          <w:rFonts w:hint="eastAsia" w:cs="Arial"/>
          <w:bCs/>
          <w:sz w:val="24"/>
          <w:szCs w:val="24"/>
        </w:rPr>
        <w:t>vehicle</w:t>
      </w:r>
      <w:del w:id="467" w:author="Gen-Chang Hsu [2]" w:date="2024-01-08T14:14:25Z">
        <w:r>
          <w:rPr>
            <w:rFonts w:hint="eastAsia"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 can increase dramatically when expos</w:t>
      </w:r>
      <w:ins w:id="468" w:author="Gen-Chang Hsu [2]" w:date="2024-01-08T14:14:34Z">
        <w:r>
          <w:rPr>
            <w:rFonts w:hint="default" w:cs="Arial"/>
            <w:bCs/>
            <w:sz w:val="24"/>
            <w:szCs w:val="24"/>
            <w:lang w:val="en-US"/>
          </w:rPr>
          <w:t>ed</w:t>
        </w:r>
      </w:ins>
      <w:del w:id="469" w:author="Gen-Chang Hsu [2]" w:date="2024-01-08T14:14:34Z">
        <w:r>
          <w:rPr>
            <w:rFonts w:cs="Arial"/>
            <w:bCs/>
            <w:sz w:val="24"/>
            <w:szCs w:val="24"/>
          </w:rPr>
          <w:delText>in</w:delText>
        </w:r>
      </w:del>
      <w:del w:id="470" w:author="Gen-Chang Hsu [2]" w:date="2024-01-08T14:14:33Z">
        <w:r>
          <w:rPr>
            <w:rFonts w:cs="Arial"/>
            <w:bCs/>
            <w:sz w:val="24"/>
            <w:szCs w:val="24"/>
          </w:rPr>
          <w:delText>g</w:delText>
        </w:r>
      </w:del>
      <w:r>
        <w:rPr>
          <w:rFonts w:cs="Arial"/>
          <w:bCs/>
          <w:sz w:val="24"/>
          <w:szCs w:val="24"/>
        </w:rPr>
        <w:t xml:space="preserve"> to sunlight, especially in the summer. I</w:t>
      </w:r>
      <w:ins w:id="471" w:author="Gen-Chang Hsu [2]" w:date="2024-01-08T14:14:50Z">
        <w:r>
          <w:rPr>
            <w:rFonts w:hint="default" w:cs="Arial"/>
            <w:bCs/>
            <w:sz w:val="24"/>
            <w:szCs w:val="24"/>
            <w:lang w:val="en-US"/>
          </w:rPr>
          <w:t>n ou</w:t>
        </w:r>
      </w:ins>
      <w:ins w:id="472" w:author="Gen-Chang Hsu [2]" w:date="2024-01-08T14:14:51Z">
        <w:r>
          <w:rPr>
            <w:rFonts w:hint="default" w:cs="Arial"/>
            <w:bCs/>
            <w:sz w:val="24"/>
            <w:szCs w:val="24"/>
            <w:lang w:val="en-US"/>
          </w:rPr>
          <w:t>r rec</w:t>
        </w:r>
      </w:ins>
      <w:ins w:id="473" w:author="Gen-Chang Hsu [2]" w:date="2024-01-08T14:14:52Z">
        <w:r>
          <w:rPr>
            <w:rFonts w:hint="default" w:cs="Arial"/>
            <w:bCs/>
            <w:sz w:val="24"/>
            <w:szCs w:val="24"/>
            <w:lang w:val="en-US"/>
          </w:rPr>
          <w:t>o</w:t>
        </w:r>
      </w:ins>
      <w:ins w:id="474" w:author="Gen-Chang Hsu [2]" w:date="2024-01-08T14:14:53Z">
        <w:r>
          <w:rPr>
            <w:rFonts w:hint="default" w:cs="Arial"/>
            <w:bCs/>
            <w:sz w:val="24"/>
            <w:szCs w:val="24"/>
            <w:lang w:val="en-US"/>
          </w:rPr>
          <w:t>rds</w:t>
        </w:r>
      </w:ins>
      <w:del w:id="475" w:author="Gen-Chang Hsu [2]" w:date="2024-01-08T14:14:48Z">
        <w:r>
          <w:rPr>
            <w:rFonts w:cs="Arial"/>
            <w:bCs/>
            <w:sz w:val="24"/>
            <w:szCs w:val="24"/>
          </w:rPr>
          <w:delText>n this study</w:delText>
        </w:r>
      </w:del>
      <w:r>
        <w:rPr>
          <w:rFonts w:cs="Arial"/>
          <w:bCs/>
          <w:sz w:val="24"/>
          <w:szCs w:val="24"/>
        </w:rPr>
        <w:t xml:space="preserve">, a high proportion of the hitchhiking incidences occurred during the warmer seasons (Fig. </w:t>
      </w:r>
      <w:ins w:id="476" w:author="Gen-Chang Hsu [2]" w:date="2024-01-08T14:15:16Z">
        <w:r>
          <w:rPr>
            <w:rFonts w:hint="default" w:cs="Arial"/>
            <w:bCs/>
            <w:sz w:val="24"/>
            <w:szCs w:val="24"/>
            <w:lang w:val="en-US"/>
          </w:rPr>
          <w:t>S2</w:t>
        </w:r>
      </w:ins>
      <w:del w:id="477" w:author="Gen-Chang Hsu [2]" w:date="2024-01-08T14:15:15Z">
        <w:r>
          <w:rPr>
            <w:rFonts w:cs="Arial"/>
            <w:bCs/>
            <w:sz w:val="24"/>
            <w:szCs w:val="24"/>
          </w:rPr>
          <w:delText>2</w:delText>
        </w:r>
      </w:del>
      <w:r>
        <w:rPr>
          <w:rFonts w:cs="Arial"/>
          <w:bCs/>
          <w:sz w:val="24"/>
          <w:szCs w:val="24"/>
        </w:rPr>
        <w:t xml:space="preserve">), suggesting that the </w:t>
      </w:r>
      <w:r>
        <w:rPr>
          <w:rFonts w:hint="eastAsia" w:cs="Arial"/>
          <w:bCs/>
          <w:sz w:val="24"/>
          <w:szCs w:val="24"/>
        </w:rPr>
        <w:t>thermal toleranc</w:t>
      </w:r>
      <w:r>
        <w:rPr>
          <w:rFonts w:cs="Arial"/>
          <w:bCs/>
          <w:sz w:val="24"/>
          <w:szCs w:val="24"/>
        </w:rPr>
        <w:t xml:space="preserve">e of hitchhiking species may </w:t>
      </w:r>
      <w:r>
        <w:rPr>
          <w:rFonts w:hint="eastAsia" w:cs="Arial"/>
          <w:bCs/>
          <w:sz w:val="24"/>
          <w:szCs w:val="24"/>
        </w:rPr>
        <w:t>play</w:t>
      </w:r>
      <w:r>
        <w:rPr>
          <w:rFonts w:cs="Arial"/>
          <w:bCs/>
          <w:sz w:val="24"/>
          <w:szCs w:val="24"/>
        </w:rPr>
        <w:t xml:space="preserve"> </w:t>
      </w:r>
      <w:r>
        <w:rPr>
          <w:rFonts w:hint="eastAsia" w:cs="Arial"/>
          <w:bCs/>
          <w:sz w:val="24"/>
          <w:szCs w:val="24"/>
        </w:rPr>
        <w:t>a</w:t>
      </w:r>
      <w:r>
        <w:rPr>
          <w:rFonts w:cs="Arial"/>
          <w:bCs/>
          <w:sz w:val="24"/>
          <w:szCs w:val="24"/>
        </w:rPr>
        <w:t>n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important</w:t>
      </w:r>
      <w:r>
        <w:rPr>
          <w:rFonts w:hint="eastAsia" w:cs="Arial"/>
          <w:bCs/>
          <w:sz w:val="24"/>
          <w:szCs w:val="24"/>
        </w:rPr>
        <w:t xml:space="preserve"> role in</w:t>
      </w:r>
      <w:r>
        <w:rPr>
          <w:rFonts w:cs="Arial"/>
          <w:bCs/>
          <w:sz w:val="24"/>
          <w:szCs w:val="24"/>
        </w:rPr>
        <w:t xml:space="preserve"> determining their colonization success. For instance, a study involving the invasive brown marmorated stink bug (</w:t>
      </w:r>
      <w:r>
        <w:rPr>
          <w:rFonts w:cs="Arial"/>
          <w:bCs/>
          <w:i/>
          <w:iCs/>
          <w:sz w:val="24"/>
          <w:szCs w:val="24"/>
        </w:rPr>
        <w:t>Halyomorpha halys</w:t>
      </w:r>
      <w:r>
        <w:rPr>
          <w:rFonts w:cs="Arial"/>
          <w:bCs/>
          <w:sz w:val="24"/>
          <w:szCs w:val="24"/>
        </w:rPr>
        <w:t xml:space="preserve">) showed that its thermal tolerance is critical for surviving a trans-Pacific ship voyage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&lt;EndNote&gt;&lt;Cite&gt;&lt;Author&gt;Nixon&lt;/Author&gt;&lt;Year&gt;2019&lt;/Year&gt;&lt;RecNum&gt;27&lt;/RecNum&gt;&lt;DisplayText&gt;(Nixon et al. 2019)&lt;/DisplayText&gt;&lt;record&gt;&lt;rec-number&gt;27&lt;/rec-number&gt;&lt;foreign-keys&gt;&lt;key app="EN" db-id="5za2wssxastp9be5drupxef7estwzx02xwzf" timestamp="1697651839"&gt;27&lt;/key&gt;&lt;/foreign-keys&gt;&lt;ref-type name="Journal Article"&gt;17&lt;/ref-type&gt;&lt;contributors&gt;&lt;authors&gt;&lt;author&gt;Nixon, Laura J&lt;/author&gt;&lt;author&gt;Tabb, Amy&lt;/author&gt;&lt;author&gt;Morrison, William R&lt;/author&gt;&lt;author&gt;Rice, Kevin B&lt;/author&gt;&lt;author&gt;Brockerhoff, Eckehard G&lt;/author&gt;&lt;author&gt;Leskey, Tracy C&lt;/author&gt;&lt;author&gt;van Koten, Chikako&lt;/author&gt;&lt;author&gt;Goldson, Stephen&lt;/author&gt;&lt;author&gt;Rostás, Michael&lt;/author&gt;&lt;/authors&gt;&lt;/contributors&gt;&lt;titles&gt;&lt;title&gt;Volatile release, mobility, and mortality of diapausing Halyomorpha halys during simulated shipping movements and temperature changes&lt;/title&gt;&lt;secondary-title&gt;Journal of Pest Science&lt;/secondary-title&gt;&lt;/titles&gt;&lt;periodical&gt;&lt;full-title&gt;Journal of Pest Science&lt;/full-title&gt;&lt;/periodical&gt;&lt;pages&gt;633-641&lt;/pages&gt;&lt;volume&gt;92&lt;/volume&gt;&lt;dates&gt;&lt;year&gt;2019&lt;/year&gt;&lt;/dates&gt;&lt;isbn&gt;1612-4758&lt;/isbn&gt;&lt;urls&gt;&lt;/urls&gt;&lt;/record&gt;&lt;/Cite&gt;&lt;/EndNote&gt;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(Nixon et al. 2019)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. Arboreal ants are generally more heat- and drought-tolerant compared to ground-dwelling ants </w:t>
      </w:r>
      <w:r>
        <w:rPr>
          <w:rFonts w:cs="Arial"/>
          <w:bCs/>
          <w:sz w:val="24"/>
          <w:szCs w:val="24"/>
        </w:rPr>
        <w:fldChar w:fldCharType="begin">
          <w:fldData xml:space="preserve">PEVuZE5vdGU+PENpdGU+PEF1dGhvcj5MZWFoeTwvQXV0aG9yPjxZZWFyPjIwMjI8L1llYXI+PFJl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</w:fldData>
        </w:fldChar>
      </w:r>
      <w:r>
        <w:rPr>
          <w:rFonts w:cs="Arial"/>
          <w:bCs/>
          <w:sz w:val="24"/>
          <w:szCs w:val="24"/>
        </w:rPr>
        <w:instrText xml:space="preserve"> ADDIN EN.CITE </w:instrText>
      </w:r>
      <w:r>
        <w:rPr>
          <w:rFonts w:cs="Arial"/>
          <w:bCs/>
          <w:sz w:val="24"/>
          <w:szCs w:val="24"/>
        </w:rPr>
        <w:fldChar w:fldCharType="begin">
          <w:fldData xml:space="preserve">PEVuZE5vdGU+PENpdGU+PEF1dGhvcj5MZWFoeTwvQXV0aG9yPjxZZWFyPjIwMjI8L1llYXI+PFJl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</w:fldData>
        </w:fldChar>
      </w:r>
      <w:r>
        <w:rPr>
          <w:rFonts w:cs="Arial"/>
          <w:bCs/>
          <w:sz w:val="24"/>
          <w:szCs w:val="24"/>
        </w:rPr>
        <w:instrText xml:space="preserve"> ADDIN EN.CITE.DATA </w:instrTex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(Hood and Tschinkel 1990, Bujan et al. 2016, Leahy et al. 2022)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 xml:space="preserve">, rendering them more likely to survive the high temperature on or in </w:t>
      </w:r>
      <w:ins w:id="478" w:author="Gen-Chang Hsu [2]" w:date="2024-01-08T14:16:16Z">
        <w:r>
          <w:rPr>
            <w:rFonts w:hint="default" w:cs="Arial"/>
            <w:bCs/>
            <w:sz w:val="24"/>
            <w:szCs w:val="24"/>
            <w:lang w:val="en-US"/>
          </w:rPr>
          <w:t xml:space="preserve">the </w:t>
        </w:r>
      </w:ins>
      <w:r>
        <w:rPr>
          <w:rFonts w:cs="Arial"/>
          <w:bCs/>
          <w:sz w:val="24"/>
          <w:szCs w:val="24"/>
        </w:rPr>
        <w:t>vehicle</w:t>
      </w:r>
      <w:del w:id="479" w:author="Gen-Chang Hsu [2]" w:date="2024-01-08T14:16:18Z">
        <w:r>
          <w:rPr>
            <w:rFonts w:cs="Arial"/>
            <w:bCs/>
            <w:sz w:val="24"/>
            <w:szCs w:val="24"/>
          </w:rPr>
          <w:delText>s</w:delText>
        </w:r>
      </w:del>
      <w:r>
        <w:rPr>
          <w:rFonts w:cs="Arial"/>
          <w:bCs/>
          <w:sz w:val="24"/>
          <w:szCs w:val="24"/>
        </w:rPr>
        <w:t xml:space="preserve">. Consequently, this may increase the </w:t>
      </w:r>
      <w:del w:id="480" w:author="Gen-Chang Hsu [2]" w:date="2024-01-08T14:16:49Z">
        <w:r>
          <w:rPr>
            <w:rFonts w:cs="Arial"/>
            <w:bCs/>
            <w:sz w:val="24"/>
            <w:szCs w:val="24"/>
          </w:rPr>
          <w:delText xml:space="preserve">quality of </w:delText>
        </w:r>
      </w:del>
      <w:r>
        <w:rPr>
          <w:rFonts w:cs="Arial"/>
          <w:bCs/>
          <w:sz w:val="24"/>
          <w:szCs w:val="24"/>
        </w:rPr>
        <w:t xml:space="preserve">propagule pressure and thus the probability of successful establishment at the destination </w:t>
      </w:r>
      <w:r>
        <w:rPr>
          <w:rFonts w:cs="Arial"/>
          <w:bCs/>
          <w:sz w:val="24"/>
          <w:szCs w:val="24"/>
        </w:rPr>
        <w:fldChar w:fldCharType="begin"/>
      </w:r>
      <w:r>
        <w:rPr>
          <w:rFonts w:cs="Arial"/>
          <w:bCs/>
          <w:sz w:val="24"/>
          <w:szCs w:val="24"/>
        </w:rPr>
        <w:instrText xml:space="preserve"> ADDIN EN.CITE &lt;EndNote&gt;&lt;Cite&gt;&lt;Author&gt;Lockwood&lt;/Author&gt;&lt;Year&gt;2005&lt;/Year&gt;&lt;RecNum&gt;29&lt;/RecNum&gt;&lt;DisplayText&gt;(Lockwood et al. 2005, Simberloff 2009)&lt;/DisplayText&gt;&lt;record&gt;&lt;rec-number&gt;29&lt;/rec-number&gt;&lt;foreign-keys&gt;&lt;key app="EN" db-id="5za2wssxastp9be5drupxef7estwzx02xwzf" timestamp="1697730841"&gt;29&lt;/key&gt;&lt;/foreign-keys&gt;&lt;ref-type name="Journal Article"&gt;17&lt;/ref-type&gt;&lt;contributors&gt;&lt;authors&gt;&lt;author&gt;Lockwood, Julie L&lt;/author&gt;&lt;author&gt;Cassey, Phillip&lt;/author&gt;&lt;author&gt;Blackburn, Tim&lt;/author&gt;&lt;/authors&gt;&lt;/contributors&gt;&lt;titles&gt;&lt;title&gt;The role of propagule pressure in explaining species invasions&lt;/title&gt;&lt;secondary-title&gt;Trends in Ecology and Evolution&lt;/secondary-title&gt;&lt;/titles&gt;&lt;periodical&gt;&lt;full-title&gt;Trends in Ecology and Evolution&lt;/full-title&gt;&lt;/periodical&gt;&lt;pages&gt;223-228&lt;/pages&gt;&lt;volume&gt;20&lt;/volume&gt;&lt;number&gt;5&lt;/number&gt;&lt;dates&gt;&lt;year&gt;2005&lt;/year&gt;&lt;/dates&gt;&lt;isbn&gt;0169-5347&lt;/isbn&gt;&lt;urls&gt;&lt;/urls&gt;&lt;/record&gt;&lt;/Cite&gt;&lt;Cite&gt;&lt;Author&gt;Simberloff&lt;/Author&gt;&lt;Year&gt;2009&lt;/Year&gt;&lt;RecNum&gt;28&lt;/RecNum&gt;&lt;record&gt;&lt;rec-number&gt;28&lt;/rec-number&gt;&lt;foreign-keys&gt;&lt;key app="EN" db-id="5za2wssxastp9be5drupxef7estwzx02xwzf" timestamp="1697730838"&gt;28&lt;/key&gt;&lt;/foreign-keys&gt;&lt;ref-type name="Journal Article"&gt;17&lt;/ref-type&gt;&lt;contributors&gt;&lt;authors&gt;&lt;author&gt;Simberloff, Daniel&lt;/author&gt;&lt;/authors&gt;&lt;/contributors&gt;&lt;titles&gt;&lt;title&gt;The role of propagule pressure in biological invasions&lt;/title&gt;&lt;secondary-title&gt;Annual Review of Ecology, Evolution, and Systematics&lt;/secondary-title&gt;&lt;/titles&gt;&lt;periodical&gt;&lt;full-title&gt;Annual Review of Ecology, Evolution, and Systematics&lt;/full-title&gt;&lt;/periodical&gt;&lt;pages&gt;81-102&lt;/pages&gt;&lt;volume&gt;40&lt;/volume&gt;&lt;dates&gt;&lt;year&gt;2009&lt;/year&gt;&lt;/dates&gt;&lt;isbn&gt;1543-592X&lt;/isbn&gt;&lt;urls&gt;&lt;/urls&gt;&lt;/record&gt;&lt;/Cite&gt;&lt;/EndNote&gt;</w:instrText>
      </w:r>
      <w:r>
        <w:rPr>
          <w:rFonts w:cs="Arial"/>
          <w:bCs/>
          <w:sz w:val="24"/>
          <w:szCs w:val="24"/>
        </w:rPr>
        <w:fldChar w:fldCharType="separate"/>
      </w:r>
      <w:r>
        <w:rPr>
          <w:rFonts w:cs="Arial"/>
          <w:bCs/>
          <w:sz w:val="24"/>
          <w:szCs w:val="24"/>
        </w:rPr>
        <w:t>(Lockwood et al. 2005, Simberloff 2009)</w:t>
      </w:r>
      <w:r>
        <w:rPr>
          <w:rFonts w:cs="Arial"/>
          <w:bCs/>
          <w:sz w:val="24"/>
          <w:szCs w:val="24"/>
        </w:rPr>
        <w:fldChar w:fldCharType="end"/>
      </w:r>
      <w:r>
        <w:rPr>
          <w:rFonts w:cs="Arial"/>
          <w:bCs/>
          <w:sz w:val="24"/>
          <w:szCs w:val="24"/>
        </w:rPr>
        <w:t>.</w:t>
      </w:r>
    </w:p>
    <w:p>
      <w:pPr>
        <w:pStyle w:val="26"/>
        <w:spacing w:line="480" w:lineRule="auto"/>
        <w:ind w:left="0" w:firstLine="720"/>
        <w:rPr>
          <w:rFonts w:cs="Arial"/>
          <w:bCs/>
          <w:sz w:val="24"/>
          <w:szCs w:val="24"/>
        </w:rPr>
      </w:pPr>
      <w:r>
        <w:rPr>
          <w:rFonts w:hint="eastAsia" w:cs="Arial"/>
          <w:bCs/>
          <w:sz w:val="24"/>
          <w:szCs w:val="24"/>
        </w:rPr>
        <w:t xml:space="preserve">To our knowledge, this is the first report </w:t>
      </w:r>
      <w:r>
        <w:rPr>
          <w:rFonts w:cs="Arial"/>
          <w:bCs/>
          <w:sz w:val="24"/>
          <w:szCs w:val="24"/>
        </w:rPr>
        <w:t>profiling</w:t>
      </w:r>
      <w:r>
        <w:rPr>
          <w:rFonts w:hint="eastAsia" w:cs="Arial"/>
          <w:bCs/>
          <w:sz w:val="24"/>
          <w:szCs w:val="24"/>
        </w:rPr>
        <w:t xml:space="preserve"> </w:t>
      </w:r>
      <w:ins w:id="481" w:author="Gen-Chang Hsu [2]" w:date="2024-01-08T14:18:20Z">
        <w:r>
          <w:rPr>
            <w:rFonts w:hint="default" w:cs="Arial"/>
            <w:bCs/>
            <w:sz w:val="24"/>
            <w:szCs w:val="24"/>
            <w:lang w:val="en-US"/>
          </w:rPr>
          <w:t xml:space="preserve">active </w:t>
        </w:r>
      </w:ins>
      <w:r>
        <w:rPr>
          <w:rFonts w:hint="eastAsia" w:cs="Arial"/>
          <w:bCs/>
          <w:sz w:val="24"/>
          <w:szCs w:val="24"/>
        </w:rPr>
        <w:t xml:space="preserve">ant </w:t>
      </w:r>
      <w:r>
        <w:rPr>
          <w:rFonts w:cs="Arial"/>
          <w:bCs/>
          <w:sz w:val="24"/>
          <w:szCs w:val="24"/>
        </w:rPr>
        <w:t>hitchhiking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on vehicles via citizen science efforts. </w:t>
      </w:r>
      <w:commentRangeStart w:id="4"/>
      <w:r>
        <w:rPr>
          <w:rFonts w:cs="Arial"/>
          <w:bCs/>
          <w:sz w:val="24"/>
          <w:szCs w:val="24"/>
        </w:rPr>
        <w:t>The over</w:t>
      </w:r>
      <w:ins w:id="482" w:author="Gen-Chang Hsu [2]" w:date="2024-01-08T14:18:26Z">
        <w:r>
          <w:rPr>
            <w:rFonts w:hint="default" w:cs="Arial"/>
            <w:bCs/>
            <w:sz w:val="24"/>
            <w:szCs w:val="24"/>
            <w:lang w:val="en-US"/>
          </w:rPr>
          <w:t>-</w:t>
        </w:r>
      </w:ins>
      <w:r>
        <w:rPr>
          <w:rFonts w:cs="Arial"/>
          <w:bCs/>
          <w:sz w:val="24"/>
          <w:szCs w:val="24"/>
        </w:rPr>
        <w:t xml:space="preserve">representation of arboreal and semi- arboreal ants in our </w:t>
      </w:r>
      <w:del w:id="483" w:author="Gen-Chang Hsu [2]" w:date="2024-01-08T14:18:46Z">
        <w:r>
          <w:rPr>
            <w:rFonts w:hint="default" w:cs="Arial"/>
            <w:bCs/>
            <w:sz w:val="24"/>
            <w:szCs w:val="24"/>
            <w:lang w:val="en-US"/>
          </w:rPr>
          <w:delText>dataset</w:delText>
        </w:r>
      </w:del>
      <w:ins w:id="484" w:author="Gen-Chang Hsu [2]" w:date="2024-01-08T14:18:46Z">
        <w:r>
          <w:rPr>
            <w:rFonts w:hint="default" w:cs="Arial"/>
            <w:bCs/>
            <w:sz w:val="24"/>
            <w:szCs w:val="24"/>
            <w:lang w:val="en-US"/>
          </w:rPr>
          <w:t>reco</w:t>
        </w:r>
      </w:ins>
      <w:ins w:id="485" w:author="Gen-Chang Hsu [2]" w:date="2024-01-08T14:18:47Z">
        <w:r>
          <w:rPr>
            <w:rFonts w:hint="default" w:cs="Arial"/>
            <w:bCs/>
            <w:sz w:val="24"/>
            <w:szCs w:val="24"/>
            <w:lang w:val="en-US"/>
          </w:rPr>
          <w:t>rds</w:t>
        </w:r>
        <w:commentRangeEnd w:id="4"/>
      </w:ins>
      <w:r>
        <w:commentReference w:id="4"/>
      </w:r>
      <w:r>
        <w:rPr>
          <w:rFonts w:cs="Arial"/>
          <w:bCs/>
          <w:sz w:val="24"/>
          <w:szCs w:val="24"/>
        </w:rPr>
        <w:t xml:space="preserve"> suggests the possibility of establishing a predictive framework for forecasting future hitchhiker</w:t>
      </w:r>
      <w:ins w:id="486" w:author="Gen-Chang Hsu [2]" w:date="2024-01-08T14:19:00Z">
        <w:r>
          <w:rPr>
            <w:rFonts w:hint="default" w:cs="Arial"/>
            <w:bCs/>
            <w:sz w:val="24"/>
            <w:szCs w:val="24"/>
            <w:lang w:val="en-US"/>
          </w:rPr>
          <w:t>s</w:t>
        </w:r>
      </w:ins>
      <w:r>
        <w:rPr>
          <w:rFonts w:cs="Arial"/>
          <w:bCs/>
          <w:sz w:val="24"/>
          <w:szCs w:val="24"/>
        </w:rPr>
        <w:t xml:space="preserve"> based on behavioral, morphological, physiological, and ecological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traits</w:t>
      </w:r>
      <w:r>
        <w:rPr>
          <w:rFonts w:hint="eastAsia" w:cs="Arial"/>
          <w:bCs/>
          <w:sz w:val="24"/>
          <w:szCs w:val="24"/>
        </w:rPr>
        <w:t xml:space="preserve"> of </w:t>
      </w:r>
      <w:ins w:id="487" w:author="Gen-Chang Hsu [2]" w:date="2024-01-08T14:19:19Z">
        <w:r>
          <w:rPr>
            <w:rFonts w:hint="default" w:cs="Arial"/>
            <w:bCs/>
            <w:sz w:val="24"/>
            <w:szCs w:val="24"/>
            <w:lang w:val="en-US"/>
          </w:rPr>
          <w:t xml:space="preserve">ant </w:t>
        </w:r>
      </w:ins>
      <w:r>
        <w:rPr>
          <w:rFonts w:hint="eastAsia" w:cs="Arial"/>
          <w:bCs/>
          <w:sz w:val="24"/>
          <w:szCs w:val="24"/>
        </w:rPr>
        <w:t>species</w:t>
      </w:r>
      <w:del w:id="488" w:author="Gen-Chang Hsu [2]" w:date="2024-01-08T14:19:22Z">
        <w:r>
          <w:rPr>
            <w:rFonts w:cs="Arial"/>
            <w:bCs/>
            <w:sz w:val="24"/>
            <w:szCs w:val="24"/>
          </w:rPr>
          <w:delText xml:space="preserve"> of int</w:delText>
        </w:r>
      </w:del>
      <w:del w:id="489" w:author="Gen-Chang Hsu [2]" w:date="2024-01-08T14:19:23Z">
        <w:r>
          <w:rPr>
            <w:rFonts w:cs="Arial"/>
            <w:bCs/>
            <w:sz w:val="24"/>
            <w:szCs w:val="24"/>
          </w:rPr>
          <w:delText>eres</w:delText>
        </w:r>
      </w:del>
      <w:del w:id="490" w:author="Gen-Chang Hsu [2]" w:date="2024-01-08T14:19:24Z">
        <w:r>
          <w:rPr>
            <w:rFonts w:cs="Arial"/>
            <w:bCs/>
            <w:sz w:val="24"/>
            <w:szCs w:val="24"/>
          </w:rPr>
          <w:delText>t</w:delText>
        </w:r>
      </w:del>
      <w:ins w:id="491" w:author="Gen-Chang Hsu [2]" w:date="2024-01-08T14:22:10Z">
        <w:r>
          <w:rPr>
            <w:rFonts w:hint="default" w:cs="Arial"/>
            <w:bCs/>
            <w:sz w:val="24"/>
            <w:szCs w:val="24"/>
            <w:lang w:val="en-US"/>
          </w:rPr>
          <w:t>.</w:t>
        </w:r>
      </w:ins>
      <w:ins w:id="492" w:author="Gen-Chang Hsu [2]" w:date="2024-01-08T14:22:28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ins w:id="493" w:author="Gen-Chang Hsu [2]" w:date="2024-01-08T14:22:30Z">
        <w:r>
          <w:rPr>
            <w:rFonts w:hint="default" w:cs="Arial"/>
            <w:bCs/>
            <w:sz w:val="24"/>
            <w:szCs w:val="24"/>
            <w:lang w:val="en-US"/>
          </w:rPr>
          <w:t>Su</w:t>
        </w:r>
      </w:ins>
      <w:ins w:id="494" w:author="Gen-Chang Hsu [2]" w:date="2024-01-08T14:22:31Z">
        <w:r>
          <w:rPr>
            <w:rFonts w:hint="default" w:cs="Arial"/>
            <w:bCs/>
            <w:sz w:val="24"/>
            <w:szCs w:val="24"/>
            <w:lang w:val="en-US"/>
          </w:rPr>
          <w:t xml:space="preserve">ch </w:t>
        </w:r>
      </w:ins>
      <w:ins w:id="495" w:author="Gen-Chang Hsu [2]" w:date="2024-01-08T14:22:32Z">
        <w:r>
          <w:rPr>
            <w:rFonts w:hint="default" w:cs="Arial"/>
            <w:bCs/>
            <w:sz w:val="24"/>
            <w:szCs w:val="24"/>
            <w:lang w:val="en-US"/>
          </w:rPr>
          <w:t>a fra</w:t>
        </w:r>
      </w:ins>
      <w:ins w:id="496" w:author="Gen-Chang Hsu [2]" w:date="2024-01-08T14:22:34Z">
        <w:r>
          <w:rPr>
            <w:rFonts w:hint="default" w:cs="Arial"/>
            <w:bCs/>
            <w:sz w:val="24"/>
            <w:szCs w:val="24"/>
            <w:lang w:val="en-US"/>
          </w:rPr>
          <w:t>me</w:t>
        </w:r>
      </w:ins>
      <w:ins w:id="497" w:author="Gen-Chang Hsu [2]" w:date="2024-01-08T14:22:35Z">
        <w:r>
          <w:rPr>
            <w:rFonts w:hint="default" w:cs="Arial"/>
            <w:bCs/>
            <w:sz w:val="24"/>
            <w:szCs w:val="24"/>
            <w:lang w:val="en-US"/>
          </w:rPr>
          <w:t>wor</w:t>
        </w:r>
      </w:ins>
      <w:ins w:id="498" w:author="Gen-Chang Hsu [2]" w:date="2024-01-08T14:22:36Z">
        <w:r>
          <w:rPr>
            <w:rFonts w:hint="default" w:cs="Arial"/>
            <w:bCs/>
            <w:sz w:val="24"/>
            <w:szCs w:val="24"/>
            <w:lang w:val="en-US"/>
          </w:rPr>
          <w:t>k</w:t>
        </w:r>
      </w:ins>
      <w:ins w:id="499" w:author="Gen-Chang Hsu [2]" w:date="2024-01-08T14:22:37Z">
        <w:r>
          <w:rPr>
            <w:rFonts w:hint="default" w:cs="Arial"/>
            <w:bCs/>
            <w:sz w:val="24"/>
            <w:szCs w:val="24"/>
            <w:lang w:val="en-US"/>
          </w:rPr>
          <w:t xml:space="preserve"> w</w:t>
        </w:r>
      </w:ins>
      <w:ins w:id="500" w:author="Gen-Chang Hsu [2]" w:date="2024-01-08T14:22:38Z">
        <w:r>
          <w:rPr>
            <w:rFonts w:hint="default" w:cs="Arial"/>
            <w:bCs/>
            <w:sz w:val="24"/>
            <w:szCs w:val="24"/>
            <w:lang w:val="en-US"/>
          </w:rPr>
          <w:t>ill</w:t>
        </w:r>
      </w:ins>
      <w:del w:id="501" w:author="Gen-Chang Hsu [2]" w:date="2024-01-08T14:22:09Z">
        <w:r>
          <w:rPr>
            <w:rFonts w:cs="Arial"/>
            <w:bCs/>
            <w:sz w:val="24"/>
            <w:szCs w:val="24"/>
          </w:rPr>
          <w:delText>, which</w:delText>
        </w:r>
      </w:del>
      <w:r>
        <w:rPr>
          <w:rFonts w:cs="Arial"/>
          <w:bCs/>
          <w:sz w:val="24"/>
          <w:szCs w:val="24"/>
        </w:rPr>
        <w:t xml:space="preserve"> </w:t>
      </w:r>
      <w:ins w:id="502" w:author="Gen-Chang Hsu [2]" w:date="2024-01-08T14:22:46Z">
        <w:r>
          <w:rPr>
            <w:rFonts w:hint="default" w:cs="Arial"/>
            <w:bCs/>
            <w:sz w:val="24"/>
            <w:szCs w:val="24"/>
            <w:lang w:val="en-US"/>
          </w:rPr>
          <w:t>help</w:t>
        </w:r>
      </w:ins>
      <w:ins w:id="503" w:author="Gen-Chang Hsu [2]" w:date="2024-01-08T14:22:47Z">
        <w:r>
          <w:rPr>
            <w:rFonts w:hint="default" w:cs="Arial"/>
            <w:bCs/>
            <w:sz w:val="24"/>
            <w:szCs w:val="24"/>
            <w:lang w:val="en-US"/>
          </w:rPr>
          <w:t xml:space="preserve"> </w:t>
        </w:r>
      </w:ins>
      <w:ins w:id="504" w:author="Feng-Chuan Hsu" w:date="2024-01-07T11:19:00Z">
        <w:r>
          <w:rPr>
            <w:rFonts w:cs="Arial"/>
            <w:bCs/>
            <w:sz w:val="24"/>
            <w:szCs w:val="24"/>
          </w:rPr>
          <w:t>facilitate</w:t>
        </w:r>
      </w:ins>
      <w:ins w:id="505" w:author="Feng-Chuan Hsu" w:date="2024-01-07T11:19:00Z">
        <w:del w:id="506" w:author="Gen-Chang Hsu [2]" w:date="2024-01-08T14:22:42Z">
          <w:r>
            <w:rPr>
              <w:rFonts w:cs="Arial"/>
              <w:bCs/>
              <w:sz w:val="24"/>
              <w:szCs w:val="24"/>
            </w:rPr>
            <w:delText>s</w:delText>
          </w:r>
        </w:del>
      </w:ins>
      <w:ins w:id="507" w:author="Feng-Chuan Hsu" w:date="2024-01-07T11:19:00Z">
        <w:r>
          <w:rPr>
            <w:rFonts w:cs="Arial"/>
            <w:bCs/>
            <w:sz w:val="24"/>
            <w:szCs w:val="24"/>
          </w:rPr>
          <w:t xml:space="preserve"> </w:t>
        </w:r>
      </w:ins>
      <w:del w:id="508" w:author="Feng-Chuan Hsu" w:date="2024-01-07T11:19:00Z">
        <w:r>
          <w:rPr>
            <w:rFonts w:cs="Arial"/>
            <w:bCs/>
            <w:sz w:val="24"/>
            <w:szCs w:val="24"/>
          </w:rPr>
          <w:delText xml:space="preserve">facilite </w:delText>
        </w:r>
      </w:del>
      <w:r>
        <w:rPr>
          <w:rFonts w:cs="Arial"/>
          <w:bCs/>
          <w:sz w:val="24"/>
          <w:szCs w:val="24"/>
        </w:rPr>
        <w:t xml:space="preserve">the development of effective </w:t>
      </w:r>
      <w:r>
        <w:rPr>
          <w:rFonts w:hint="eastAsia" w:cs="Arial"/>
          <w:bCs/>
          <w:sz w:val="24"/>
          <w:szCs w:val="24"/>
        </w:rPr>
        <w:t xml:space="preserve">management strategies </w:t>
      </w:r>
      <w:r>
        <w:rPr>
          <w:rFonts w:cs="Arial"/>
          <w:bCs/>
          <w:sz w:val="24"/>
          <w:szCs w:val="24"/>
        </w:rPr>
        <w:t>for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>mitigating</w:t>
      </w:r>
      <w:r>
        <w:rPr>
          <w:rFonts w:hint="eastAsia" w:cs="Arial"/>
          <w:bCs/>
          <w:sz w:val="24"/>
          <w:szCs w:val="24"/>
        </w:rPr>
        <w:t xml:space="preserve"> </w:t>
      </w:r>
      <w:r>
        <w:rPr>
          <w:rFonts w:cs="Arial"/>
          <w:bCs/>
          <w:sz w:val="24"/>
          <w:szCs w:val="24"/>
        </w:rPr>
        <w:t xml:space="preserve">ant </w:t>
      </w:r>
      <w:r>
        <w:rPr>
          <w:rFonts w:hint="eastAsia" w:cs="Arial"/>
          <w:bCs/>
          <w:sz w:val="24"/>
          <w:szCs w:val="24"/>
        </w:rPr>
        <w:t>invasions</w:t>
      </w:r>
      <w:r>
        <w:rPr>
          <w:rFonts w:cs="Arial"/>
          <w:bCs/>
          <w:sz w:val="24"/>
          <w:szCs w:val="24"/>
        </w:rPr>
        <w:t xml:space="preserve"> via hitchhiking on vehicles.</w:t>
      </w:r>
    </w:p>
    <w:p>
      <w:pPr>
        <w:pStyle w:val="26"/>
        <w:spacing w:line="480" w:lineRule="auto"/>
        <w:ind w:left="0" w:firstLine="720"/>
        <w:rPr>
          <w:rFonts w:cs="Arial"/>
          <w:bCs/>
          <w:sz w:val="24"/>
          <w:szCs w:val="24"/>
        </w:rPr>
      </w:pPr>
    </w:p>
    <w:p>
      <w:pPr>
        <w:pStyle w:val="26"/>
        <w:spacing w:line="480" w:lineRule="auto"/>
        <w:ind w:left="0" w:firstLine="720"/>
        <w:rPr>
          <w:rFonts w:cs="Arial"/>
          <w:bCs/>
          <w:sz w:val="24"/>
          <w:szCs w:val="24"/>
        </w:rPr>
      </w:pPr>
    </w:p>
    <w:p>
      <w:pPr>
        <w:spacing w:line="480" w:lineRule="auto"/>
        <w:rPr>
          <w:rFonts w:eastAsia="PMingLiU" w:cs="Arial"/>
          <w:b/>
          <w:bCs/>
          <w:sz w:val="24"/>
          <w:szCs w:val="24"/>
        </w:rPr>
      </w:pPr>
      <w:r>
        <w:rPr>
          <w:rFonts w:eastAsia="PMingLiU" w:cs="Arial"/>
          <w:b/>
          <w:bCs/>
          <w:sz w:val="24"/>
          <w:szCs w:val="24"/>
        </w:rPr>
        <w:t>Acknowledgements</w:t>
      </w:r>
    </w:p>
    <w:p>
      <w:pPr>
        <w:spacing w:line="480" w:lineRule="auto"/>
        <w:rPr>
          <w:rFonts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We thank all </w:t>
      </w:r>
      <w:ins w:id="509" w:author="genchanghsu" w:date="2024-01-07T20:27:00Z">
        <w:r>
          <w:rPr>
            <w:rFonts w:eastAsia="PMingLiU" w:cs="Arial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w:t xml:space="preserve">Facebook </w:t>
        </w:r>
      </w:ins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contributors who provided data, photos, and videos on ant hitchhiking. We thank You-Ting Hsieh, Wei-Jiun Lin</w:t>
      </w:r>
      <w:ins w:id="510" w:author="genchanghsu" w:date="2024-01-07T20:28:00Z">
        <w:r>
          <w:rPr>
            <w:rFonts w:eastAsia="PMingLiU" w:cs="Arial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w:t>,</w:t>
        </w:r>
      </w:ins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and Yun Hsiao</w:t>
      </w:r>
      <w:del w:id="511" w:author="genchanghsu" w:date="2024-01-07T20:28:00Z">
        <w:r>
          <w:rPr>
            <w:rFonts w:eastAsia="PMingLiU" w:cs="Arial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w:delText xml:space="preserve"> (NTU)</w:delText>
        </w:r>
      </w:del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for </w:t>
      </w:r>
      <w:r>
        <w:rPr>
          <w:rFonts w:hint="eastAsia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the </w:t>
      </w:r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constructive comments on the early draft of this manuscript</w:t>
      </w:r>
      <w:r>
        <w:rPr>
          <w:rFonts w:hint="eastAsia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This study was funded by </w:t>
      </w:r>
      <w:ins w:id="512" w:author="genchanghsu" w:date="2024-01-07T20:28:00Z">
        <w:r>
          <w:rPr>
            <w:rFonts w:eastAsia="PMingLiU" w:cs="Arial"/>
            <w:color w:val="000000" w:themeColor="text1"/>
            <w:sz w:val="24"/>
            <w:szCs w:val="24"/>
            <w14:textFill>
              <w14:solidFill>
                <w14:schemeClr w14:val="tx1"/>
              </w14:solidFill>
            </w14:textFill>
          </w:rPr>
          <w:t xml:space="preserve">XXX </w:t>
        </w:r>
      </w:ins>
      <w:r>
        <w:rPr>
          <w:rFonts w:eastAsia="PMingLiU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(grant number YYY)</w:t>
      </w:r>
      <w:r>
        <w:rPr>
          <w:rFonts w:hint="eastAsia" w:cs="Aria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spacing w:line="480" w:lineRule="auto"/>
        <w:rPr>
          <w:rFonts w:eastAsia="PMingLiU" w:cs="Arial"/>
          <w:sz w:val="24"/>
          <w:szCs w:val="24"/>
        </w:rPr>
      </w:pPr>
    </w:p>
    <w:p>
      <w:pPr>
        <w:spacing w:before="100" w:beforeAutospacing="1" w:line="480" w:lineRule="auto"/>
        <w:rPr>
          <w:rFonts w:cs="Arial"/>
          <w:b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Conflict of interest</w:t>
      </w:r>
    </w:p>
    <w:p>
      <w:pPr>
        <w:spacing w:before="100" w:beforeAutospacing="1" w:line="480" w:lineRule="auto"/>
        <w:rPr>
          <w:rFonts w:eastAsia="PMingLiU" w:cs="Arial"/>
          <w:sz w:val="24"/>
          <w:szCs w:val="24"/>
        </w:rPr>
      </w:pPr>
      <w:r>
        <w:rPr>
          <w:rFonts w:eastAsia="PMingLiU" w:cs="Arial"/>
          <w:sz w:val="24"/>
          <w:szCs w:val="24"/>
        </w:rPr>
        <w:t>The authors declare no conflict of interest regarding this manuscript.</w:t>
      </w:r>
    </w:p>
    <w:p>
      <w:pPr>
        <w:spacing w:line="480" w:lineRule="auto"/>
        <w:rPr>
          <w:rFonts w:cs="Arial"/>
          <w:b/>
          <w:sz w:val="24"/>
          <w:szCs w:val="24"/>
        </w:rPr>
      </w:pPr>
    </w:p>
    <w:p>
      <w:pPr>
        <w:spacing w:line="48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Author contributions</w:t>
      </w:r>
    </w:p>
    <w:p>
      <w:pPr>
        <w:spacing w:line="480" w:lineRule="auto"/>
        <w:rPr>
          <w:rFonts w:eastAsia="PMingLiU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cs="Arial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FCH and GCH conceived the ideas, collected the data, analyzed the data, and wrote the first draft of the manuscript</w:t>
      </w:r>
      <w:r>
        <w:rPr>
          <w:rFonts w:eastAsia="PMingLiU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eastAsia="DFKai-SB" w:cs="Wingdings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CCSY</w:t>
      </w:r>
      <w:r>
        <w:rPr>
          <w:rFonts w:eastAsia="DFKai-SB" w:cs="Wingdings"/>
          <w:color w:val="000000" w:themeColor="text1"/>
          <w:sz w:val="24"/>
          <w:szCs w:val="24"/>
          <w:vertAlign w:val="superscript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Arial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conceived the ideas and wrote the first draft of the manuscript;</w:t>
      </w:r>
      <w:r>
        <w:rPr>
          <w:rFonts w:eastAsia="PMingLiU" w:cs="Arial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all authors revised the manuscript and approved the final version for publication.</w:t>
      </w:r>
    </w:p>
    <w:p>
      <w:pPr>
        <w:spacing w:line="480" w:lineRule="auto"/>
        <w:rPr>
          <w:rFonts w:eastAsia="PMingLiU" w:cs="Arial"/>
          <w:bCs/>
          <w:iCs/>
          <w:sz w:val="24"/>
          <w:szCs w:val="24"/>
        </w:rPr>
      </w:pPr>
    </w:p>
    <w:p>
      <w:pPr>
        <w:spacing w:before="100" w:beforeAutospacing="1"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t>Data availability statement</w:t>
      </w:r>
    </w:p>
    <w:p>
      <w:pPr>
        <w:spacing w:line="480" w:lineRule="auto"/>
        <w:rPr>
          <w:rFonts w:eastAsia="PMingLiU" w:cs="Arial"/>
          <w:bCs/>
          <w:iCs/>
          <w:color w:val="FF0000"/>
          <w:sz w:val="24"/>
          <w:szCs w:val="24"/>
        </w:rPr>
      </w:pPr>
      <w:r>
        <w:rPr>
          <w:rFonts w:eastAsia="PMingLiU" w:cs="Arial"/>
          <w:bCs/>
          <w:iCs/>
          <w:color w:val="auto"/>
          <w:sz w:val="24"/>
          <w:szCs w:val="24"/>
          <w:rPrChange w:id="513" w:author="Gen-Chang Hsu [2]" w:date="2024-01-08T14:23:27Z">
            <w:rPr>
              <w:rFonts w:eastAsia="PMingLiU" w:cs="Arial"/>
              <w:bCs/>
              <w:iCs/>
              <w:color w:val="FF0000"/>
              <w:sz w:val="24"/>
              <w:szCs w:val="24"/>
            </w:rPr>
          </w:rPrChange>
        </w:rPr>
        <w:t xml:space="preserve">Data and code used in this manuscript </w:t>
      </w:r>
      <w:ins w:id="514" w:author="genchanghsu" w:date="2024-01-07T20:30:00Z">
        <w:r>
          <w:rPr>
            <w:rFonts w:eastAsia="PMingLiU" w:cs="Arial"/>
            <w:bCs/>
            <w:iCs/>
            <w:color w:val="auto"/>
            <w:sz w:val="24"/>
            <w:szCs w:val="24"/>
            <w:rPrChange w:id="515" w:author="Gen-Chang Hsu [2]" w:date="2024-01-08T14:23:27Z">
              <w:rPr>
                <w:rFonts w:eastAsia="PMingLiU" w:cs="Arial"/>
                <w:bCs/>
                <w:iCs/>
                <w:color w:val="FF0000"/>
                <w:sz w:val="24"/>
                <w:szCs w:val="24"/>
              </w:rPr>
            </w:rPrChange>
          </w:rPr>
          <w:t>will be</w:t>
        </w:r>
      </w:ins>
      <w:del w:id="517" w:author="genchanghsu" w:date="2024-01-07T20:30:00Z">
        <w:r>
          <w:rPr>
            <w:rFonts w:eastAsia="PMingLiU" w:cs="Arial"/>
            <w:bCs/>
            <w:iCs/>
            <w:color w:val="auto"/>
            <w:sz w:val="24"/>
            <w:szCs w:val="24"/>
            <w:rPrChange w:id="518" w:author="Gen-Chang Hsu [2]" w:date="2024-01-08T14:23:27Z">
              <w:rPr>
                <w:rFonts w:eastAsia="PMingLiU" w:cs="Arial"/>
                <w:bCs/>
                <w:iCs/>
                <w:color w:val="FF0000"/>
                <w:sz w:val="24"/>
                <w:szCs w:val="24"/>
              </w:rPr>
            </w:rPrChange>
          </w:rPr>
          <w:delText>are</w:delText>
        </w:r>
      </w:del>
      <w:r>
        <w:rPr>
          <w:rFonts w:eastAsia="PMingLiU" w:cs="Arial"/>
          <w:bCs/>
          <w:iCs/>
          <w:color w:val="auto"/>
          <w:sz w:val="24"/>
          <w:szCs w:val="24"/>
          <w:rPrChange w:id="520" w:author="Gen-Chang Hsu [2]" w:date="2024-01-08T14:23:27Z">
            <w:rPr>
              <w:rFonts w:eastAsia="PMingLiU" w:cs="Arial"/>
              <w:bCs/>
              <w:iCs/>
              <w:color w:val="FF0000"/>
              <w:sz w:val="24"/>
              <w:szCs w:val="24"/>
            </w:rPr>
          </w:rPrChange>
        </w:rPr>
        <w:t xml:space="preserve"> publicly available on Zenodo</w:t>
      </w:r>
      <w:ins w:id="521" w:author="genchanghsu" w:date="2024-01-07T20:30:00Z">
        <w:r>
          <w:rPr>
            <w:rFonts w:eastAsia="PMingLiU" w:cs="Arial"/>
            <w:bCs/>
            <w:iCs/>
            <w:color w:val="auto"/>
            <w:sz w:val="24"/>
            <w:szCs w:val="24"/>
            <w:rPrChange w:id="522" w:author="Gen-Chang Hsu [2]" w:date="2024-01-08T14:23:27Z">
              <w:rPr>
                <w:rFonts w:eastAsia="PMingLiU" w:cs="Arial"/>
                <w:bCs/>
                <w:iCs/>
                <w:color w:val="FF0000"/>
                <w:sz w:val="24"/>
                <w:szCs w:val="24"/>
              </w:rPr>
            </w:rPrChange>
          </w:rPr>
          <w:t xml:space="preserve"> if it is accepted for publication.</w:t>
        </w:r>
      </w:ins>
      <w:del w:id="524" w:author="genchanghsu" w:date="2024-01-07T20:30:00Z">
        <w:r>
          <w:rPr>
            <w:rFonts w:eastAsia="PMingLiU" w:cs="Arial"/>
            <w:bCs/>
            <w:iCs/>
            <w:color w:val="FF0000"/>
            <w:sz w:val="24"/>
            <w:szCs w:val="24"/>
          </w:rPr>
          <w:delText>: DOI</w:delText>
        </w:r>
      </w:del>
      <w:del w:id="525" w:author="Gen-Chang Hsu [2]" w:date="2024-01-08T14:23:20Z">
        <w:r>
          <w:rPr>
            <w:rFonts w:eastAsia="PMingLiU" w:cs="Arial"/>
            <w:bCs/>
            <w:iCs/>
            <w:color w:val="FF0000"/>
            <w:sz w:val="24"/>
            <w:szCs w:val="24"/>
          </w:rPr>
          <w:delText>.</w:delText>
        </w:r>
      </w:del>
    </w:p>
    <w:p>
      <w:pPr>
        <w:spacing w:line="480" w:lineRule="auto"/>
        <w:rPr>
          <w:rFonts w:eastAsia="PMingLiU" w:cs="Arial"/>
          <w:b/>
          <w:iCs/>
          <w:sz w:val="24"/>
          <w:szCs w:val="24"/>
        </w:rPr>
      </w:pPr>
      <w:r>
        <w:rPr>
          <w:rFonts w:eastAsia="PMingLiU" w:cs="Arial"/>
          <w:b/>
          <w:iCs/>
          <w:sz w:val="24"/>
          <w:szCs w:val="24"/>
        </w:rPr>
        <w:br w:type="page"/>
      </w:r>
    </w:p>
    <w:p>
      <w:pPr>
        <w:pStyle w:val="27"/>
      </w:pPr>
      <w:r>
        <w:fldChar w:fldCharType="begin"/>
      </w:r>
      <w:r>
        <w:instrText xml:space="preserve"> ADDIN EN.REFLIST </w:instrText>
      </w:r>
      <w:r>
        <w:fldChar w:fldCharType="separate"/>
      </w:r>
      <w:r>
        <w:t>Reference</w:t>
      </w:r>
    </w:p>
    <w:p>
      <w:pPr>
        <w:pStyle w:val="27"/>
      </w:pPr>
    </w:p>
    <w:p>
      <w:pPr>
        <w:pStyle w:val="29"/>
        <w:spacing w:after="0"/>
        <w:ind w:left="720" w:hanging="720"/>
      </w:pPr>
      <w:r>
        <w:t xml:space="preserve">Ansong, M., and C. Pickering. 2013. Are weeds hitchhiking a ride on your car? A systematic review of seed dispersal on cars. PLoS ONE </w:t>
      </w:r>
      <w:r>
        <w:rPr>
          <w:b/>
        </w:rPr>
        <w:t>8</w:t>
      </w:r>
      <w:r>
        <w:t>:e80275.</w:t>
      </w:r>
    </w:p>
    <w:p>
      <w:pPr>
        <w:pStyle w:val="29"/>
        <w:spacing w:after="0"/>
        <w:ind w:left="720" w:hanging="720"/>
      </w:pPr>
      <w:r>
        <w:t>Auffret, A. G., J. Berg, and S. A. Cousins. 2014. The geography of human</w:t>
      </w:r>
      <w:r>
        <w:rPr>
          <w:rFonts w:ascii="Cambria Math" w:hAnsi="Cambria Math" w:cs="Cambria Math"/>
        </w:rPr>
        <w:t>‐</w:t>
      </w:r>
      <w:r>
        <w:t xml:space="preserve">mediated dispersal. Diversity and Distributions </w:t>
      </w:r>
      <w:r>
        <w:rPr>
          <w:b/>
        </w:rPr>
        <w:t>20</w:t>
      </w:r>
      <w:r>
        <w:t>:1450-1456.</w:t>
      </w:r>
    </w:p>
    <w:p>
      <w:pPr>
        <w:pStyle w:val="29"/>
        <w:spacing w:after="0"/>
        <w:ind w:left="720" w:hanging="720"/>
      </w:pPr>
      <w:r>
        <w:t>Banks, N. C., D. R. Paini, K. L. Bayliss, and M. Hodda. 2015. The role of global trade and transport network topology in the human</w:t>
      </w:r>
      <w:r>
        <w:rPr>
          <w:rFonts w:ascii="Cambria Math" w:hAnsi="Cambria Math" w:cs="Cambria Math"/>
        </w:rPr>
        <w:t>‐</w:t>
      </w:r>
      <w:r>
        <w:t xml:space="preserve">mediated dispersal of alien species. Ecology Letters </w:t>
      </w:r>
      <w:r>
        <w:rPr>
          <w:b/>
        </w:rPr>
        <w:t>18</w:t>
      </w:r>
      <w:r>
        <w:t>:188-199.</w:t>
      </w:r>
    </w:p>
    <w:p>
      <w:pPr>
        <w:pStyle w:val="29"/>
        <w:spacing w:after="0"/>
        <w:ind w:left="720" w:hanging="720"/>
      </w:pPr>
      <w:r>
        <w:t xml:space="preserve">Bertelsmeier, C., S. Ollier, A. Liebhold, and L. Keller. 2017. Recent human history governs global ant invasion dynamics. Nature Ecology and Evolution </w:t>
      </w:r>
      <w:r>
        <w:rPr>
          <w:b/>
        </w:rPr>
        <w:t>1</w:t>
      </w:r>
      <w:r>
        <w:t>:0184.</w:t>
      </w:r>
    </w:p>
    <w:p>
      <w:pPr>
        <w:pStyle w:val="29"/>
        <w:spacing w:after="0"/>
        <w:ind w:left="720" w:hanging="720"/>
      </w:pPr>
      <w:r>
        <w:t xml:space="preserve">Beutel, R. G., A. Richter, R. A. Keller, F. Hita Garcia, Y. Matsumura, E. P. Economo, and S. N. Gorb. 2020. Distal leg structures of the Aculeata (Hymenoptera): a comparative evolutionary study of Sceliphron (Sphecidae) and Formica (Formicidae). Journal of Morphology </w:t>
      </w:r>
      <w:r>
        <w:rPr>
          <w:b/>
        </w:rPr>
        <w:t>281</w:t>
      </w:r>
      <w:r>
        <w:t>:737-753.</w:t>
      </w:r>
    </w:p>
    <w:p>
      <w:pPr>
        <w:pStyle w:val="29"/>
        <w:spacing w:after="0"/>
        <w:ind w:left="720" w:hanging="720"/>
      </w:pPr>
      <w:r>
        <w:t xml:space="preserve">Billen, J., M. S. Al-Khalifa, and R. R. Silva. 2017. Pretarsus structure in relation to climbing ability in the ants Brachyponera sennaarensis and Daceton armigerum. Saudi Journal of Biological Sciences </w:t>
      </w:r>
      <w:r>
        <w:rPr>
          <w:b/>
        </w:rPr>
        <w:t>24</w:t>
      </w:r>
      <w:r>
        <w:t>:830-836.</w:t>
      </w:r>
    </w:p>
    <w:p>
      <w:pPr>
        <w:pStyle w:val="29"/>
        <w:spacing w:after="0"/>
        <w:ind w:left="720" w:hanging="720"/>
      </w:pPr>
      <w:r>
        <w:t xml:space="preserve">Bujan, J., S. P. Yanoviak, and M. Kaspari. 2016. Desiccation resistance in tropical insects: causes and mechanisms underlying variability in a Panama ant community. Ecology and Evolution </w:t>
      </w:r>
      <w:r>
        <w:rPr>
          <w:b/>
        </w:rPr>
        <w:t>6</w:t>
      </w:r>
      <w:r>
        <w:t>:6282-6291.</w:t>
      </w:r>
    </w:p>
    <w:p>
      <w:pPr>
        <w:pStyle w:val="29"/>
        <w:spacing w:after="0"/>
        <w:ind w:left="720" w:hanging="720"/>
      </w:pPr>
      <w:r>
        <w:t xml:space="preserve">Cameron, E. K., E. M. Bayne, and M. J. Clapperton. 2007. Human-facilitated invasion of exotic earthworms into northern boreal forests. Ecoscience </w:t>
      </w:r>
      <w:r>
        <w:rPr>
          <w:b/>
        </w:rPr>
        <w:t>14</w:t>
      </w:r>
      <w:r>
        <w:t>:482-490.</w:t>
      </w:r>
    </w:p>
    <w:p>
      <w:pPr>
        <w:pStyle w:val="29"/>
        <w:spacing w:after="0"/>
        <w:ind w:left="720" w:hanging="720"/>
      </w:pPr>
      <w:r>
        <w:t xml:space="preserve">Chen, S., H. Chen, and Y. Xu. 2019. Safe chemical repellents to prevent the spread of invasive ants. Pest Management Science </w:t>
      </w:r>
      <w:r>
        <w:rPr>
          <w:b/>
        </w:rPr>
        <w:t>75</w:t>
      </w:r>
      <w:r>
        <w:t>:821-827.</w:t>
      </w:r>
    </w:p>
    <w:p>
      <w:pPr>
        <w:pStyle w:val="29"/>
        <w:spacing w:after="0"/>
        <w:ind w:left="720" w:hanging="720"/>
      </w:pPr>
      <w:r>
        <w:t xml:space="preserve">Endlein, T., and W. Federle. 2015. On heels and toes: how ants climb with adhesive pads and tarsal friction hair arrays. PLoS ONE </w:t>
      </w:r>
      <w:r>
        <w:rPr>
          <w:b/>
        </w:rPr>
        <w:t>10</w:t>
      </w:r>
      <w:r>
        <w:t>:e0141269.</w:t>
      </w:r>
    </w:p>
    <w:p>
      <w:pPr>
        <w:pStyle w:val="29"/>
        <w:spacing w:after="0"/>
        <w:ind w:left="720" w:hanging="720"/>
      </w:pPr>
      <w:r>
        <w:t xml:space="preserve">Eritja, R., J. R. Palmer, D. Roiz, I. Sanpera-Calbet, and F. Bartumeus. 2017. Direct evidence of adult Aedes albopictus dispersal by car. Scientific Reports </w:t>
      </w:r>
      <w:r>
        <w:rPr>
          <w:b/>
        </w:rPr>
        <w:t>7</w:t>
      </w:r>
      <w:r>
        <w:t>:14399.</w:t>
      </w:r>
    </w:p>
    <w:p>
      <w:pPr>
        <w:pStyle w:val="29"/>
        <w:spacing w:after="0"/>
        <w:ind w:left="720" w:hanging="720"/>
      </w:pPr>
      <w:r>
        <w:t xml:space="preserve">Gippet, J. M., A. M. Liebhold, G. Fenn-Moltu, and C. Bertelsmeier. 2019. Human-mediated dispersal in insects. Current Opinion in Insect Science </w:t>
      </w:r>
      <w:r>
        <w:rPr>
          <w:b/>
        </w:rPr>
        <w:t>35</w:t>
      </w:r>
      <w:r>
        <w:t>:96-102.</w:t>
      </w:r>
    </w:p>
    <w:p>
      <w:pPr>
        <w:pStyle w:val="29"/>
        <w:spacing w:after="0"/>
        <w:ind w:left="720" w:hanging="720"/>
      </w:pPr>
      <w:r>
        <w:t xml:space="preserve">Gray, D. R. 2017. Risk analysis of the invasion pathway of the Asian gypsy moth: a known forest invader. Biological Invasions </w:t>
      </w:r>
      <w:r>
        <w:rPr>
          <w:b/>
        </w:rPr>
        <w:t>19</w:t>
      </w:r>
      <w:r>
        <w:t>:3259-3272.</w:t>
      </w:r>
    </w:p>
    <w:p>
      <w:pPr>
        <w:pStyle w:val="29"/>
        <w:spacing w:after="0"/>
        <w:ind w:left="720" w:hanging="720"/>
      </w:pPr>
      <w:r>
        <w:t xml:space="preserve">Hahn, D. A., and D. E. Wheeler. 2002. Seasonal foraging activity and bait preferences of ants on Barro Colorado Island, Panama1. Biotropica </w:t>
      </w:r>
      <w:r>
        <w:rPr>
          <w:b/>
        </w:rPr>
        <w:t>34</w:t>
      </w:r>
      <w:r>
        <w:t>:348-356.</w:t>
      </w:r>
    </w:p>
    <w:p>
      <w:pPr>
        <w:pStyle w:val="29"/>
        <w:spacing w:after="0"/>
        <w:ind w:left="720" w:hanging="720"/>
      </w:pPr>
      <w:r>
        <w:t xml:space="preserve">Hashimoto, Y., Y. Morimoto, E. S. Widodo, M. Mohamed, and J. R. Fellowes. 2010. Vertical habitat use and foraging activities of arboreal and ground ants (Hymenoptera: Formicidae) in a Bornean tropical rainforest. Sociobiology </w:t>
      </w:r>
      <w:r>
        <w:rPr>
          <w:b/>
        </w:rPr>
        <w:t>56</w:t>
      </w:r>
      <w:r>
        <w:t>:435.</w:t>
      </w:r>
    </w:p>
    <w:p>
      <w:pPr>
        <w:pStyle w:val="29"/>
        <w:spacing w:after="0"/>
        <w:ind w:left="720" w:hanging="720"/>
      </w:pPr>
      <w:r>
        <w:t xml:space="preserve">Holway, D. A., L. Lach, A. V. Suarez, N. D. Tsutsui, and T. J. Case. 2002. The causes and consequences of ant invasions. Annual Review of Ecology and Systematics </w:t>
      </w:r>
      <w:r>
        <w:rPr>
          <w:b/>
        </w:rPr>
        <w:t>33</w:t>
      </w:r>
      <w:r>
        <w:t>:181-233.</w:t>
      </w:r>
    </w:p>
    <w:p>
      <w:pPr>
        <w:pStyle w:val="29"/>
        <w:spacing w:after="0"/>
        <w:ind w:left="720" w:hanging="720"/>
      </w:pPr>
      <w:r>
        <w:t xml:space="preserve">Hood, W. G., and W. R. Tschinkel. 1990. Desiccation resistance in arboreal and terrestrial ants. Physiological Entomology </w:t>
      </w:r>
      <w:r>
        <w:rPr>
          <w:b/>
        </w:rPr>
        <w:t>15</w:t>
      </w:r>
      <w:r>
        <w:t>:23-35.</w:t>
      </w:r>
    </w:p>
    <w:p>
      <w:pPr>
        <w:pStyle w:val="29"/>
        <w:spacing w:after="0"/>
        <w:ind w:left="720" w:hanging="720"/>
      </w:pPr>
      <w:r>
        <w:t xml:space="preserve">Hsu, F.-C., S.-P. Tseng, P.-W. Hsu, C.-W. Lu, C.-C. S. Yang, and C.-C. Lin. 2022. Introduction of a non-native lineage is linked to the recent black cocoa ant, Dolichoderus thoracicus (Smith, 1860), outbreaks in Taiwan. Taiwania </w:t>
      </w:r>
      <w:r>
        <w:rPr>
          <w:b/>
        </w:rPr>
        <w:t>67</w:t>
      </w:r>
      <w:r>
        <w:t>.</w:t>
      </w:r>
    </w:p>
    <w:p>
      <w:pPr>
        <w:pStyle w:val="29"/>
        <w:spacing w:after="0"/>
        <w:ind w:left="720" w:hanging="720"/>
      </w:pPr>
      <w:r>
        <w:t xml:space="preserve">Hulme, P. E. 2009. Trade, transport and trouble: managing invasive species pathways in an era of globalization. Journal of Applied Ecology </w:t>
      </w:r>
      <w:r>
        <w:rPr>
          <w:b/>
        </w:rPr>
        <w:t>46</w:t>
      </w:r>
      <w:r>
        <w:t>:10-18.</w:t>
      </w:r>
    </w:p>
    <w:p>
      <w:pPr>
        <w:pStyle w:val="29"/>
        <w:spacing w:after="0"/>
        <w:ind w:left="720" w:hanging="720"/>
      </w:pPr>
      <w:r>
        <w:t xml:space="preserve">Jetter, K., J. Hamilton, and J. Klotz. 2002. Eradication costs calculated: Red imported fire ants threaten agriculture, wildlife and homes. California Agriculture </w:t>
      </w:r>
      <w:r>
        <w:rPr>
          <w:b/>
        </w:rPr>
        <w:t>56</w:t>
      </w:r>
      <w:r>
        <w:t>:26-34.</w:t>
      </w:r>
    </w:p>
    <w:p>
      <w:pPr>
        <w:pStyle w:val="29"/>
        <w:spacing w:after="0"/>
        <w:ind w:left="720" w:hanging="720"/>
      </w:pPr>
      <w:r>
        <w:t xml:space="preserve">Leahy, L., B. R. Scheffers, S. E. Williams, and A. N. Andersen. 2022. Arboreality drives heat tolerance while elevation drives cold tolerance in tropical rainforest ants. Ecology </w:t>
      </w:r>
      <w:r>
        <w:rPr>
          <w:b/>
        </w:rPr>
        <w:t>103</w:t>
      </w:r>
      <w:r>
        <w:t>:e03549.</w:t>
      </w:r>
    </w:p>
    <w:p>
      <w:pPr>
        <w:pStyle w:val="29"/>
        <w:spacing w:after="0"/>
        <w:ind w:left="720" w:hanging="720"/>
      </w:pPr>
      <w:r>
        <w:t xml:space="preserve">Lockwood, J. L., P. Cassey, and T. Blackburn. 2005. The role of propagule pressure in explaining species invasions. Trends in Ecology and Evolution </w:t>
      </w:r>
      <w:r>
        <w:rPr>
          <w:b/>
        </w:rPr>
        <w:t>20</w:t>
      </w:r>
      <w:r>
        <w:t>:223-228.</w:t>
      </w:r>
    </w:p>
    <w:p>
      <w:pPr>
        <w:pStyle w:val="29"/>
        <w:spacing w:after="0"/>
        <w:ind w:left="720" w:hanging="720"/>
      </w:pPr>
      <w:r>
        <w:t xml:space="preserve">McPherson, E. G. 2001. Sacramento’s parking lot shading ordinance: environmental and economic costs of compliance. Landscape and Urban Planning </w:t>
      </w:r>
      <w:r>
        <w:rPr>
          <w:b/>
        </w:rPr>
        <w:t>57</w:t>
      </w:r>
      <w:r>
        <w:t>:105-123.</w:t>
      </w:r>
    </w:p>
    <w:p>
      <w:pPr>
        <w:pStyle w:val="29"/>
        <w:spacing w:after="0"/>
        <w:ind w:left="720" w:hanging="720"/>
      </w:pPr>
      <w:r>
        <w:t xml:space="preserve">Meurisse, N., D. Rassati, B. P. Hurley, E. G. Brockerhoff, and R. A. Haack. 2019. Common pathways by which non-native forest insects move internationally and domestically. Journal of Pest Science </w:t>
      </w:r>
      <w:r>
        <w:rPr>
          <w:b/>
        </w:rPr>
        <w:t>92</w:t>
      </w:r>
      <w:r>
        <w:t>:13-27.</w:t>
      </w:r>
    </w:p>
    <w:p>
      <w:pPr>
        <w:pStyle w:val="29"/>
        <w:spacing w:after="0"/>
        <w:ind w:left="720" w:hanging="720"/>
      </w:pPr>
      <w:r>
        <w:t xml:space="preserve">Nixon, L. J., A. Tabb, W. R. Morrison, K. B. Rice, E. G. Brockerhoff, T. C. Leskey, C. van Koten, S. Goldson, and M. Rostás. 2019. Volatile release, mobility, and mortality of diapausing Halyomorpha halys during simulated shipping movements and temperature changes. Journal of Pest Science </w:t>
      </w:r>
      <w:r>
        <w:rPr>
          <w:b/>
        </w:rPr>
        <w:t>92</w:t>
      </w:r>
      <w:r>
        <w:t>:633-641.</w:t>
      </w:r>
    </w:p>
    <w:p>
      <w:pPr>
        <w:pStyle w:val="29"/>
        <w:spacing w:after="0"/>
        <w:ind w:left="720" w:hanging="720"/>
      </w:pPr>
      <w:r>
        <w:t xml:space="preserve">Orivel, J., M. Malherbe, and A. Dejean. 2001. Relationships between pretarsus morphology and arboreal life in ponerine ants of the genus Pachycondyla (Formicidae: Ponerinae). Annals of the Entomological Society of America </w:t>
      </w:r>
      <w:r>
        <w:rPr>
          <w:b/>
        </w:rPr>
        <w:t>94</w:t>
      </w:r>
      <w:r>
        <w:t>:449-456.</w:t>
      </w:r>
    </w:p>
    <w:p>
      <w:pPr>
        <w:pStyle w:val="29"/>
        <w:spacing w:after="0"/>
        <w:ind w:left="720" w:hanging="720"/>
      </w:pPr>
      <w:r>
        <w:t xml:space="preserve">Parr, C. L., and T. R. Bishop. 2022. The response of ants to climate change. Global Change Biology </w:t>
      </w:r>
      <w:r>
        <w:rPr>
          <w:b/>
        </w:rPr>
        <w:t>28</w:t>
      </w:r>
      <w:r>
        <w:t>:3188-3205.</w:t>
      </w:r>
    </w:p>
    <w:p>
      <w:pPr>
        <w:pStyle w:val="29"/>
        <w:spacing w:after="0"/>
        <w:ind w:left="720" w:hanging="720"/>
      </w:pPr>
      <w:r>
        <w:t xml:space="preserve">Simberloff, D. 2009. The role of propagule pressure in biological invasions. Annual Review of Ecology, Evolution, and Systematics </w:t>
      </w:r>
      <w:r>
        <w:rPr>
          <w:b/>
        </w:rPr>
        <w:t>40</w:t>
      </w:r>
      <w:r>
        <w:t>:81-102.</w:t>
      </w:r>
    </w:p>
    <w:p>
      <w:pPr>
        <w:pStyle w:val="29"/>
        <w:spacing w:after="0"/>
        <w:ind w:left="720" w:hanging="720"/>
      </w:pPr>
      <w:r>
        <w:t>Taylor, K., T. Brummer, M. L. Taper, A. Wing, and L. J. Rew. 2012. Human</w:t>
      </w:r>
      <w:r>
        <w:rPr>
          <w:rFonts w:ascii="Cambria Math" w:hAnsi="Cambria Math" w:cs="Cambria Math"/>
        </w:rPr>
        <w:t>‐</w:t>
      </w:r>
      <w:r>
        <w:t>mediated long</w:t>
      </w:r>
      <w:r>
        <w:rPr>
          <w:rFonts w:ascii="Cambria Math" w:hAnsi="Cambria Math" w:cs="Cambria Math"/>
        </w:rPr>
        <w:t>‐</w:t>
      </w:r>
      <w:r>
        <w:t xml:space="preserve">distance dispersal: an empirical evaluation of seed dispersal by vehicles. Diversity and Distributions </w:t>
      </w:r>
      <w:r>
        <w:rPr>
          <w:b/>
        </w:rPr>
        <w:t>18</w:t>
      </w:r>
      <w:r>
        <w:t>:942-951.</w:t>
      </w:r>
    </w:p>
    <w:p>
      <w:pPr>
        <w:pStyle w:val="29"/>
        <w:spacing w:after="0"/>
        <w:ind w:left="720" w:hanging="720"/>
      </w:pPr>
      <w:r>
        <w:t xml:space="preserve">Vogt, J. T., and J. P. Kozlovac. 2006. Safety considerations for handling imported fire ants (Solenopsis spp.) in the laboratory and field. Applied Biosafety </w:t>
      </w:r>
      <w:r>
        <w:rPr>
          <w:b/>
        </w:rPr>
        <w:t>11</w:t>
      </w:r>
      <w:r>
        <w:t>:88-97.</w:t>
      </w:r>
    </w:p>
    <w:p>
      <w:pPr>
        <w:pStyle w:val="29"/>
        <w:spacing w:after="0"/>
        <w:ind w:left="720" w:hanging="720"/>
      </w:pPr>
      <w:r>
        <w:t>Von der Lippe, M., and I. Kowarik. 2007. Long</w:t>
      </w:r>
      <w:r>
        <w:rPr>
          <w:rFonts w:ascii="Cambria Math" w:hAnsi="Cambria Math" w:cs="Cambria Math"/>
        </w:rPr>
        <w:t>‐</w:t>
      </w:r>
      <w:r>
        <w:t xml:space="preserve">distance dispersal of plants by vehicles as a driver of plant invasions. Conservation Biology </w:t>
      </w:r>
      <w:r>
        <w:rPr>
          <w:b/>
        </w:rPr>
        <w:t>21</w:t>
      </w:r>
      <w:r>
        <w:t>:986-996.</w:t>
      </w:r>
    </w:p>
    <w:p>
      <w:pPr>
        <w:pStyle w:val="29"/>
        <w:spacing w:after="0"/>
        <w:ind w:left="720" w:hanging="720"/>
      </w:pPr>
      <w:r>
        <w:t>Ward, D. F., J. R. Beggs, M. N. Clout, R. J. Harris, and S. O’Connor. 2006. The diversity and origin of exotic ants arriving in New Zealand via human</w:t>
      </w:r>
      <w:r>
        <w:rPr>
          <w:rFonts w:ascii="Cambria Math" w:hAnsi="Cambria Math" w:cs="Cambria Math"/>
        </w:rPr>
        <w:t>‐</w:t>
      </w:r>
      <w:r>
        <w:t xml:space="preserve">mediated dispersal. Diversity and Distributions </w:t>
      </w:r>
      <w:r>
        <w:rPr>
          <w:b/>
        </w:rPr>
        <w:t>12</w:t>
      </w:r>
      <w:r>
        <w:t>:601-609.</w:t>
      </w:r>
    </w:p>
    <w:p>
      <w:pPr>
        <w:pStyle w:val="29"/>
        <w:spacing w:after="0"/>
        <w:ind w:left="720" w:hanging="720"/>
      </w:pPr>
      <w:r>
        <w:t xml:space="preserve">Wilson, J. R., E. E. Dormontt, P. J. Prentis, A. J. Lowe, and D. M. Richardson. 2009. Something in the way you move: dispersal pathways affect invasion success. Trends in Ecology and Evolution </w:t>
      </w:r>
      <w:r>
        <w:rPr>
          <w:b/>
        </w:rPr>
        <w:t>24</w:t>
      </w:r>
      <w:r>
        <w:t>:136-144.</w:t>
      </w:r>
    </w:p>
    <w:p>
      <w:pPr>
        <w:pStyle w:val="29"/>
        <w:spacing w:after="0"/>
        <w:ind w:left="720" w:hanging="720"/>
      </w:pPr>
      <w:r>
        <w:t xml:space="preserve">Yanoviak, S., and M. Kaspari. 2000. Community structure and the habitat templet: ants in the tropical forest canopy and litter. Oikos </w:t>
      </w:r>
      <w:r>
        <w:rPr>
          <w:b/>
        </w:rPr>
        <w:t>89</w:t>
      </w:r>
      <w:r>
        <w:t>:259-266.</w:t>
      </w:r>
    </w:p>
    <w:p>
      <w:pPr>
        <w:pStyle w:val="29"/>
        <w:ind w:left="720" w:hanging="720"/>
      </w:pPr>
      <w:r>
        <w:t xml:space="preserve">Yanoviak, S. P., Y. Munk, and R. Dudley. 2011. Evolution and Ecology of Directed Aerial Descent in Arboreal Ants. Integrative and Comparative Biology </w:t>
      </w:r>
      <w:r>
        <w:rPr>
          <w:b/>
        </w:rPr>
        <w:t>51</w:t>
      </w:r>
      <w:r>
        <w:t>:944-956.</w:t>
      </w:r>
    </w:p>
    <w:p>
      <w:pPr>
        <w:spacing w:line="480" w:lineRule="auto"/>
        <w:jc w:val="left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fldChar w:fldCharType="end"/>
      </w:r>
      <w:r>
        <w:rPr>
          <w:rFonts w:cs="Arial"/>
          <w:color w:val="FF0000"/>
          <w:sz w:val="24"/>
          <w:szCs w:val="24"/>
        </w:rPr>
        <w:br w:type="page"/>
      </w:r>
    </w:p>
    <w:p>
      <w:pPr>
        <w:spacing w:line="480" w:lineRule="auto"/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Figures</w:t>
      </w:r>
    </w:p>
    <w:p>
      <w:pPr>
        <w:spacing w:line="480" w:lineRule="auto"/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drawing>
          <wp:inline distT="0" distB="0" distL="114300" distR="114300">
            <wp:extent cx="5207635" cy="3069590"/>
            <wp:effectExtent l="0" t="0" r="0" b="3810"/>
            <wp:docPr id="4" name="Picture 2" descr="C:\Users\genchanghsu\Desktop\2023_Ant_Hitchhiking_on_Vehicles_in_Taiwan\03_Outputs\Figures\Map.tif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C:\Users\genchanghsu\Desktop\2023_Ant_Hitchhiking_on_Vehicles_in_Taiwan\03_Outputs\Figures\Map.tifMap"/>
                    <pic:cNvPicPr>
                      <a:picLocks noChangeAspect="1"/>
                    </pic:cNvPicPr>
                  </pic:nvPicPr>
                  <pic:blipFill>
                    <a:blip r:embed="rId9"/>
                    <a:srcRect l="8" t="3899" r="8" b="17572"/>
                    <a:stretch>
                      <a:fillRect/>
                    </a:stretch>
                  </pic:blipFill>
                  <pic:spPr>
                    <a:xfrm>
                      <a:off x="0" y="0"/>
                      <a:ext cx="5209200" cy="307018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Figure 1. (a) </w:t>
      </w:r>
      <w:ins w:id="526" w:author="genchanghsu" w:date="2024-01-07T20:32:00Z">
        <w:r>
          <w:rPr>
            <w:rFonts w:cs="Arial"/>
            <w:sz w:val="24"/>
            <w:szCs w:val="24"/>
          </w:rPr>
          <w:t xml:space="preserve">Map of </w:t>
        </w:r>
      </w:ins>
      <w:del w:id="527" w:author="genchanghsu" w:date="2024-01-07T20:32:00Z">
        <w:r>
          <w:rPr>
            <w:rFonts w:cs="Arial"/>
            <w:sz w:val="24"/>
            <w:szCs w:val="24"/>
          </w:rPr>
          <w:delText xml:space="preserve">Distribution and species for the </w:delText>
        </w:r>
      </w:del>
      <w:r>
        <w:rPr>
          <w:rFonts w:cs="Arial"/>
          <w:sz w:val="24"/>
          <w:szCs w:val="24"/>
        </w:rPr>
        <w:t>ant hitchhiking cases</w:t>
      </w:r>
      <w:ins w:id="528" w:author="genchanghsu" w:date="2024-01-07T20:32:00Z">
        <w:r>
          <w:rPr>
            <w:rFonts w:cs="Arial"/>
            <w:sz w:val="24"/>
            <w:szCs w:val="24"/>
          </w:rPr>
          <w:t xml:space="preserve"> recorded in the study</w:t>
        </w:r>
      </w:ins>
      <w:ins w:id="529" w:author="genchanghsu" w:date="2024-01-07T20:36:00Z">
        <w:r>
          <w:rPr>
            <w:rFonts w:cs="Arial"/>
            <w:sz w:val="24"/>
            <w:szCs w:val="24"/>
          </w:rPr>
          <w:t>.</w:t>
        </w:r>
      </w:ins>
      <w:del w:id="530" w:author="genchanghsu" w:date="2024-01-07T20:36:00Z">
        <w:r>
          <w:rPr>
            <w:rFonts w:cs="Arial"/>
            <w:sz w:val="24"/>
            <w:szCs w:val="24"/>
          </w:rPr>
          <w:delText>;</w:delText>
        </w:r>
      </w:del>
      <w:r>
        <w:rPr>
          <w:rFonts w:cs="Arial"/>
          <w:sz w:val="24"/>
          <w:szCs w:val="24"/>
        </w:rPr>
        <w:t xml:space="preserve"> (b–</w:t>
      </w:r>
      <w:r>
        <w:rPr>
          <w:rFonts w:hint="eastAsia" w:cs="Arial"/>
          <w:sz w:val="24"/>
          <w:szCs w:val="24"/>
        </w:rPr>
        <w:t>c</w:t>
      </w:r>
      <w:r>
        <w:rPr>
          <w:rFonts w:cs="Arial"/>
          <w:sz w:val="24"/>
          <w:szCs w:val="24"/>
        </w:rPr>
        <w:t xml:space="preserve">) </w:t>
      </w:r>
      <w:ins w:id="531" w:author="genchanghsu" w:date="2024-01-07T20:36:00Z">
        <w:r>
          <w:rPr>
            <w:rFonts w:cs="Arial"/>
            <w:sz w:val="24"/>
            <w:szCs w:val="24"/>
          </w:rPr>
          <w:t>E</w:t>
        </w:r>
      </w:ins>
      <w:ins w:id="532" w:author="genchanghsu" w:date="2024-01-07T20:32:00Z">
        <w:r>
          <w:rPr>
            <w:rFonts w:cs="Arial"/>
            <w:sz w:val="24"/>
            <w:szCs w:val="24"/>
          </w:rPr>
          <w:t xml:space="preserve">xample </w:t>
        </w:r>
      </w:ins>
      <w:r>
        <w:rPr>
          <w:rFonts w:cs="Arial"/>
          <w:sz w:val="24"/>
          <w:szCs w:val="24"/>
        </w:rPr>
        <w:t>photos of ant hitchhiking on vehicles.</w:t>
      </w:r>
    </w:p>
    <w:p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>
      <w:pPr>
        <w:rPr>
          <w:rFonts w:cs="Arial"/>
          <w:color w:val="FF0000"/>
          <w:sz w:val="24"/>
          <w:szCs w:val="24"/>
        </w:rPr>
      </w:pPr>
      <w:r>
        <w:rPr>
          <w:rFonts w:cs="Arial"/>
          <w:color w:val="FF0000"/>
          <w:sz w:val="24"/>
          <w:szCs w:val="24"/>
        </w:rPr>
        <w:drawing>
          <wp:inline distT="0" distB="0" distL="114300" distR="114300">
            <wp:extent cx="4655820" cy="3491865"/>
            <wp:effectExtent l="0" t="0" r="5080" b="635"/>
            <wp:docPr id="3" name="Picture 3" descr="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llustration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Figure 2. Potential factors determining a successful ant hitchhiking event. See </w:t>
      </w:r>
      <w:r>
        <w:rPr>
          <w:rFonts w:cs="Arial"/>
          <w:i/>
          <w:iCs/>
          <w:sz w:val="24"/>
          <w:szCs w:val="24"/>
        </w:rPr>
        <w:t>Discussion</w:t>
      </w:r>
      <w:r>
        <w:rPr>
          <w:rFonts w:cs="Arial"/>
          <w:sz w:val="24"/>
          <w:szCs w:val="24"/>
        </w:rPr>
        <w:t xml:space="preserve"> for more details.</w:t>
      </w:r>
    </w:p>
    <w:sectPr>
      <w:footerReference r:id="rId7" w:type="default"/>
      <w:pgSz w:w="11906" w:h="1683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Yang, Scotty" w:date="2024-01-06T15:52:00Z" w:initials="MOU">
    <w:p w14:paraId="217600CE">
      <w:pPr>
        <w:jc w:val="left"/>
      </w:pPr>
      <w:r>
        <w:rPr>
          <w:color w:val="000000"/>
        </w:rPr>
        <w:t>How about average trade distance?</w:t>
      </w:r>
    </w:p>
  </w:comment>
  <w:comment w:id="1" w:author="Feng-Chuan Hsu" w:date="2024-01-07T11:22:00Z" w:initials="">
    <w:p w14:paraId="218C60D9">
      <w:pPr>
        <w:pStyle w:val="8"/>
      </w:pPr>
      <w:r>
        <w:rPr>
          <w:rFonts w:hint="eastAsia"/>
        </w:rPr>
        <w:t>G</w:t>
      </w:r>
      <w:r>
        <w:t xml:space="preserve">C, we should write this result before the sentences of occurring season to make sure the order of </w:t>
      </w:r>
      <w:r>
        <w:rPr>
          <w:rFonts w:hint="eastAsia"/>
        </w:rPr>
        <w:t>n</w:t>
      </w:r>
      <w:r>
        <w:t>umber (S1 and S2) is correct.</w:t>
      </w:r>
    </w:p>
  </w:comment>
  <w:comment w:id="2" w:author="genchanghsu" w:date="2024-01-07T22:48:00Z" w:initials="g">
    <w:p w14:paraId="1B227A0F">
      <w:pPr>
        <w:pStyle w:val="8"/>
      </w:pPr>
      <w:r>
        <w:t>Added.</w:t>
      </w:r>
    </w:p>
  </w:comment>
  <w:comment w:id="3" w:author="Yang, Scotty" w:date="2023-10-15T19:30:00Z" w:initials="MOU">
    <w:p w14:paraId="1B3C08C5">
      <w:pPr>
        <w:jc w:val="left"/>
      </w:pPr>
      <w:r>
        <w:rPr>
          <w:color w:val="000000"/>
        </w:rPr>
        <w:t>How many of our records that queen presence is confirmed?</w:t>
      </w:r>
    </w:p>
  </w:comment>
  <w:comment w:id="4" w:author="Gen-Chang Hsu [2]" w:date="2024-01-08T14:23:52Z" w:initials="">
    <w:p w14:paraId="732427E7"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>Just wonder what the proportions of arboreal and semi-arboreal vs. ground-dwelling ant species in Taiwan are. Although the majority of ant species in our records were arboreal and semi-arboreal, this may well be due to the fact that there were more arboreal and semi-arboreal ants around. I think there’s a possibility that we get asked this question by the reviewer.</w:t>
      </w:r>
      <w:bookmarkStart w:id="0" w:name="_GoBack"/>
      <w:bookmarkEnd w:id="0"/>
    </w:p>
    <w:p w14:paraId="5BB74562">
      <w:pPr>
        <w:pStyle w:val="8"/>
        <w:rPr>
          <w:rFonts w:hint="default"/>
          <w:lang w:val="en-US"/>
        </w:rPr>
      </w:pPr>
    </w:p>
    <w:p w14:paraId="3C2236B8">
      <w:pPr>
        <w:pStyle w:val="8"/>
        <w:rPr>
          <w:rFonts w:hint="default"/>
          <w:lang w:val="en-US"/>
        </w:rPr>
      </w:pPr>
    </w:p>
    <w:p w14:paraId="776B5752">
      <w:pPr>
        <w:pStyle w:val="8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17600CE" w15:done="0"/>
  <w15:commentEx w15:paraId="218C60D9" w15:done="0" w15:paraIdParent="217600CE"/>
  <w15:commentEx w15:paraId="1B227A0F" w15:done="0" w15:paraIdParent="217600CE"/>
  <w15:commentEx w15:paraId="1B3C08C5" w15:done="0"/>
  <w15:commentEx w15:paraId="776B57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8208"/>
    </w:sdtPr>
    <w:sdtContent>
      <w:p>
        <w:pPr>
          <w:pStyle w:val="1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7</w:t>
        </w:r>
        <w:r>
          <w:rPr>
            <w:lang w:val="zh-TW"/>
          </w:rPr>
          <w:fldChar w:fldCharType="end"/>
        </w:r>
      </w:p>
    </w:sdtContent>
  </w:sdt>
  <w:p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enchanghsu">
    <w15:presenceInfo w15:providerId="None" w15:userId="genchanghsu"/>
  </w15:person>
  <w15:person w15:author="Feng-Chuan Hsu">
    <w15:presenceInfo w15:providerId="Windows Live" w15:userId="170948ed4401948b"/>
  </w15:person>
  <w15:person w15:author="Yang, Scotty">
    <w15:presenceInfo w15:providerId="AD" w15:userId="S::scottyyang@vt.edu::1a4bbca2-4711-40d3-b93d-d50c804a41bd"/>
  </w15:person>
  <w15:person w15:author="Gen-Chang Hsu">
    <w15:presenceInfo w15:providerId="Windows Live" w15:userId="a7788e04cdabcc57"/>
  </w15:person>
  <w15:person w15:author="Gen-Chang Hsu [2]">
    <w15:presenceInfo w15:providerId="WPS Office" w15:userId="6059737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trackRevision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za2wssxastp9be5drupxef7estwzx02xwzf&quot;&gt;Ant_hitchhiking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5&lt;/item&gt;&lt;item&gt;36&lt;/item&gt;&lt;item&gt;37&lt;/item&gt;&lt;/record-ids&gt;&lt;/item&gt;&lt;/Libraries&gt;"/>
  </w:docVars>
  <w:rsids>
    <w:rsidRoot w:val="000F09C9"/>
    <w:rsid w:val="000014E6"/>
    <w:rsid w:val="00006BE6"/>
    <w:rsid w:val="0001010E"/>
    <w:rsid w:val="00033DA6"/>
    <w:rsid w:val="000357BD"/>
    <w:rsid w:val="00037B4D"/>
    <w:rsid w:val="00041404"/>
    <w:rsid w:val="000432F1"/>
    <w:rsid w:val="0005436B"/>
    <w:rsid w:val="000553FD"/>
    <w:rsid w:val="00065A1D"/>
    <w:rsid w:val="00066FFD"/>
    <w:rsid w:val="00070542"/>
    <w:rsid w:val="00075BC1"/>
    <w:rsid w:val="000773EC"/>
    <w:rsid w:val="0008394A"/>
    <w:rsid w:val="00087A7F"/>
    <w:rsid w:val="000930EC"/>
    <w:rsid w:val="000937AB"/>
    <w:rsid w:val="000A653C"/>
    <w:rsid w:val="000B26BB"/>
    <w:rsid w:val="000B3988"/>
    <w:rsid w:val="000B4CF7"/>
    <w:rsid w:val="000D51A5"/>
    <w:rsid w:val="000D6618"/>
    <w:rsid w:val="000E3067"/>
    <w:rsid w:val="000F09C9"/>
    <w:rsid w:val="000F2D57"/>
    <w:rsid w:val="000F40DE"/>
    <w:rsid w:val="000F6E5B"/>
    <w:rsid w:val="00104EC5"/>
    <w:rsid w:val="001050CA"/>
    <w:rsid w:val="00110F59"/>
    <w:rsid w:val="00111F8A"/>
    <w:rsid w:val="0011232D"/>
    <w:rsid w:val="00114A01"/>
    <w:rsid w:val="0011543E"/>
    <w:rsid w:val="00120B9E"/>
    <w:rsid w:val="00125608"/>
    <w:rsid w:val="00125B82"/>
    <w:rsid w:val="00125CE6"/>
    <w:rsid w:val="00137E25"/>
    <w:rsid w:val="00140062"/>
    <w:rsid w:val="001457C1"/>
    <w:rsid w:val="00147D6C"/>
    <w:rsid w:val="00147D82"/>
    <w:rsid w:val="00151001"/>
    <w:rsid w:val="00152F5B"/>
    <w:rsid w:val="001567DC"/>
    <w:rsid w:val="00160F18"/>
    <w:rsid w:val="00163951"/>
    <w:rsid w:val="00166DB1"/>
    <w:rsid w:val="00180574"/>
    <w:rsid w:val="0018357A"/>
    <w:rsid w:val="00186029"/>
    <w:rsid w:val="001864DB"/>
    <w:rsid w:val="00190FCA"/>
    <w:rsid w:val="00192A71"/>
    <w:rsid w:val="00193BEC"/>
    <w:rsid w:val="00194015"/>
    <w:rsid w:val="001A6AFD"/>
    <w:rsid w:val="001B3639"/>
    <w:rsid w:val="001B72BA"/>
    <w:rsid w:val="001C1EAA"/>
    <w:rsid w:val="001C2743"/>
    <w:rsid w:val="001C5078"/>
    <w:rsid w:val="001C6467"/>
    <w:rsid w:val="001D7331"/>
    <w:rsid w:val="001E4DFB"/>
    <w:rsid w:val="001E5F12"/>
    <w:rsid w:val="001E721C"/>
    <w:rsid w:val="001F25C0"/>
    <w:rsid w:val="001F6A12"/>
    <w:rsid w:val="001F7106"/>
    <w:rsid w:val="00200031"/>
    <w:rsid w:val="002016C6"/>
    <w:rsid w:val="00202C02"/>
    <w:rsid w:val="00205685"/>
    <w:rsid w:val="002108AD"/>
    <w:rsid w:val="002144D4"/>
    <w:rsid w:val="00216C5D"/>
    <w:rsid w:val="00220181"/>
    <w:rsid w:val="002272C5"/>
    <w:rsid w:val="002277CB"/>
    <w:rsid w:val="002307DE"/>
    <w:rsid w:val="0023124F"/>
    <w:rsid w:val="002324E2"/>
    <w:rsid w:val="002329B6"/>
    <w:rsid w:val="002350DB"/>
    <w:rsid w:val="00237991"/>
    <w:rsid w:val="002406CD"/>
    <w:rsid w:val="002409E2"/>
    <w:rsid w:val="00243FC6"/>
    <w:rsid w:val="0024734D"/>
    <w:rsid w:val="00254D07"/>
    <w:rsid w:val="00255480"/>
    <w:rsid w:val="00263A95"/>
    <w:rsid w:val="00264BE1"/>
    <w:rsid w:val="00265A0D"/>
    <w:rsid w:val="00270187"/>
    <w:rsid w:val="00270F76"/>
    <w:rsid w:val="00275EB1"/>
    <w:rsid w:val="002768E8"/>
    <w:rsid w:val="002808F6"/>
    <w:rsid w:val="002824D5"/>
    <w:rsid w:val="0028372C"/>
    <w:rsid w:val="00286FF8"/>
    <w:rsid w:val="00287BBC"/>
    <w:rsid w:val="002952D6"/>
    <w:rsid w:val="002B6A7D"/>
    <w:rsid w:val="002B73C9"/>
    <w:rsid w:val="002C101A"/>
    <w:rsid w:val="002C49B7"/>
    <w:rsid w:val="002C61D5"/>
    <w:rsid w:val="002D1227"/>
    <w:rsid w:val="002D6DFF"/>
    <w:rsid w:val="002D7FD5"/>
    <w:rsid w:val="002E62ED"/>
    <w:rsid w:val="002E78BC"/>
    <w:rsid w:val="002F435A"/>
    <w:rsid w:val="00302597"/>
    <w:rsid w:val="00303ABA"/>
    <w:rsid w:val="00305360"/>
    <w:rsid w:val="0031065B"/>
    <w:rsid w:val="00310F34"/>
    <w:rsid w:val="003130ED"/>
    <w:rsid w:val="00313B4B"/>
    <w:rsid w:val="00337F1B"/>
    <w:rsid w:val="0034001A"/>
    <w:rsid w:val="003419D3"/>
    <w:rsid w:val="00345F1A"/>
    <w:rsid w:val="0034606D"/>
    <w:rsid w:val="003531AB"/>
    <w:rsid w:val="003628E1"/>
    <w:rsid w:val="003643CD"/>
    <w:rsid w:val="00365565"/>
    <w:rsid w:val="00370EF2"/>
    <w:rsid w:val="00372B7A"/>
    <w:rsid w:val="00373714"/>
    <w:rsid w:val="0038185F"/>
    <w:rsid w:val="00382B81"/>
    <w:rsid w:val="00384FDD"/>
    <w:rsid w:val="00385DE7"/>
    <w:rsid w:val="00390C63"/>
    <w:rsid w:val="00395C13"/>
    <w:rsid w:val="0039730F"/>
    <w:rsid w:val="003A6B2C"/>
    <w:rsid w:val="003C0F9C"/>
    <w:rsid w:val="003D39CB"/>
    <w:rsid w:val="003D52B6"/>
    <w:rsid w:val="003D6B4F"/>
    <w:rsid w:val="003E18CE"/>
    <w:rsid w:val="003E510E"/>
    <w:rsid w:val="003E69F9"/>
    <w:rsid w:val="003E761E"/>
    <w:rsid w:val="003F2D41"/>
    <w:rsid w:val="003F4E75"/>
    <w:rsid w:val="003F7A30"/>
    <w:rsid w:val="00404540"/>
    <w:rsid w:val="004133F0"/>
    <w:rsid w:val="00417904"/>
    <w:rsid w:val="00417A0C"/>
    <w:rsid w:val="0042436A"/>
    <w:rsid w:val="00430BAA"/>
    <w:rsid w:val="0043203B"/>
    <w:rsid w:val="0044302A"/>
    <w:rsid w:val="004459CA"/>
    <w:rsid w:val="004502DF"/>
    <w:rsid w:val="004704AB"/>
    <w:rsid w:val="00475B29"/>
    <w:rsid w:val="00483921"/>
    <w:rsid w:val="00484D56"/>
    <w:rsid w:val="00485827"/>
    <w:rsid w:val="004858D9"/>
    <w:rsid w:val="00494C25"/>
    <w:rsid w:val="004A266D"/>
    <w:rsid w:val="004A3911"/>
    <w:rsid w:val="004A3C5F"/>
    <w:rsid w:val="004A454A"/>
    <w:rsid w:val="004A4A30"/>
    <w:rsid w:val="004A753D"/>
    <w:rsid w:val="004A755C"/>
    <w:rsid w:val="004B0B82"/>
    <w:rsid w:val="004B0EDB"/>
    <w:rsid w:val="004B467C"/>
    <w:rsid w:val="004B616E"/>
    <w:rsid w:val="004C2FAD"/>
    <w:rsid w:val="004C302A"/>
    <w:rsid w:val="004C7572"/>
    <w:rsid w:val="004D113B"/>
    <w:rsid w:val="004D1F81"/>
    <w:rsid w:val="004D3E26"/>
    <w:rsid w:val="004D752A"/>
    <w:rsid w:val="004E1694"/>
    <w:rsid w:val="004E65BB"/>
    <w:rsid w:val="004F1436"/>
    <w:rsid w:val="004F2F3F"/>
    <w:rsid w:val="004F3959"/>
    <w:rsid w:val="004F5F4F"/>
    <w:rsid w:val="005020D5"/>
    <w:rsid w:val="00512CD7"/>
    <w:rsid w:val="005138DC"/>
    <w:rsid w:val="00522E77"/>
    <w:rsid w:val="0052404A"/>
    <w:rsid w:val="00526B21"/>
    <w:rsid w:val="00527ED1"/>
    <w:rsid w:val="00537D86"/>
    <w:rsid w:val="005521B9"/>
    <w:rsid w:val="005543B7"/>
    <w:rsid w:val="00555416"/>
    <w:rsid w:val="0055799A"/>
    <w:rsid w:val="005665BC"/>
    <w:rsid w:val="00573CB2"/>
    <w:rsid w:val="0057460A"/>
    <w:rsid w:val="00581C0C"/>
    <w:rsid w:val="00585F7D"/>
    <w:rsid w:val="00593741"/>
    <w:rsid w:val="005A76A6"/>
    <w:rsid w:val="005A7E54"/>
    <w:rsid w:val="005B06DC"/>
    <w:rsid w:val="005C2932"/>
    <w:rsid w:val="005D1911"/>
    <w:rsid w:val="005D2562"/>
    <w:rsid w:val="005D3F52"/>
    <w:rsid w:val="005D4C3B"/>
    <w:rsid w:val="005E760F"/>
    <w:rsid w:val="006014AA"/>
    <w:rsid w:val="00601FDE"/>
    <w:rsid w:val="00603659"/>
    <w:rsid w:val="006064C6"/>
    <w:rsid w:val="00607E6F"/>
    <w:rsid w:val="00615A4B"/>
    <w:rsid w:val="00621E1A"/>
    <w:rsid w:val="006239ED"/>
    <w:rsid w:val="0062480E"/>
    <w:rsid w:val="00625560"/>
    <w:rsid w:val="00627DD4"/>
    <w:rsid w:val="00630D8B"/>
    <w:rsid w:val="00635CB8"/>
    <w:rsid w:val="0064173C"/>
    <w:rsid w:val="006546BC"/>
    <w:rsid w:val="00654A9B"/>
    <w:rsid w:val="0065611A"/>
    <w:rsid w:val="00662F37"/>
    <w:rsid w:val="00662FDF"/>
    <w:rsid w:val="00672372"/>
    <w:rsid w:val="00676998"/>
    <w:rsid w:val="00676CED"/>
    <w:rsid w:val="00677E99"/>
    <w:rsid w:val="00677EB2"/>
    <w:rsid w:val="00683E1F"/>
    <w:rsid w:val="00685C9B"/>
    <w:rsid w:val="00686A48"/>
    <w:rsid w:val="0068769A"/>
    <w:rsid w:val="00695BB2"/>
    <w:rsid w:val="006A02F0"/>
    <w:rsid w:val="006A2275"/>
    <w:rsid w:val="006A2636"/>
    <w:rsid w:val="006A264B"/>
    <w:rsid w:val="006A3245"/>
    <w:rsid w:val="006A331F"/>
    <w:rsid w:val="006B2567"/>
    <w:rsid w:val="006B538D"/>
    <w:rsid w:val="006B556E"/>
    <w:rsid w:val="006C1487"/>
    <w:rsid w:val="006C2FD8"/>
    <w:rsid w:val="006C5650"/>
    <w:rsid w:val="006C6D1B"/>
    <w:rsid w:val="006D2B7A"/>
    <w:rsid w:val="006D74E8"/>
    <w:rsid w:val="006E087F"/>
    <w:rsid w:val="006E0AC9"/>
    <w:rsid w:val="006E308A"/>
    <w:rsid w:val="006E37EE"/>
    <w:rsid w:val="006E4563"/>
    <w:rsid w:val="006F4546"/>
    <w:rsid w:val="006F54A3"/>
    <w:rsid w:val="007031DF"/>
    <w:rsid w:val="00703A64"/>
    <w:rsid w:val="00705916"/>
    <w:rsid w:val="007072CA"/>
    <w:rsid w:val="00707EF3"/>
    <w:rsid w:val="00723D86"/>
    <w:rsid w:val="00726FBD"/>
    <w:rsid w:val="0073013B"/>
    <w:rsid w:val="007322ED"/>
    <w:rsid w:val="00736EB8"/>
    <w:rsid w:val="007378D5"/>
    <w:rsid w:val="007438AF"/>
    <w:rsid w:val="00752EE9"/>
    <w:rsid w:val="0075478B"/>
    <w:rsid w:val="007714FA"/>
    <w:rsid w:val="007768E1"/>
    <w:rsid w:val="007865DF"/>
    <w:rsid w:val="007A37E8"/>
    <w:rsid w:val="007A4987"/>
    <w:rsid w:val="007A5ECA"/>
    <w:rsid w:val="007A6325"/>
    <w:rsid w:val="007B79C7"/>
    <w:rsid w:val="007B7FAD"/>
    <w:rsid w:val="007C726C"/>
    <w:rsid w:val="007D5525"/>
    <w:rsid w:val="007D61FC"/>
    <w:rsid w:val="007D66A6"/>
    <w:rsid w:val="007E04B7"/>
    <w:rsid w:val="007E2E79"/>
    <w:rsid w:val="007E301C"/>
    <w:rsid w:val="007E3528"/>
    <w:rsid w:val="007E54C4"/>
    <w:rsid w:val="007E7511"/>
    <w:rsid w:val="007F1B3A"/>
    <w:rsid w:val="007F2561"/>
    <w:rsid w:val="00807C26"/>
    <w:rsid w:val="00814768"/>
    <w:rsid w:val="008154E5"/>
    <w:rsid w:val="00825542"/>
    <w:rsid w:val="00826CFF"/>
    <w:rsid w:val="00827282"/>
    <w:rsid w:val="0083062F"/>
    <w:rsid w:val="008316A5"/>
    <w:rsid w:val="0083372B"/>
    <w:rsid w:val="00837F17"/>
    <w:rsid w:val="008415E2"/>
    <w:rsid w:val="0084409D"/>
    <w:rsid w:val="0084549E"/>
    <w:rsid w:val="0084590F"/>
    <w:rsid w:val="00851F2D"/>
    <w:rsid w:val="008527FA"/>
    <w:rsid w:val="008530EE"/>
    <w:rsid w:val="008552EB"/>
    <w:rsid w:val="00861453"/>
    <w:rsid w:val="0086465D"/>
    <w:rsid w:val="00871FBF"/>
    <w:rsid w:val="00874B08"/>
    <w:rsid w:val="00881002"/>
    <w:rsid w:val="00890A38"/>
    <w:rsid w:val="008C291D"/>
    <w:rsid w:val="008C5C87"/>
    <w:rsid w:val="008C76BF"/>
    <w:rsid w:val="008D0864"/>
    <w:rsid w:val="008D30B2"/>
    <w:rsid w:val="008D3D12"/>
    <w:rsid w:val="008D44CA"/>
    <w:rsid w:val="008E5625"/>
    <w:rsid w:val="0090542E"/>
    <w:rsid w:val="00913AFC"/>
    <w:rsid w:val="00925964"/>
    <w:rsid w:val="00930D2F"/>
    <w:rsid w:val="00932151"/>
    <w:rsid w:val="009343C3"/>
    <w:rsid w:val="00934F53"/>
    <w:rsid w:val="00941BF9"/>
    <w:rsid w:val="009502C5"/>
    <w:rsid w:val="00951806"/>
    <w:rsid w:val="009525D5"/>
    <w:rsid w:val="00953E96"/>
    <w:rsid w:val="00955036"/>
    <w:rsid w:val="00961BA8"/>
    <w:rsid w:val="0096200E"/>
    <w:rsid w:val="00962EEF"/>
    <w:rsid w:val="00963E62"/>
    <w:rsid w:val="00966484"/>
    <w:rsid w:val="0097118D"/>
    <w:rsid w:val="009771B0"/>
    <w:rsid w:val="0098006E"/>
    <w:rsid w:val="00980F0B"/>
    <w:rsid w:val="0098139E"/>
    <w:rsid w:val="00983722"/>
    <w:rsid w:val="00984CA3"/>
    <w:rsid w:val="009940FC"/>
    <w:rsid w:val="009A2D4B"/>
    <w:rsid w:val="009A399C"/>
    <w:rsid w:val="009A47AE"/>
    <w:rsid w:val="009A66AD"/>
    <w:rsid w:val="009C30B1"/>
    <w:rsid w:val="009C3874"/>
    <w:rsid w:val="009C48DB"/>
    <w:rsid w:val="009D20AA"/>
    <w:rsid w:val="009D692F"/>
    <w:rsid w:val="009E4F46"/>
    <w:rsid w:val="009F2DBA"/>
    <w:rsid w:val="009F4222"/>
    <w:rsid w:val="00A06A93"/>
    <w:rsid w:val="00A13304"/>
    <w:rsid w:val="00A13935"/>
    <w:rsid w:val="00A158FD"/>
    <w:rsid w:val="00A21F59"/>
    <w:rsid w:val="00A25680"/>
    <w:rsid w:val="00A31E36"/>
    <w:rsid w:val="00A41DA0"/>
    <w:rsid w:val="00A50AA3"/>
    <w:rsid w:val="00A6068A"/>
    <w:rsid w:val="00A673D4"/>
    <w:rsid w:val="00A715DA"/>
    <w:rsid w:val="00A81902"/>
    <w:rsid w:val="00A827C0"/>
    <w:rsid w:val="00A84461"/>
    <w:rsid w:val="00A84738"/>
    <w:rsid w:val="00A929B4"/>
    <w:rsid w:val="00AA3B46"/>
    <w:rsid w:val="00AA7DAD"/>
    <w:rsid w:val="00AB276C"/>
    <w:rsid w:val="00AB531F"/>
    <w:rsid w:val="00AB557E"/>
    <w:rsid w:val="00AC1CBE"/>
    <w:rsid w:val="00AC5CED"/>
    <w:rsid w:val="00AD2044"/>
    <w:rsid w:val="00AD3DE9"/>
    <w:rsid w:val="00AD43D7"/>
    <w:rsid w:val="00AD7865"/>
    <w:rsid w:val="00AD7A9F"/>
    <w:rsid w:val="00AE3F71"/>
    <w:rsid w:val="00AE5399"/>
    <w:rsid w:val="00AE5AEF"/>
    <w:rsid w:val="00AE6BB2"/>
    <w:rsid w:val="00AE7FE8"/>
    <w:rsid w:val="00AF1277"/>
    <w:rsid w:val="00AF3534"/>
    <w:rsid w:val="00B030E0"/>
    <w:rsid w:val="00B03BFE"/>
    <w:rsid w:val="00B0786A"/>
    <w:rsid w:val="00B07EB8"/>
    <w:rsid w:val="00B13625"/>
    <w:rsid w:val="00B136A1"/>
    <w:rsid w:val="00B178E9"/>
    <w:rsid w:val="00B254B5"/>
    <w:rsid w:val="00B274F9"/>
    <w:rsid w:val="00B37C90"/>
    <w:rsid w:val="00B4651A"/>
    <w:rsid w:val="00B46D72"/>
    <w:rsid w:val="00B46F2F"/>
    <w:rsid w:val="00B47B39"/>
    <w:rsid w:val="00B51470"/>
    <w:rsid w:val="00B5207E"/>
    <w:rsid w:val="00B5295D"/>
    <w:rsid w:val="00B5531A"/>
    <w:rsid w:val="00B55E68"/>
    <w:rsid w:val="00B55FD1"/>
    <w:rsid w:val="00B6052B"/>
    <w:rsid w:val="00B6559B"/>
    <w:rsid w:val="00B657F1"/>
    <w:rsid w:val="00B667F6"/>
    <w:rsid w:val="00B66E24"/>
    <w:rsid w:val="00B71A16"/>
    <w:rsid w:val="00B71ED0"/>
    <w:rsid w:val="00B74209"/>
    <w:rsid w:val="00B74FB0"/>
    <w:rsid w:val="00B85640"/>
    <w:rsid w:val="00B904E4"/>
    <w:rsid w:val="00B91396"/>
    <w:rsid w:val="00B927A7"/>
    <w:rsid w:val="00B96C3D"/>
    <w:rsid w:val="00BA03CC"/>
    <w:rsid w:val="00BA1568"/>
    <w:rsid w:val="00BB724F"/>
    <w:rsid w:val="00BB7787"/>
    <w:rsid w:val="00BC0291"/>
    <w:rsid w:val="00BC625E"/>
    <w:rsid w:val="00BD2C28"/>
    <w:rsid w:val="00BD61B7"/>
    <w:rsid w:val="00BD623C"/>
    <w:rsid w:val="00BE0AD4"/>
    <w:rsid w:val="00BE1403"/>
    <w:rsid w:val="00BE4278"/>
    <w:rsid w:val="00BE6085"/>
    <w:rsid w:val="00BE6410"/>
    <w:rsid w:val="00BE76C0"/>
    <w:rsid w:val="00BF0C6A"/>
    <w:rsid w:val="00C0290B"/>
    <w:rsid w:val="00C035EB"/>
    <w:rsid w:val="00C040B8"/>
    <w:rsid w:val="00C04165"/>
    <w:rsid w:val="00C07068"/>
    <w:rsid w:val="00C23275"/>
    <w:rsid w:val="00C269E4"/>
    <w:rsid w:val="00C273EF"/>
    <w:rsid w:val="00C36E24"/>
    <w:rsid w:val="00C40BFF"/>
    <w:rsid w:val="00C51351"/>
    <w:rsid w:val="00C52027"/>
    <w:rsid w:val="00C52BE9"/>
    <w:rsid w:val="00C55FCB"/>
    <w:rsid w:val="00C5661E"/>
    <w:rsid w:val="00C60DFF"/>
    <w:rsid w:val="00C61650"/>
    <w:rsid w:val="00C7789D"/>
    <w:rsid w:val="00C839DC"/>
    <w:rsid w:val="00C84C72"/>
    <w:rsid w:val="00C84C96"/>
    <w:rsid w:val="00C87824"/>
    <w:rsid w:val="00CA002B"/>
    <w:rsid w:val="00CA4095"/>
    <w:rsid w:val="00CA4C0F"/>
    <w:rsid w:val="00CA5D77"/>
    <w:rsid w:val="00CC326F"/>
    <w:rsid w:val="00CC4039"/>
    <w:rsid w:val="00CC4748"/>
    <w:rsid w:val="00CC5D22"/>
    <w:rsid w:val="00CC5FF6"/>
    <w:rsid w:val="00CC74E9"/>
    <w:rsid w:val="00CD30B9"/>
    <w:rsid w:val="00CD45A5"/>
    <w:rsid w:val="00CD65BA"/>
    <w:rsid w:val="00CE307E"/>
    <w:rsid w:val="00CE3DD9"/>
    <w:rsid w:val="00CE703B"/>
    <w:rsid w:val="00CE73B3"/>
    <w:rsid w:val="00CF0578"/>
    <w:rsid w:val="00D03408"/>
    <w:rsid w:val="00D04997"/>
    <w:rsid w:val="00D10356"/>
    <w:rsid w:val="00D17462"/>
    <w:rsid w:val="00D17A4B"/>
    <w:rsid w:val="00D22CD1"/>
    <w:rsid w:val="00D2407D"/>
    <w:rsid w:val="00D24520"/>
    <w:rsid w:val="00D31CEB"/>
    <w:rsid w:val="00D41A2D"/>
    <w:rsid w:val="00D450C3"/>
    <w:rsid w:val="00D63369"/>
    <w:rsid w:val="00D646E1"/>
    <w:rsid w:val="00D668CA"/>
    <w:rsid w:val="00D81F7A"/>
    <w:rsid w:val="00D82AF4"/>
    <w:rsid w:val="00D82C8B"/>
    <w:rsid w:val="00D85C4C"/>
    <w:rsid w:val="00D868A4"/>
    <w:rsid w:val="00DA3061"/>
    <w:rsid w:val="00DA6D58"/>
    <w:rsid w:val="00DB47BC"/>
    <w:rsid w:val="00DB79FB"/>
    <w:rsid w:val="00DC4815"/>
    <w:rsid w:val="00DD01F2"/>
    <w:rsid w:val="00DD41A4"/>
    <w:rsid w:val="00DD6AA5"/>
    <w:rsid w:val="00DE2B7F"/>
    <w:rsid w:val="00DE5F94"/>
    <w:rsid w:val="00DE6780"/>
    <w:rsid w:val="00DE7681"/>
    <w:rsid w:val="00DF78D2"/>
    <w:rsid w:val="00DF7EA2"/>
    <w:rsid w:val="00E05CBF"/>
    <w:rsid w:val="00E21711"/>
    <w:rsid w:val="00E2220C"/>
    <w:rsid w:val="00E262A7"/>
    <w:rsid w:val="00E30245"/>
    <w:rsid w:val="00E32C86"/>
    <w:rsid w:val="00E34F74"/>
    <w:rsid w:val="00E5499A"/>
    <w:rsid w:val="00E5508C"/>
    <w:rsid w:val="00E564D5"/>
    <w:rsid w:val="00E6146A"/>
    <w:rsid w:val="00E61E79"/>
    <w:rsid w:val="00E71744"/>
    <w:rsid w:val="00E7284C"/>
    <w:rsid w:val="00E8236E"/>
    <w:rsid w:val="00E83049"/>
    <w:rsid w:val="00E83CB5"/>
    <w:rsid w:val="00E846B1"/>
    <w:rsid w:val="00E957B1"/>
    <w:rsid w:val="00E9689E"/>
    <w:rsid w:val="00E97583"/>
    <w:rsid w:val="00EA05E6"/>
    <w:rsid w:val="00EA2144"/>
    <w:rsid w:val="00EA30EB"/>
    <w:rsid w:val="00EA40D6"/>
    <w:rsid w:val="00EA5D74"/>
    <w:rsid w:val="00EA7D51"/>
    <w:rsid w:val="00EB0962"/>
    <w:rsid w:val="00EB6789"/>
    <w:rsid w:val="00EC0890"/>
    <w:rsid w:val="00EC24A6"/>
    <w:rsid w:val="00ED2D01"/>
    <w:rsid w:val="00EE43CC"/>
    <w:rsid w:val="00EE656A"/>
    <w:rsid w:val="00EE79C4"/>
    <w:rsid w:val="00EF2922"/>
    <w:rsid w:val="00EF4006"/>
    <w:rsid w:val="00F053FE"/>
    <w:rsid w:val="00F0636C"/>
    <w:rsid w:val="00F063F0"/>
    <w:rsid w:val="00F11FAA"/>
    <w:rsid w:val="00F146F8"/>
    <w:rsid w:val="00F14E29"/>
    <w:rsid w:val="00F14EDD"/>
    <w:rsid w:val="00F25123"/>
    <w:rsid w:val="00F25268"/>
    <w:rsid w:val="00F27383"/>
    <w:rsid w:val="00F40189"/>
    <w:rsid w:val="00F423C1"/>
    <w:rsid w:val="00F427D8"/>
    <w:rsid w:val="00F507C7"/>
    <w:rsid w:val="00F54949"/>
    <w:rsid w:val="00F601B5"/>
    <w:rsid w:val="00F62BE1"/>
    <w:rsid w:val="00F66161"/>
    <w:rsid w:val="00F707E9"/>
    <w:rsid w:val="00F757F5"/>
    <w:rsid w:val="00F845FA"/>
    <w:rsid w:val="00F90534"/>
    <w:rsid w:val="00F9710C"/>
    <w:rsid w:val="00FA246F"/>
    <w:rsid w:val="00FA621A"/>
    <w:rsid w:val="00FA7D09"/>
    <w:rsid w:val="00FB6D0C"/>
    <w:rsid w:val="00FC551B"/>
    <w:rsid w:val="00FD65DB"/>
    <w:rsid w:val="00FE05DE"/>
    <w:rsid w:val="00FE3F13"/>
    <w:rsid w:val="00FE4186"/>
    <w:rsid w:val="00FF143D"/>
    <w:rsid w:val="00FF360B"/>
    <w:rsid w:val="010953E6"/>
    <w:rsid w:val="011768D6"/>
    <w:rsid w:val="011C62C9"/>
    <w:rsid w:val="01264972"/>
    <w:rsid w:val="01370129"/>
    <w:rsid w:val="01520CB9"/>
    <w:rsid w:val="01601310"/>
    <w:rsid w:val="017A43FC"/>
    <w:rsid w:val="01DD59FB"/>
    <w:rsid w:val="022E51A4"/>
    <w:rsid w:val="023A1FB9"/>
    <w:rsid w:val="024B38CF"/>
    <w:rsid w:val="02533F0F"/>
    <w:rsid w:val="025657AD"/>
    <w:rsid w:val="02C11647"/>
    <w:rsid w:val="03246B1E"/>
    <w:rsid w:val="03383C97"/>
    <w:rsid w:val="03772E58"/>
    <w:rsid w:val="03797855"/>
    <w:rsid w:val="038835A3"/>
    <w:rsid w:val="03A21826"/>
    <w:rsid w:val="03D41080"/>
    <w:rsid w:val="03DE2B76"/>
    <w:rsid w:val="045E2BB8"/>
    <w:rsid w:val="04A50D79"/>
    <w:rsid w:val="04A86794"/>
    <w:rsid w:val="04A907D2"/>
    <w:rsid w:val="04C80BE4"/>
    <w:rsid w:val="05215177"/>
    <w:rsid w:val="0584521B"/>
    <w:rsid w:val="058D598A"/>
    <w:rsid w:val="05997DB0"/>
    <w:rsid w:val="059A6453"/>
    <w:rsid w:val="05C71188"/>
    <w:rsid w:val="05DB04A3"/>
    <w:rsid w:val="05F30086"/>
    <w:rsid w:val="0617096E"/>
    <w:rsid w:val="0619721E"/>
    <w:rsid w:val="069D5978"/>
    <w:rsid w:val="06A76FF3"/>
    <w:rsid w:val="07072D46"/>
    <w:rsid w:val="0716635B"/>
    <w:rsid w:val="073D0CEA"/>
    <w:rsid w:val="074A6C5C"/>
    <w:rsid w:val="07543B38"/>
    <w:rsid w:val="077D2DD8"/>
    <w:rsid w:val="0797664C"/>
    <w:rsid w:val="079F430A"/>
    <w:rsid w:val="07AF7E3A"/>
    <w:rsid w:val="07D459E5"/>
    <w:rsid w:val="07FE1BA9"/>
    <w:rsid w:val="083C7992"/>
    <w:rsid w:val="0849203C"/>
    <w:rsid w:val="08835C3B"/>
    <w:rsid w:val="08B103F5"/>
    <w:rsid w:val="08B65C4C"/>
    <w:rsid w:val="08BF0F51"/>
    <w:rsid w:val="08C40B70"/>
    <w:rsid w:val="08CF1FCF"/>
    <w:rsid w:val="094E3682"/>
    <w:rsid w:val="096E162E"/>
    <w:rsid w:val="0974594A"/>
    <w:rsid w:val="098D4E09"/>
    <w:rsid w:val="09BD2F7F"/>
    <w:rsid w:val="09CF6571"/>
    <w:rsid w:val="09DF42DA"/>
    <w:rsid w:val="09E127FF"/>
    <w:rsid w:val="0A2B44A7"/>
    <w:rsid w:val="0A40121D"/>
    <w:rsid w:val="0A402FCB"/>
    <w:rsid w:val="0A481E7F"/>
    <w:rsid w:val="0A4B7E76"/>
    <w:rsid w:val="0A5B7CB7"/>
    <w:rsid w:val="0A6614D3"/>
    <w:rsid w:val="0B0014FC"/>
    <w:rsid w:val="0B16137B"/>
    <w:rsid w:val="0B496C90"/>
    <w:rsid w:val="0BA30FCA"/>
    <w:rsid w:val="0BEF4A81"/>
    <w:rsid w:val="0C057271"/>
    <w:rsid w:val="0C3C787D"/>
    <w:rsid w:val="0C8A7039"/>
    <w:rsid w:val="0CB71D6A"/>
    <w:rsid w:val="0CBA3508"/>
    <w:rsid w:val="0CBE28CD"/>
    <w:rsid w:val="0CE045F1"/>
    <w:rsid w:val="0D7C6A10"/>
    <w:rsid w:val="0DA21027"/>
    <w:rsid w:val="0DA35EBD"/>
    <w:rsid w:val="0DA820E3"/>
    <w:rsid w:val="0DDA54E4"/>
    <w:rsid w:val="0DE819AF"/>
    <w:rsid w:val="0E1A3DDD"/>
    <w:rsid w:val="0E1C78AB"/>
    <w:rsid w:val="0E2959F8"/>
    <w:rsid w:val="0E44719C"/>
    <w:rsid w:val="0E7E6171"/>
    <w:rsid w:val="0EAD69A2"/>
    <w:rsid w:val="0ECC324C"/>
    <w:rsid w:val="0ECE5D13"/>
    <w:rsid w:val="0EE95F2E"/>
    <w:rsid w:val="0F113188"/>
    <w:rsid w:val="0F5A752F"/>
    <w:rsid w:val="0F662758"/>
    <w:rsid w:val="0F6F5BF2"/>
    <w:rsid w:val="0F83742F"/>
    <w:rsid w:val="100462A4"/>
    <w:rsid w:val="10537AFE"/>
    <w:rsid w:val="10745D97"/>
    <w:rsid w:val="10950A41"/>
    <w:rsid w:val="109A60EB"/>
    <w:rsid w:val="10A8305E"/>
    <w:rsid w:val="10E57DFA"/>
    <w:rsid w:val="10E81EF1"/>
    <w:rsid w:val="11234A4E"/>
    <w:rsid w:val="116003F7"/>
    <w:rsid w:val="11B322D4"/>
    <w:rsid w:val="11D470C5"/>
    <w:rsid w:val="11F11ED3"/>
    <w:rsid w:val="121D48EB"/>
    <w:rsid w:val="121F5BBC"/>
    <w:rsid w:val="125E4936"/>
    <w:rsid w:val="127001C5"/>
    <w:rsid w:val="12906AB9"/>
    <w:rsid w:val="12B55EEF"/>
    <w:rsid w:val="12C13A3A"/>
    <w:rsid w:val="12F1528F"/>
    <w:rsid w:val="12F928B1"/>
    <w:rsid w:val="13143247"/>
    <w:rsid w:val="131C29E9"/>
    <w:rsid w:val="133B563B"/>
    <w:rsid w:val="13D604FC"/>
    <w:rsid w:val="13D75DF6"/>
    <w:rsid w:val="14023AAA"/>
    <w:rsid w:val="146A5814"/>
    <w:rsid w:val="147F5447"/>
    <w:rsid w:val="14F656CC"/>
    <w:rsid w:val="15394377"/>
    <w:rsid w:val="153C6A85"/>
    <w:rsid w:val="15545B7C"/>
    <w:rsid w:val="158C17BA"/>
    <w:rsid w:val="15B04F45"/>
    <w:rsid w:val="15CA2845"/>
    <w:rsid w:val="16165BB3"/>
    <w:rsid w:val="16240976"/>
    <w:rsid w:val="165D6CB3"/>
    <w:rsid w:val="16705E00"/>
    <w:rsid w:val="16827F25"/>
    <w:rsid w:val="168B589E"/>
    <w:rsid w:val="169528FE"/>
    <w:rsid w:val="16E4751C"/>
    <w:rsid w:val="17381BB3"/>
    <w:rsid w:val="1748654B"/>
    <w:rsid w:val="175224D1"/>
    <w:rsid w:val="17812DA9"/>
    <w:rsid w:val="17B42173"/>
    <w:rsid w:val="17D31922"/>
    <w:rsid w:val="17FB2C27"/>
    <w:rsid w:val="180A1D0F"/>
    <w:rsid w:val="180D4F7F"/>
    <w:rsid w:val="18181E97"/>
    <w:rsid w:val="18210BE6"/>
    <w:rsid w:val="187F2071"/>
    <w:rsid w:val="18B232E6"/>
    <w:rsid w:val="192D0BBE"/>
    <w:rsid w:val="19720CC7"/>
    <w:rsid w:val="197467ED"/>
    <w:rsid w:val="19C71F79"/>
    <w:rsid w:val="1A0E5EAF"/>
    <w:rsid w:val="1A101FD2"/>
    <w:rsid w:val="1A2E3F18"/>
    <w:rsid w:val="1A37660E"/>
    <w:rsid w:val="1A6361D9"/>
    <w:rsid w:val="1A700E8A"/>
    <w:rsid w:val="1A703458"/>
    <w:rsid w:val="1A725AAD"/>
    <w:rsid w:val="1A7267F4"/>
    <w:rsid w:val="1A7D4B93"/>
    <w:rsid w:val="1A7E5445"/>
    <w:rsid w:val="1AF04599"/>
    <w:rsid w:val="1B666D00"/>
    <w:rsid w:val="1B705779"/>
    <w:rsid w:val="1B7A3DC2"/>
    <w:rsid w:val="1BEB5B5B"/>
    <w:rsid w:val="1C2C0A88"/>
    <w:rsid w:val="1C8B785C"/>
    <w:rsid w:val="1CB44ADF"/>
    <w:rsid w:val="1CD23809"/>
    <w:rsid w:val="1CD423AD"/>
    <w:rsid w:val="1CD52A85"/>
    <w:rsid w:val="1CDA105D"/>
    <w:rsid w:val="1CE01DF0"/>
    <w:rsid w:val="1D0F5AEA"/>
    <w:rsid w:val="1D147CC1"/>
    <w:rsid w:val="1D174D30"/>
    <w:rsid w:val="1D4F618B"/>
    <w:rsid w:val="1D6C6151"/>
    <w:rsid w:val="1DA24D3E"/>
    <w:rsid w:val="1DCA62A8"/>
    <w:rsid w:val="1DD30B53"/>
    <w:rsid w:val="1E2B09A6"/>
    <w:rsid w:val="1E5E7447"/>
    <w:rsid w:val="1E70206B"/>
    <w:rsid w:val="1E761259"/>
    <w:rsid w:val="1E766DE5"/>
    <w:rsid w:val="1EA44D1C"/>
    <w:rsid w:val="1EB12291"/>
    <w:rsid w:val="1EB3600A"/>
    <w:rsid w:val="1EB36D9B"/>
    <w:rsid w:val="1EDF44F4"/>
    <w:rsid w:val="1EE47F3C"/>
    <w:rsid w:val="1F176BD8"/>
    <w:rsid w:val="1F3709E9"/>
    <w:rsid w:val="1F486752"/>
    <w:rsid w:val="1F66553A"/>
    <w:rsid w:val="1F7D3F22"/>
    <w:rsid w:val="1F853F49"/>
    <w:rsid w:val="1FF873D1"/>
    <w:rsid w:val="201465DF"/>
    <w:rsid w:val="202D4D1D"/>
    <w:rsid w:val="207B66B3"/>
    <w:rsid w:val="20A21196"/>
    <w:rsid w:val="20B02799"/>
    <w:rsid w:val="20BE7D3E"/>
    <w:rsid w:val="20D65FDF"/>
    <w:rsid w:val="20E931E3"/>
    <w:rsid w:val="20FA5B45"/>
    <w:rsid w:val="21004E0A"/>
    <w:rsid w:val="212136FE"/>
    <w:rsid w:val="216E7B5F"/>
    <w:rsid w:val="216F4704"/>
    <w:rsid w:val="21940E1D"/>
    <w:rsid w:val="220F6663"/>
    <w:rsid w:val="22531561"/>
    <w:rsid w:val="22715FC0"/>
    <w:rsid w:val="22821F7B"/>
    <w:rsid w:val="22B13EF7"/>
    <w:rsid w:val="22B63B34"/>
    <w:rsid w:val="22CD6E27"/>
    <w:rsid w:val="2316449E"/>
    <w:rsid w:val="233F60BE"/>
    <w:rsid w:val="237815D0"/>
    <w:rsid w:val="23D0134E"/>
    <w:rsid w:val="23EB61A9"/>
    <w:rsid w:val="2471674B"/>
    <w:rsid w:val="24B25E39"/>
    <w:rsid w:val="24BE7B8A"/>
    <w:rsid w:val="253D01A8"/>
    <w:rsid w:val="258E50DA"/>
    <w:rsid w:val="25B91B50"/>
    <w:rsid w:val="25C65F86"/>
    <w:rsid w:val="25C84CC5"/>
    <w:rsid w:val="260458EE"/>
    <w:rsid w:val="260769D1"/>
    <w:rsid w:val="26900926"/>
    <w:rsid w:val="269F01C6"/>
    <w:rsid w:val="26B172D2"/>
    <w:rsid w:val="26DD1E76"/>
    <w:rsid w:val="26FE46B2"/>
    <w:rsid w:val="2761088B"/>
    <w:rsid w:val="27865F67"/>
    <w:rsid w:val="27985D9D"/>
    <w:rsid w:val="2814104E"/>
    <w:rsid w:val="283D19C1"/>
    <w:rsid w:val="286363AA"/>
    <w:rsid w:val="28F43D2C"/>
    <w:rsid w:val="29182E7A"/>
    <w:rsid w:val="2942556D"/>
    <w:rsid w:val="294B3FEB"/>
    <w:rsid w:val="29642C20"/>
    <w:rsid w:val="29A14754"/>
    <w:rsid w:val="29C22ABC"/>
    <w:rsid w:val="29DD577D"/>
    <w:rsid w:val="29F23E8A"/>
    <w:rsid w:val="2A1A4A8C"/>
    <w:rsid w:val="2A22332C"/>
    <w:rsid w:val="2A8B74D8"/>
    <w:rsid w:val="2AA6097D"/>
    <w:rsid w:val="2B4C1378"/>
    <w:rsid w:val="2B5446D0"/>
    <w:rsid w:val="2B772FE7"/>
    <w:rsid w:val="2B773770"/>
    <w:rsid w:val="2BC27938"/>
    <w:rsid w:val="2BE0423E"/>
    <w:rsid w:val="2BF61DB7"/>
    <w:rsid w:val="2C075B13"/>
    <w:rsid w:val="2C0E2AD1"/>
    <w:rsid w:val="2C11636F"/>
    <w:rsid w:val="2C150DB8"/>
    <w:rsid w:val="2C235085"/>
    <w:rsid w:val="2CE16156"/>
    <w:rsid w:val="2DC259B9"/>
    <w:rsid w:val="2DFF6B75"/>
    <w:rsid w:val="2E100D83"/>
    <w:rsid w:val="2E931E1B"/>
    <w:rsid w:val="2EE62680"/>
    <w:rsid w:val="2F083808"/>
    <w:rsid w:val="2F0F2DE8"/>
    <w:rsid w:val="2F2B3F7D"/>
    <w:rsid w:val="2F3740ED"/>
    <w:rsid w:val="2F7D6A47"/>
    <w:rsid w:val="2F8F3F29"/>
    <w:rsid w:val="2FB60F27"/>
    <w:rsid w:val="2FD06761"/>
    <w:rsid w:val="2FD61424"/>
    <w:rsid w:val="2FDE689C"/>
    <w:rsid w:val="2FEA5603"/>
    <w:rsid w:val="30004E27"/>
    <w:rsid w:val="301B2D20"/>
    <w:rsid w:val="303D06B3"/>
    <w:rsid w:val="304C5976"/>
    <w:rsid w:val="30742751"/>
    <w:rsid w:val="30777212"/>
    <w:rsid w:val="30B67735"/>
    <w:rsid w:val="30F36EDD"/>
    <w:rsid w:val="31077D7C"/>
    <w:rsid w:val="314E2AD2"/>
    <w:rsid w:val="315A69F0"/>
    <w:rsid w:val="31723ACB"/>
    <w:rsid w:val="31CF685F"/>
    <w:rsid w:val="324F1398"/>
    <w:rsid w:val="325A37F0"/>
    <w:rsid w:val="328B0799"/>
    <w:rsid w:val="32932D86"/>
    <w:rsid w:val="32B37F2E"/>
    <w:rsid w:val="32FD564D"/>
    <w:rsid w:val="337819D4"/>
    <w:rsid w:val="338F52EF"/>
    <w:rsid w:val="33B07C43"/>
    <w:rsid w:val="33C87900"/>
    <w:rsid w:val="33DC5263"/>
    <w:rsid w:val="340622E0"/>
    <w:rsid w:val="34285A89"/>
    <w:rsid w:val="342B073F"/>
    <w:rsid w:val="342B7B02"/>
    <w:rsid w:val="34436CD6"/>
    <w:rsid w:val="345C41E5"/>
    <w:rsid w:val="345D1478"/>
    <w:rsid w:val="34643001"/>
    <w:rsid w:val="349A75F8"/>
    <w:rsid w:val="34E560EF"/>
    <w:rsid w:val="354F32F4"/>
    <w:rsid w:val="36024528"/>
    <w:rsid w:val="360822A0"/>
    <w:rsid w:val="36370E76"/>
    <w:rsid w:val="365B2E7B"/>
    <w:rsid w:val="365F7205"/>
    <w:rsid w:val="36637018"/>
    <w:rsid w:val="368D390B"/>
    <w:rsid w:val="369C67E3"/>
    <w:rsid w:val="36BA0F57"/>
    <w:rsid w:val="36BF53DF"/>
    <w:rsid w:val="36D93CDC"/>
    <w:rsid w:val="36F418D6"/>
    <w:rsid w:val="375F2433"/>
    <w:rsid w:val="37CF3A3F"/>
    <w:rsid w:val="37D02C9E"/>
    <w:rsid w:val="38151BEF"/>
    <w:rsid w:val="3831783F"/>
    <w:rsid w:val="38342C58"/>
    <w:rsid w:val="38433B03"/>
    <w:rsid w:val="384D2BD3"/>
    <w:rsid w:val="38A807CE"/>
    <w:rsid w:val="38E635D7"/>
    <w:rsid w:val="38FE2591"/>
    <w:rsid w:val="390F7E89"/>
    <w:rsid w:val="392A7A57"/>
    <w:rsid w:val="39446403"/>
    <w:rsid w:val="39641F82"/>
    <w:rsid w:val="397C4025"/>
    <w:rsid w:val="39914EC5"/>
    <w:rsid w:val="39B01653"/>
    <w:rsid w:val="39CA62DC"/>
    <w:rsid w:val="39D51E21"/>
    <w:rsid w:val="3A0C52CF"/>
    <w:rsid w:val="3A0E5B38"/>
    <w:rsid w:val="3A241712"/>
    <w:rsid w:val="3A79380C"/>
    <w:rsid w:val="3A8B6633"/>
    <w:rsid w:val="3A906475"/>
    <w:rsid w:val="3AEF7F72"/>
    <w:rsid w:val="3B0758A1"/>
    <w:rsid w:val="3B0E0172"/>
    <w:rsid w:val="3B1B06F7"/>
    <w:rsid w:val="3B7442C9"/>
    <w:rsid w:val="3B840388"/>
    <w:rsid w:val="3B8C57C0"/>
    <w:rsid w:val="3B9D2638"/>
    <w:rsid w:val="3BA23963"/>
    <w:rsid w:val="3BF05D4F"/>
    <w:rsid w:val="3C432323"/>
    <w:rsid w:val="3C712C7C"/>
    <w:rsid w:val="3C8A1488"/>
    <w:rsid w:val="3CA45D91"/>
    <w:rsid w:val="3CAD7649"/>
    <w:rsid w:val="3CC0115D"/>
    <w:rsid w:val="3CFD619E"/>
    <w:rsid w:val="3CFF349B"/>
    <w:rsid w:val="3D934BE4"/>
    <w:rsid w:val="3DD27A1C"/>
    <w:rsid w:val="3DE17472"/>
    <w:rsid w:val="3DE6565C"/>
    <w:rsid w:val="3DF33233"/>
    <w:rsid w:val="3E246184"/>
    <w:rsid w:val="3E543B2A"/>
    <w:rsid w:val="3E6F6F6D"/>
    <w:rsid w:val="3EAB0654"/>
    <w:rsid w:val="3ECA6436"/>
    <w:rsid w:val="3ED03FC5"/>
    <w:rsid w:val="3EE61107"/>
    <w:rsid w:val="3F770C2D"/>
    <w:rsid w:val="3F917849"/>
    <w:rsid w:val="3FD6525C"/>
    <w:rsid w:val="40324B88"/>
    <w:rsid w:val="40356427"/>
    <w:rsid w:val="40930F86"/>
    <w:rsid w:val="40D16B7C"/>
    <w:rsid w:val="40D30C94"/>
    <w:rsid w:val="41432F6C"/>
    <w:rsid w:val="415A3663"/>
    <w:rsid w:val="41811C3E"/>
    <w:rsid w:val="41B25855"/>
    <w:rsid w:val="41CB185B"/>
    <w:rsid w:val="41CD47B2"/>
    <w:rsid w:val="41EB7F7E"/>
    <w:rsid w:val="41FC0BD3"/>
    <w:rsid w:val="42001AA4"/>
    <w:rsid w:val="422C50C0"/>
    <w:rsid w:val="42457934"/>
    <w:rsid w:val="42553EE8"/>
    <w:rsid w:val="425D5371"/>
    <w:rsid w:val="42610F23"/>
    <w:rsid w:val="427C23A2"/>
    <w:rsid w:val="429C278D"/>
    <w:rsid w:val="429C7054"/>
    <w:rsid w:val="42BA2C13"/>
    <w:rsid w:val="42C864FB"/>
    <w:rsid w:val="42D40A22"/>
    <w:rsid w:val="42DE03FB"/>
    <w:rsid w:val="433330F0"/>
    <w:rsid w:val="43676F78"/>
    <w:rsid w:val="438B4F20"/>
    <w:rsid w:val="4396090B"/>
    <w:rsid w:val="439E7EFB"/>
    <w:rsid w:val="43E52A81"/>
    <w:rsid w:val="440E3217"/>
    <w:rsid w:val="44276E68"/>
    <w:rsid w:val="446B0669"/>
    <w:rsid w:val="44E32791"/>
    <w:rsid w:val="450665E4"/>
    <w:rsid w:val="45322F35"/>
    <w:rsid w:val="455528C6"/>
    <w:rsid w:val="45596713"/>
    <w:rsid w:val="4573580B"/>
    <w:rsid w:val="45760A7F"/>
    <w:rsid w:val="45E379AE"/>
    <w:rsid w:val="460615EF"/>
    <w:rsid w:val="461E170B"/>
    <w:rsid w:val="472467E8"/>
    <w:rsid w:val="47486DFD"/>
    <w:rsid w:val="476227FD"/>
    <w:rsid w:val="47DA4A69"/>
    <w:rsid w:val="47E344B7"/>
    <w:rsid w:val="47EA5D49"/>
    <w:rsid w:val="480A798E"/>
    <w:rsid w:val="481867EA"/>
    <w:rsid w:val="48524A37"/>
    <w:rsid w:val="4866004B"/>
    <w:rsid w:val="486B1B3A"/>
    <w:rsid w:val="488345C4"/>
    <w:rsid w:val="48914416"/>
    <w:rsid w:val="48F5643E"/>
    <w:rsid w:val="492F531F"/>
    <w:rsid w:val="494D658F"/>
    <w:rsid w:val="494F2F9D"/>
    <w:rsid w:val="49923E08"/>
    <w:rsid w:val="49AD34D2"/>
    <w:rsid w:val="49D12250"/>
    <w:rsid w:val="4A105790"/>
    <w:rsid w:val="4A2C3F3D"/>
    <w:rsid w:val="4A3459A1"/>
    <w:rsid w:val="4A4C47F2"/>
    <w:rsid w:val="4AA2290B"/>
    <w:rsid w:val="4AC00FE3"/>
    <w:rsid w:val="4AC43252"/>
    <w:rsid w:val="4AD50ED2"/>
    <w:rsid w:val="4AE104F2"/>
    <w:rsid w:val="4AE235D1"/>
    <w:rsid w:val="4AE9550D"/>
    <w:rsid w:val="4B05210B"/>
    <w:rsid w:val="4B771345"/>
    <w:rsid w:val="4B893ACB"/>
    <w:rsid w:val="4BA16207"/>
    <w:rsid w:val="4BBA1ED6"/>
    <w:rsid w:val="4BF17771"/>
    <w:rsid w:val="4BF33C36"/>
    <w:rsid w:val="4C594CD1"/>
    <w:rsid w:val="4C9E442D"/>
    <w:rsid w:val="4CA960F1"/>
    <w:rsid w:val="4CC34DBA"/>
    <w:rsid w:val="4CE0771A"/>
    <w:rsid w:val="4CE222D0"/>
    <w:rsid w:val="4CFC1B5C"/>
    <w:rsid w:val="4D682A44"/>
    <w:rsid w:val="4D747043"/>
    <w:rsid w:val="4D896816"/>
    <w:rsid w:val="4DC82C71"/>
    <w:rsid w:val="4DDC11CB"/>
    <w:rsid w:val="4E0302C9"/>
    <w:rsid w:val="4E6D3B32"/>
    <w:rsid w:val="4EA36C51"/>
    <w:rsid w:val="4EB62E28"/>
    <w:rsid w:val="4F0B7DD0"/>
    <w:rsid w:val="4F20429D"/>
    <w:rsid w:val="4F272DC3"/>
    <w:rsid w:val="4F2C2FDF"/>
    <w:rsid w:val="4F761812"/>
    <w:rsid w:val="4F8C3212"/>
    <w:rsid w:val="4F911CB2"/>
    <w:rsid w:val="4FAF16B5"/>
    <w:rsid w:val="4FB70CDD"/>
    <w:rsid w:val="4FC235E9"/>
    <w:rsid w:val="4FC6658F"/>
    <w:rsid w:val="50032C83"/>
    <w:rsid w:val="502F5371"/>
    <w:rsid w:val="5096588D"/>
    <w:rsid w:val="50DD28EE"/>
    <w:rsid w:val="50E161BC"/>
    <w:rsid w:val="50F25547"/>
    <w:rsid w:val="50F4173C"/>
    <w:rsid w:val="5113318E"/>
    <w:rsid w:val="512027DB"/>
    <w:rsid w:val="5127467D"/>
    <w:rsid w:val="512B513A"/>
    <w:rsid w:val="516C77CE"/>
    <w:rsid w:val="518A4489"/>
    <w:rsid w:val="519C4558"/>
    <w:rsid w:val="519F5DF6"/>
    <w:rsid w:val="51BD4675"/>
    <w:rsid w:val="51DA01C5"/>
    <w:rsid w:val="51EF617D"/>
    <w:rsid w:val="522D3859"/>
    <w:rsid w:val="522F7589"/>
    <w:rsid w:val="52950B79"/>
    <w:rsid w:val="52E046C8"/>
    <w:rsid w:val="530128B7"/>
    <w:rsid w:val="53117559"/>
    <w:rsid w:val="53177C0E"/>
    <w:rsid w:val="53304715"/>
    <w:rsid w:val="53391617"/>
    <w:rsid w:val="534704F3"/>
    <w:rsid w:val="535D4D1B"/>
    <w:rsid w:val="536904FE"/>
    <w:rsid w:val="536F3025"/>
    <w:rsid w:val="536F738D"/>
    <w:rsid w:val="539D713D"/>
    <w:rsid w:val="53AC47FA"/>
    <w:rsid w:val="53D302AF"/>
    <w:rsid w:val="53EC783E"/>
    <w:rsid w:val="541F6411"/>
    <w:rsid w:val="543A0058"/>
    <w:rsid w:val="54560659"/>
    <w:rsid w:val="546D070F"/>
    <w:rsid w:val="54714874"/>
    <w:rsid w:val="548C2CB1"/>
    <w:rsid w:val="54996B2C"/>
    <w:rsid w:val="54F40207"/>
    <w:rsid w:val="55200FFC"/>
    <w:rsid w:val="552A7BC8"/>
    <w:rsid w:val="554B717A"/>
    <w:rsid w:val="559B4B26"/>
    <w:rsid w:val="55CD7B5A"/>
    <w:rsid w:val="55D831E4"/>
    <w:rsid w:val="56051FA0"/>
    <w:rsid w:val="560B1CAC"/>
    <w:rsid w:val="562D74C2"/>
    <w:rsid w:val="563C00B7"/>
    <w:rsid w:val="565A678F"/>
    <w:rsid w:val="567710EF"/>
    <w:rsid w:val="568A5206"/>
    <w:rsid w:val="56B419BA"/>
    <w:rsid w:val="56C440E6"/>
    <w:rsid w:val="56C62F15"/>
    <w:rsid w:val="56D276FD"/>
    <w:rsid w:val="56E7007D"/>
    <w:rsid w:val="56F6302C"/>
    <w:rsid w:val="56FE63C1"/>
    <w:rsid w:val="57885E67"/>
    <w:rsid w:val="57996E43"/>
    <w:rsid w:val="57ED7101"/>
    <w:rsid w:val="58002419"/>
    <w:rsid w:val="585A4825"/>
    <w:rsid w:val="587C1217"/>
    <w:rsid w:val="592F7A5F"/>
    <w:rsid w:val="59B854D7"/>
    <w:rsid w:val="5A81253D"/>
    <w:rsid w:val="5A897643"/>
    <w:rsid w:val="5AB649F3"/>
    <w:rsid w:val="5AD3266C"/>
    <w:rsid w:val="5B891F73"/>
    <w:rsid w:val="5BD26DC8"/>
    <w:rsid w:val="5C2021AF"/>
    <w:rsid w:val="5C281493"/>
    <w:rsid w:val="5C2E5C34"/>
    <w:rsid w:val="5C464AF3"/>
    <w:rsid w:val="5C502E84"/>
    <w:rsid w:val="5C576CE3"/>
    <w:rsid w:val="5C581901"/>
    <w:rsid w:val="5C741404"/>
    <w:rsid w:val="5C7A36E7"/>
    <w:rsid w:val="5C9B41FC"/>
    <w:rsid w:val="5CCB3F43"/>
    <w:rsid w:val="5CD66444"/>
    <w:rsid w:val="5CD858CE"/>
    <w:rsid w:val="5D3F1487"/>
    <w:rsid w:val="5D5B58C3"/>
    <w:rsid w:val="5D814602"/>
    <w:rsid w:val="5D8A6083"/>
    <w:rsid w:val="5DB33033"/>
    <w:rsid w:val="5DEC4171"/>
    <w:rsid w:val="5E0D204F"/>
    <w:rsid w:val="5E1D5979"/>
    <w:rsid w:val="5E205854"/>
    <w:rsid w:val="5E2D7E38"/>
    <w:rsid w:val="5EA07C9D"/>
    <w:rsid w:val="5EA20CD3"/>
    <w:rsid w:val="5EB400EF"/>
    <w:rsid w:val="5EBC10FC"/>
    <w:rsid w:val="5EBC76FA"/>
    <w:rsid w:val="5F300033"/>
    <w:rsid w:val="5F531FCE"/>
    <w:rsid w:val="5FB07420"/>
    <w:rsid w:val="5FBB6635"/>
    <w:rsid w:val="5FD90725"/>
    <w:rsid w:val="601F10E9"/>
    <w:rsid w:val="6028345A"/>
    <w:rsid w:val="60B1793F"/>
    <w:rsid w:val="60B847DE"/>
    <w:rsid w:val="60D53F1E"/>
    <w:rsid w:val="617D720A"/>
    <w:rsid w:val="61C763F8"/>
    <w:rsid w:val="61F21588"/>
    <w:rsid w:val="622A34BA"/>
    <w:rsid w:val="626B0A5E"/>
    <w:rsid w:val="62B478E9"/>
    <w:rsid w:val="62C37E0A"/>
    <w:rsid w:val="62DF6EC5"/>
    <w:rsid w:val="63273E9D"/>
    <w:rsid w:val="6383639C"/>
    <w:rsid w:val="63DA2CBD"/>
    <w:rsid w:val="641B57B0"/>
    <w:rsid w:val="648A6492"/>
    <w:rsid w:val="64942E6C"/>
    <w:rsid w:val="649738D0"/>
    <w:rsid w:val="649E288A"/>
    <w:rsid w:val="64D65CFB"/>
    <w:rsid w:val="64DC3DB0"/>
    <w:rsid w:val="64F96C17"/>
    <w:rsid w:val="65183878"/>
    <w:rsid w:val="65391840"/>
    <w:rsid w:val="65572DD1"/>
    <w:rsid w:val="65670581"/>
    <w:rsid w:val="65E22727"/>
    <w:rsid w:val="65EE2265"/>
    <w:rsid w:val="65F841B4"/>
    <w:rsid w:val="668E2986"/>
    <w:rsid w:val="66A34FF2"/>
    <w:rsid w:val="66A46EDA"/>
    <w:rsid w:val="6727621A"/>
    <w:rsid w:val="67346B89"/>
    <w:rsid w:val="673D5922"/>
    <w:rsid w:val="6760172C"/>
    <w:rsid w:val="676D784C"/>
    <w:rsid w:val="67A70F3E"/>
    <w:rsid w:val="67B23972"/>
    <w:rsid w:val="681D761D"/>
    <w:rsid w:val="68224C33"/>
    <w:rsid w:val="68376930"/>
    <w:rsid w:val="683D4DCE"/>
    <w:rsid w:val="686700D0"/>
    <w:rsid w:val="687A5CD7"/>
    <w:rsid w:val="688D6B5E"/>
    <w:rsid w:val="68CA01FA"/>
    <w:rsid w:val="68F25B3B"/>
    <w:rsid w:val="69167590"/>
    <w:rsid w:val="691B5192"/>
    <w:rsid w:val="69B66D5B"/>
    <w:rsid w:val="69DB153D"/>
    <w:rsid w:val="69E91EAC"/>
    <w:rsid w:val="69EC374B"/>
    <w:rsid w:val="6A0A2D85"/>
    <w:rsid w:val="6A5D63FE"/>
    <w:rsid w:val="6A952428"/>
    <w:rsid w:val="6AA06AFB"/>
    <w:rsid w:val="6AC7562E"/>
    <w:rsid w:val="6ACD0E86"/>
    <w:rsid w:val="6AF622C8"/>
    <w:rsid w:val="6AFA3F1E"/>
    <w:rsid w:val="6B135022"/>
    <w:rsid w:val="6B2028CD"/>
    <w:rsid w:val="6B3E0ED6"/>
    <w:rsid w:val="6B4D6382"/>
    <w:rsid w:val="6B523676"/>
    <w:rsid w:val="6B595E89"/>
    <w:rsid w:val="6B665104"/>
    <w:rsid w:val="6BB64010"/>
    <w:rsid w:val="6BE83743"/>
    <w:rsid w:val="6C673FDC"/>
    <w:rsid w:val="6C6B4DFB"/>
    <w:rsid w:val="6C8B53A2"/>
    <w:rsid w:val="6CE00B8D"/>
    <w:rsid w:val="6D0412AD"/>
    <w:rsid w:val="6D05726A"/>
    <w:rsid w:val="6D22341F"/>
    <w:rsid w:val="6D286839"/>
    <w:rsid w:val="6D5022BE"/>
    <w:rsid w:val="6D8B0383"/>
    <w:rsid w:val="6D9B170F"/>
    <w:rsid w:val="6E3B049F"/>
    <w:rsid w:val="6E6A488B"/>
    <w:rsid w:val="6EC831B4"/>
    <w:rsid w:val="6ED36C87"/>
    <w:rsid w:val="6F6571B8"/>
    <w:rsid w:val="6F7A18EA"/>
    <w:rsid w:val="6FBD596D"/>
    <w:rsid w:val="6FC13005"/>
    <w:rsid w:val="6FE253D4"/>
    <w:rsid w:val="6FF66931"/>
    <w:rsid w:val="6FF74356"/>
    <w:rsid w:val="7030649D"/>
    <w:rsid w:val="703F3234"/>
    <w:rsid w:val="7046735E"/>
    <w:rsid w:val="705553D8"/>
    <w:rsid w:val="707B3132"/>
    <w:rsid w:val="707E1677"/>
    <w:rsid w:val="708B5A6B"/>
    <w:rsid w:val="70933881"/>
    <w:rsid w:val="70A94E62"/>
    <w:rsid w:val="70BF5A34"/>
    <w:rsid w:val="70F96E79"/>
    <w:rsid w:val="710A69FB"/>
    <w:rsid w:val="7153098E"/>
    <w:rsid w:val="71D2144C"/>
    <w:rsid w:val="721F290F"/>
    <w:rsid w:val="725452C2"/>
    <w:rsid w:val="72A54B4E"/>
    <w:rsid w:val="72B4502C"/>
    <w:rsid w:val="72F75107"/>
    <w:rsid w:val="730A49CC"/>
    <w:rsid w:val="733D1412"/>
    <w:rsid w:val="73E9464B"/>
    <w:rsid w:val="74026044"/>
    <w:rsid w:val="741D3D69"/>
    <w:rsid w:val="748F004B"/>
    <w:rsid w:val="74E80986"/>
    <w:rsid w:val="74E97204"/>
    <w:rsid w:val="74FB5410"/>
    <w:rsid w:val="753919A8"/>
    <w:rsid w:val="757C3A2B"/>
    <w:rsid w:val="759545AB"/>
    <w:rsid w:val="759E1D9D"/>
    <w:rsid w:val="75C8506C"/>
    <w:rsid w:val="75EC066F"/>
    <w:rsid w:val="75FA2D4B"/>
    <w:rsid w:val="760A5684"/>
    <w:rsid w:val="7621477C"/>
    <w:rsid w:val="762E4274"/>
    <w:rsid w:val="763C5788"/>
    <w:rsid w:val="764E29AA"/>
    <w:rsid w:val="766362A0"/>
    <w:rsid w:val="766B761C"/>
    <w:rsid w:val="768A5558"/>
    <w:rsid w:val="768F2388"/>
    <w:rsid w:val="76A47C80"/>
    <w:rsid w:val="76A84CE7"/>
    <w:rsid w:val="76D33CC8"/>
    <w:rsid w:val="76F81028"/>
    <w:rsid w:val="77237035"/>
    <w:rsid w:val="77715A33"/>
    <w:rsid w:val="77831357"/>
    <w:rsid w:val="77EF131D"/>
    <w:rsid w:val="77FC1CA2"/>
    <w:rsid w:val="78020519"/>
    <w:rsid w:val="7806343E"/>
    <w:rsid w:val="781916BF"/>
    <w:rsid w:val="78524960"/>
    <w:rsid w:val="78667D73"/>
    <w:rsid w:val="78697F83"/>
    <w:rsid w:val="786C62BB"/>
    <w:rsid w:val="78836E2E"/>
    <w:rsid w:val="789E1B79"/>
    <w:rsid w:val="78B94DA4"/>
    <w:rsid w:val="78EA4902"/>
    <w:rsid w:val="78F45A6B"/>
    <w:rsid w:val="7942798A"/>
    <w:rsid w:val="79515378"/>
    <w:rsid w:val="797E6B5F"/>
    <w:rsid w:val="79D04875"/>
    <w:rsid w:val="79DD23FB"/>
    <w:rsid w:val="79E33F94"/>
    <w:rsid w:val="7A4D1FE3"/>
    <w:rsid w:val="7A715CD2"/>
    <w:rsid w:val="7A904DD0"/>
    <w:rsid w:val="7ABD5D84"/>
    <w:rsid w:val="7AC65BFC"/>
    <w:rsid w:val="7AD44F12"/>
    <w:rsid w:val="7AD9139A"/>
    <w:rsid w:val="7AE244DA"/>
    <w:rsid w:val="7AEC0C8C"/>
    <w:rsid w:val="7AF02F2A"/>
    <w:rsid w:val="7AF16E13"/>
    <w:rsid w:val="7AFE7209"/>
    <w:rsid w:val="7B066CB1"/>
    <w:rsid w:val="7B1C3D58"/>
    <w:rsid w:val="7B2014A6"/>
    <w:rsid w:val="7B733573"/>
    <w:rsid w:val="7BDD2EF3"/>
    <w:rsid w:val="7C1D61AE"/>
    <w:rsid w:val="7C281E11"/>
    <w:rsid w:val="7C2A7A42"/>
    <w:rsid w:val="7C741543"/>
    <w:rsid w:val="7C847345"/>
    <w:rsid w:val="7CA80310"/>
    <w:rsid w:val="7CAF6CC2"/>
    <w:rsid w:val="7CBE0F77"/>
    <w:rsid w:val="7CF85947"/>
    <w:rsid w:val="7D2F72F0"/>
    <w:rsid w:val="7D6C3F74"/>
    <w:rsid w:val="7D79492C"/>
    <w:rsid w:val="7DDA520A"/>
    <w:rsid w:val="7DF54E63"/>
    <w:rsid w:val="7E4D4360"/>
    <w:rsid w:val="7E551467"/>
    <w:rsid w:val="7E763467"/>
    <w:rsid w:val="7E851E42"/>
    <w:rsid w:val="7EB302B4"/>
    <w:rsid w:val="7EE456BC"/>
    <w:rsid w:val="7EEF18BB"/>
    <w:rsid w:val="7EF915D4"/>
    <w:rsid w:val="7F43541A"/>
    <w:rsid w:val="7F6F0306"/>
    <w:rsid w:val="7F7704AE"/>
    <w:rsid w:val="7F7A5476"/>
    <w:rsid w:val="7F8C710A"/>
    <w:rsid w:val="7FA45481"/>
    <w:rsid w:val="7FC0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8"/>
      <w:lang w:val="en-US" w:eastAsia="zh-TW" w:bidi="ar-SA"/>
    </w:rPr>
  </w:style>
  <w:style w:type="paragraph" w:styleId="2">
    <w:name w:val="heading 1"/>
    <w:next w:val="1"/>
    <w:link w:val="20"/>
    <w:qFormat/>
    <w:uiPriority w:val="9"/>
    <w:pPr>
      <w:spacing w:beforeAutospacing="1" w:afterAutospacing="1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paragraph" w:styleId="3">
    <w:name w:val="heading 3"/>
    <w:basedOn w:val="1"/>
    <w:next w:val="1"/>
    <w:link w:val="33"/>
    <w:semiHidden/>
    <w:unhideWhenUsed/>
    <w:qFormat/>
    <w:uiPriority w:val="9"/>
    <w:pPr>
      <w:keepNext/>
      <w:spacing w:line="720" w:lineRule="auto"/>
      <w:outlineLvl w:val="2"/>
    </w:pPr>
    <w:rPr>
      <w:rFonts w:asciiTheme="majorHAnsi" w:hAnsiTheme="majorHAnsi" w:eastAsiaTheme="majorEastAsia" w:cstheme="majorBidi"/>
      <w:b/>
      <w:bCs/>
      <w:sz w:val="36"/>
      <w:szCs w:val="36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character" w:styleId="7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22"/>
    <w:unhideWhenUsed/>
    <w:qFormat/>
    <w:uiPriority w:val="99"/>
    <w:pPr>
      <w:jc w:val="left"/>
    </w:pPr>
  </w:style>
  <w:style w:type="paragraph" w:styleId="9">
    <w:name w:val="annotation subject"/>
    <w:basedOn w:val="8"/>
    <w:next w:val="8"/>
    <w:link w:val="32"/>
    <w:semiHidden/>
    <w:unhideWhenUsed/>
    <w:qFormat/>
    <w:uiPriority w:val="99"/>
    <w:pPr>
      <w:spacing w:line="240" w:lineRule="auto"/>
      <w:jc w:val="both"/>
    </w:pPr>
    <w:rPr>
      <w:b/>
      <w:bCs/>
      <w:sz w:val="20"/>
      <w:szCs w:val="20"/>
    </w:rPr>
  </w:style>
  <w:style w:type="character" w:styleId="10">
    <w:name w:val="Emphasis"/>
    <w:basedOn w:val="4"/>
    <w:qFormat/>
    <w:uiPriority w:val="20"/>
    <w:rPr>
      <w:i/>
      <w:iCs/>
    </w:rPr>
  </w:style>
  <w:style w:type="character" w:styleId="11">
    <w:name w:val="FollowedHyperlink"/>
    <w:basedOn w:val="4"/>
    <w:semiHidden/>
    <w:unhideWhenUsed/>
    <w:qFormat/>
    <w:uiPriority w:val="99"/>
    <w:rPr>
      <w:color w:val="800080"/>
      <w:u w:val="single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13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4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line number"/>
    <w:basedOn w:val="4"/>
    <w:semiHidden/>
    <w:unhideWhenUsed/>
    <w:qFormat/>
    <w:uiPriority w:val="99"/>
    <w:rPr>
      <w:rFonts w:ascii="Times New Roman" w:hAnsi="Times New Roman"/>
      <w:sz w:val="24"/>
    </w:rPr>
  </w:style>
  <w:style w:type="character" w:styleId="18">
    <w:name w:val="Strong"/>
    <w:basedOn w:val="4"/>
    <w:qFormat/>
    <w:uiPriority w:val="22"/>
    <w:rPr>
      <w:b/>
      <w:bCs/>
    </w:rPr>
  </w:style>
  <w:style w:type="table" w:styleId="19">
    <w:name w:val="Table Grid"/>
    <w:basedOn w:val="5"/>
    <w:semiHidden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Heading 1 Char"/>
    <w:basedOn w:val="4"/>
    <w:link w:val="2"/>
    <w:qFormat/>
    <w:uiPriority w:val="9"/>
    <w:rPr>
      <w:rFonts w:ascii="SimSun" w:hAnsi="SimSun" w:eastAsia="SimSun" w:cs="Times New Roman"/>
      <w:b/>
      <w:bCs/>
      <w:kern w:val="44"/>
      <w:sz w:val="48"/>
      <w:szCs w:val="48"/>
      <w:lang w:eastAsia="zh-CN"/>
    </w:rPr>
  </w:style>
  <w:style w:type="character" w:customStyle="1" w:styleId="21">
    <w:name w:val="Balloon Text Char"/>
    <w:basedOn w:val="4"/>
    <w:link w:val="6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22">
    <w:name w:val="Comment Text Char"/>
    <w:basedOn w:val="4"/>
    <w:link w:val="8"/>
    <w:qFormat/>
    <w:uiPriority w:val="99"/>
    <w:rPr>
      <w:rFonts w:eastAsiaTheme="minorEastAsia"/>
      <w:szCs w:val="28"/>
    </w:rPr>
  </w:style>
  <w:style w:type="character" w:customStyle="1" w:styleId="23">
    <w:name w:val="Footer Char"/>
    <w:basedOn w:val="4"/>
    <w:link w:val="12"/>
    <w:qFormat/>
    <w:uiPriority w:val="99"/>
    <w:rPr>
      <w:rFonts w:ascii="Times New Roman" w:hAnsi="Times New Roman" w:eastAsiaTheme="minorEastAsia"/>
      <w:sz w:val="24"/>
      <w:szCs w:val="28"/>
    </w:rPr>
  </w:style>
  <w:style w:type="character" w:customStyle="1" w:styleId="24">
    <w:name w:val="Footnote Text Char"/>
    <w:basedOn w:val="4"/>
    <w:link w:val="14"/>
    <w:semiHidden/>
    <w:qFormat/>
    <w:uiPriority w:val="99"/>
    <w:rPr>
      <w:rFonts w:eastAsiaTheme="minorEastAsia"/>
      <w:sz w:val="18"/>
      <w:szCs w:val="18"/>
    </w:rPr>
  </w:style>
  <w:style w:type="character" w:customStyle="1" w:styleId="25">
    <w:name w:val="Header Char"/>
    <w:basedOn w:val="4"/>
    <w:link w:val="15"/>
    <w:semiHidden/>
    <w:qFormat/>
    <w:uiPriority w:val="99"/>
    <w:rPr>
      <w:rFonts w:eastAsiaTheme="minorEastAsia"/>
      <w:szCs w:val="28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paragraph" w:customStyle="1" w:styleId="27">
    <w:name w:val="EndNote Bibliography Title"/>
    <w:basedOn w:val="1"/>
    <w:link w:val="28"/>
    <w:qFormat/>
    <w:uiPriority w:val="0"/>
    <w:pPr>
      <w:spacing w:after="0"/>
      <w:jc w:val="center"/>
    </w:pPr>
    <w:rPr>
      <w:rFonts w:cs="Arial"/>
    </w:rPr>
  </w:style>
  <w:style w:type="character" w:customStyle="1" w:styleId="28">
    <w:name w:val="EndNote Bibliography Title 字元"/>
    <w:basedOn w:val="4"/>
    <w:link w:val="27"/>
    <w:qFormat/>
    <w:uiPriority w:val="0"/>
    <w:rPr>
      <w:rFonts w:ascii="Arial" w:hAnsi="Arial" w:cs="Arial" w:eastAsiaTheme="minorEastAsia"/>
      <w:sz w:val="28"/>
      <w:szCs w:val="28"/>
    </w:rPr>
  </w:style>
  <w:style w:type="paragraph" w:customStyle="1" w:styleId="29">
    <w:name w:val="EndNote Bibliography"/>
    <w:basedOn w:val="1"/>
    <w:link w:val="30"/>
    <w:qFormat/>
    <w:uiPriority w:val="0"/>
    <w:pPr>
      <w:spacing w:line="240" w:lineRule="auto"/>
    </w:pPr>
    <w:rPr>
      <w:rFonts w:cs="Arial"/>
    </w:rPr>
  </w:style>
  <w:style w:type="character" w:customStyle="1" w:styleId="30">
    <w:name w:val="EndNote Bibliography 字元"/>
    <w:basedOn w:val="4"/>
    <w:link w:val="29"/>
    <w:qFormat/>
    <w:uiPriority w:val="0"/>
    <w:rPr>
      <w:rFonts w:ascii="Arial" w:hAnsi="Arial" w:cs="Arial" w:eastAsiaTheme="minorEastAsia"/>
      <w:sz w:val="28"/>
      <w:szCs w:val="28"/>
    </w:rPr>
  </w:style>
  <w:style w:type="character" w:customStyle="1" w:styleId="31">
    <w:name w:val="15"/>
    <w:basedOn w:val="4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customStyle="1" w:styleId="32">
    <w:name w:val="Comment Subject Char"/>
    <w:basedOn w:val="22"/>
    <w:link w:val="9"/>
    <w:semiHidden/>
    <w:qFormat/>
    <w:uiPriority w:val="99"/>
    <w:rPr>
      <w:rFonts w:ascii="Arial" w:hAnsi="Arial" w:eastAsiaTheme="minorEastAsia" w:cstheme="minorBidi"/>
      <w:b/>
      <w:bCs/>
      <w:szCs w:val="28"/>
    </w:rPr>
  </w:style>
  <w:style w:type="character" w:customStyle="1" w:styleId="33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b/>
      <w:bCs/>
      <w:sz w:val="36"/>
      <w:szCs w:val="36"/>
    </w:rPr>
  </w:style>
  <w:style w:type="paragraph" w:customStyle="1" w:styleId="34">
    <w:name w:val="Revision1"/>
    <w:hidden/>
    <w:unhideWhenUsed/>
    <w:qFormat/>
    <w:uiPriority w:val="99"/>
    <w:rPr>
      <w:rFonts w:ascii="Arial" w:hAnsi="Arial" w:eastAsiaTheme="minorEastAsia" w:cstheme="minorBidi"/>
      <w:sz w:val="28"/>
      <w:szCs w:val="28"/>
      <w:lang w:val="en-US" w:eastAsia="zh-TW" w:bidi="ar-SA"/>
    </w:rPr>
  </w:style>
  <w:style w:type="character" w:customStyle="1" w:styleId="35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6">
    <w:name w:val="Revision2"/>
    <w:hidden/>
    <w:unhideWhenUsed/>
    <w:qFormat/>
    <w:uiPriority w:val="99"/>
    <w:rPr>
      <w:rFonts w:ascii="Arial" w:hAnsi="Arial" w:eastAsiaTheme="minorEastAsia" w:cstheme="minorBidi"/>
      <w:sz w:val="28"/>
      <w:szCs w:val="28"/>
      <w:lang w:val="en-US" w:eastAsia="zh-TW" w:bidi="ar-SA"/>
    </w:rPr>
  </w:style>
  <w:style w:type="character" w:customStyle="1" w:styleId="37">
    <w:name w:val="Unresolved Mention2"/>
    <w:basedOn w:val="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Revision3"/>
    <w:hidden/>
    <w:unhideWhenUsed/>
    <w:qFormat/>
    <w:uiPriority w:val="99"/>
    <w:rPr>
      <w:rFonts w:ascii="Arial" w:hAnsi="Arial" w:eastAsiaTheme="minorEastAsia" w:cstheme="minorBidi"/>
      <w:sz w:val="28"/>
      <w:szCs w:val="28"/>
      <w:lang w:val="en-US" w:eastAsia="zh-TW" w:bidi="ar-SA"/>
    </w:rPr>
  </w:style>
  <w:style w:type="paragraph" w:customStyle="1" w:styleId="39">
    <w:name w:val="Revision"/>
    <w:hidden/>
    <w:unhideWhenUsed/>
    <w:qFormat/>
    <w:uiPriority w:val="99"/>
    <w:rPr>
      <w:rFonts w:ascii="Arial" w:hAnsi="Arial" w:eastAsiaTheme="minorEastAsia" w:cstheme="minorBidi"/>
      <w:sz w:val="28"/>
      <w:szCs w:val="28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tiff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12C81-F69A-DC47-B14C-E6921C18A4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.</Company>
  <Pages>17</Pages>
  <Words>6276</Words>
  <Characters>35779</Characters>
  <Lines>298</Lines>
  <Paragraphs>83</Paragraphs>
  <TotalTime>14</TotalTime>
  <ScaleCrop>false</ScaleCrop>
  <LinksUpToDate>false</LinksUpToDate>
  <CharactersWithSpaces>41972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2024-01-07T03:31:00Z</dcterms:created>
  <dc:creator>Gen-Chang Hsu</dc:creator>
  <cp:lastModifiedBy>Gen-Chang Hsu</cp:lastModifiedBy>
  <dcterms:modified xsi:type="dcterms:W3CDTF">2024-01-08T19:43:03Z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14C7355F46974840965D2F12B52BF989</vt:lpwstr>
  </property>
</Properties>
</file>