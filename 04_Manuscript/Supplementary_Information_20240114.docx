
<file path=[Content_Types].xml><?xml version="1.0" encoding="utf-8"?>
<Types xmlns="http://schemas.openxmlformats.org/package/2006/content-types"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Supplementary Information</w:t>
      </w:r>
    </w:p>
    <w:p>
      <w:pPr>
        <w:spacing w:line="480" w:lineRule="auto"/>
        <w:jc w:val="both"/>
        <w:rPr>
          <w:rFonts w:cs="Arial"/>
          <w:sz w:val="24"/>
          <w:szCs w:val="24"/>
        </w:rPr>
      </w:pPr>
      <w:r>
        <w:rPr>
          <w:rFonts w:hint="eastAsia" w:cs="Arial"/>
          <w:b/>
          <w:sz w:val="24"/>
          <w:szCs w:val="24"/>
        </w:rPr>
        <w:t xml:space="preserve">Table </w:t>
      </w:r>
      <w:r>
        <w:rPr>
          <w:rFonts w:cs="Arial"/>
          <w:b/>
          <w:sz w:val="24"/>
          <w:szCs w:val="24"/>
        </w:rPr>
        <w:t>S</w:t>
      </w:r>
      <w:r>
        <w:rPr>
          <w:rFonts w:hint="eastAsia" w:cs="Arial"/>
          <w:b/>
          <w:sz w:val="24"/>
          <w:szCs w:val="24"/>
          <w:lang w:eastAsia="zh-TW"/>
        </w:rPr>
        <w:t>1</w:t>
      </w:r>
      <w:r>
        <w:rPr>
          <w:rFonts w:hint="eastAsia" w:cs="Arial"/>
          <w:b/>
          <w:sz w:val="24"/>
          <w:szCs w:val="24"/>
        </w:rPr>
        <w:t>.</w:t>
      </w:r>
      <w:r>
        <w:rPr>
          <w:rFonts w:hint="eastAsia" w:cs="Arial"/>
          <w:sz w:val="24"/>
          <w:szCs w:val="24"/>
        </w:rPr>
        <w:t xml:space="preserve"> The status, habitat association, and the number of hitchhiking cases of the</w:t>
      </w:r>
      <w:r>
        <w:rPr>
          <w:rFonts w:cs="Arial"/>
          <w:sz w:val="24"/>
          <w:szCs w:val="24"/>
        </w:rPr>
        <w:t xml:space="preserve"> recorded</w:t>
      </w:r>
      <w:r>
        <w:rPr>
          <w:rFonts w:hint="eastAsia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ant </w:t>
      </w:r>
      <w:r>
        <w:rPr>
          <w:rFonts w:hint="eastAsia" w:cs="Arial"/>
          <w:sz w:val="24"/>
          <w:szCs w:val="24"/>
        </w:rPr>
        <w:t>species in this study</w:t>
      </w:r>
    </w:p>
    <w:tbl>
      <w:tblPr>
        <w:tblStyle w:val="111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7"/>
        <w:gridCol w:w="1996"/>
        <w:gridCol w:w="2219"/>
        <w:gridCol w:w="1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782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Species</w:t>
            </w:r>
          </w:p>
        </w:tc>
        <w:tc>
          <w:tcPr>
            <w:tcW w:w="1171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Status</w:t>
            </w:r>
          </w:p>
        </w:tc>
        <w:tc>
          <w:tcPr>
            <w:tcW w:w="1302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Habitat association</w:t>
            </w:r>
          </w:p>
        </w:tc>
        <w:tc>
          <w:tcPr>
            <w:tcW w:w="745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Number of cases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82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Polyrhachis dives</w:t>
            </w:r>
          </w:p>
        </w:tc>
        <w:tc>
          <w:tcPr>
            <w:tcW w:w="1171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Native</w:t>
            </w:r>
          </w:p>
        </w:tc>
        <w:tc>
          <w:tcPr>
            <w:tcW w:w="1302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PMingLiU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782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 xml:space="preserve">Nylanderia </w:t>
            </w:r>
            <w:r>
              <w:rPr>
                <w:rFonts w:eastAsia="SimSun" w:cs="Arial"/>
                <w:sz w:val="22"/>
                <w:szCs w:val="22"/>
              </w:rPr>
              <w:t>sp.</w:t>
            </w:r>
          </w:p>
        </w:tc>
        <w:tc>
          <w:tcPr>
            <w:tcW w:w="1171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Native</w:t>
            </w:r>
          </w:p>
        </w:tc>
        <w:tc>
          <w:tcPr>
            <w:tcW w:w="1302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PMingLiU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Ground-dwelling</w:t>
            </w:r>
          </w:p>
        </w:tc>
        <w:tc>
          <w:tcPr>
            <w:tcW w:w="745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782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Dolichoderus thoracicus</w:t>
            </w:r>
          </w:p>
        </w:tc>
        <w:tc>
          <w:tcPr>
            <w:tcW w:w="1171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 xml:space="preserve">Exotic </w:t>
            </w:r>
          </w:p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(cryptic invasion)</w:t>
            </w:r>
          </w:p>
        </w:tc>
        <w:tc>
          <w:tcPr>
            <w:tcW w:w="1302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Tapinoma melanocephalum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Paratrechina longicornis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Technomyrmex albipes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Technomyrmex brunneus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Anoplolepis gracilipes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782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i/>
                <w:iCs/>
                <w:sz w:val="22"/>
                <w:szCs w:val="22"/>
              </w:rPr>
            </w:pPr>
            <w:r>
              <w:rPr>
                <w:rFonts w:eastAsia="SimSun"/>
                <w:i/>
                <w:iCs/>
                <w:sz w:val="22"/>
                <w:szCs w:val="22"/>
              </w:rPr>
              <w:t>Trichomyrmex destructor</w:t>
            </w:r>
          </w:p>
        </w:tc>
        <w:tc>
          <w:tcPr>
            <w:tcW w:w="1171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PMingLiU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1</w:t>
            </w:r>
          </w:p>
        </w:tc>
      </w:tr>
    </w:tbl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4471670" cy="4471670"/>
            <wp:effectExtent l="0" t="0" r="11430" b="11430"/>
            <wp:docPr id="1" name="Picture 1" descr="C:\Users\genchanghsu\Desktop\2023_Ant_Hitchhiking_on_Vehicles_in_Taiwan\03_Outputs\Figures\Destination_Map.tiffDestination_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enchanghsu\Desktop\2023_Ant_Hitchhiking_on_Vehicles_in_Taiwan\03_Outputs\Figures\Destination_Map.tiffDestination_Map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Figure S1. </w:t>
      </w:r>
      <w:r>
        <w:rPr>
          <w:sz w:val="24"/>
          <w:szCs w:val="24"/>
        </w:rPr>
        <w:t xml:space="preserve">The movements of ant-colonized vehicles from the parking locations (arrow end) to the intended destinations (arrowhead) for 13 hitchhiking cases where the </w:t>
      </w:r>
      <w:del w:id="0" w:author="Gen-Chang Hsu" w:date="2024-01-13T20:45:53Z">
        <w:r>
          <w:rPr>
            <w:sz w:val="24"/>
            <w:szCs w:val="24"/>
          </w:rPr>
          <w:delText>tra</w:delText>
        </w:r>
      </w:del>
      <w:del w:id="1" w:author="Gen-Chang Hsu" w:date="2024-01-13T20:45:52Z">
        <w:r>
          <w:rPr>
            <w:sz w:val="24"/>
            <w:szCs w:val="24"/>
          </w:rPr>
          <w:delText xml:space="preserve">vel </w:delText>
        </w:r>
      </w:del>
      <w:r>
        <w:rPr>
          <w:sz w:val="24"/>
          <w:szCs w:val="24"/>
        </w:rPr>
        <w:t>distance</w:t>
      </w:r>
      <w:del w:id="2" w:author="Gen-Chang Hsu" w:date="2024-01-13T20:46:44Z">
        <w:r>
          <w:rPr>
            <w:sz w:val="24"/>
            <w:szCs w:val="24"/>
          </w:rPr>
          <w:delText>s</w:delText>
        </w:r>
      </w:del>
      <w:r>
        <w:rPr>
          <w:sz w:val="24"/>
          <w:szCs w:val="24"/>
        </w:rPr>
        <w:t xml:space="preserve"> w</w:t>
      </w:r>
      <w:ins w:id="3" w:author="Gen-Chang Hsu" w:date="2024-01-13T20:46:47Z">
        <w:r>
          <w:rPr>
            <w:rFonts w:hint="default"/>
            <w:sz w:val="24"/>
            <w:szCs w:val="24"/>
            <w:lang w:val="en-US"/>
          </w:rPr>
          <w:t>as</w:t>
        </w:r>
      </w:ins>
      <w:del w:id="4" w:author="Gen-Chang Hsu" w:date="2024-01-13T20:46:47Z">
        <w:r>
          <w:rPr>
            <w:sz w:val="24"/>
            <w:szCs w:val="24"/>
          </w:rPr>
          <w:delText>e</w:delText>
        </w:r>
      </w:del>
      <w:del w:id="5" w:author="Gen-Chang Hsu" w:date="2024-01-13T20:46:46Z">
        <w:r>
          <w:rPr>
            <w:sz w:val="24"/>
            <w:szCs w:val="24"/>
          </w:rPr>
          <w:delText>re</w:delText>
        </w:r>
      </w:del>
      <w:r>
        <w:rPr>
          <w:sz w:val="24"/>
          <w:szCs w:val="24"/>
        </w:rPr>
        <w:t xml:space="preserve"> larger than 30 km (black: </w:t>
      </w:r>
      <w:r>
        <w:rPr>
          <w:rFonts w:eastAsia="SimSun" w:cs="Arial"/>
          <w:i/>
          <w:iCs/>
          <w:sz w:val="24"/>
          <w:szCs w:val="24"/>
        </w:rPr>
        <w:t>Dolichoderus thoracicus</w:t>
      </w:r>
      <w:r>
        <w:rPr>
          <w:rStyle w:val="25"/>
          <w:sz w:val="24"/>
          <w:szCs w:val="24"/>
        </w:rPr>
        <w:t xml:space="preserve">; brown: </w:t>
      </w:r>
      <w:r>
        <w:rPr>
          <w:rFonts w:eastAsia="SimSun" w:cs="Arial"/>
          <w:i/>
          <w:iCs/>
          <w:sz w:val="24"/>
          <w:szCs w:val="24"/>
        </w:rPr>
        <w:t>Tapinoma melanocephalum</w:t>
      </w:r>
      <w:r>
        <w:rPr>
          <w:rFonts w:eastAsia="SimSun" w:cs="Arial"/>
          <w:sz w:val="24"/>
          <w:szCs w:val="24"/>
        </w:rPr>
        <w:t xml:space="preserve">; gray: </w:t>
      </w:r>
      <w:r>
        <w:rPr>
          <w:rFonts w:eastAsia="SimSun" w:cs="Arial"/>
          <w:i/>
          <w:iCs/>
          <w:sz w:val="24"/>
          <w:szCs w:val="24"/>
        </w:rPr>
        <w:t>Technomyrmex brunneus</w:t>
      </w:r>
      <w:r>
        <w:rPr>
          <w:rFonts w:eastAsia="SimSun" w:cs="Arial"/>
          <w:sz w:val="24"/>
          <w:szCs w:val="24"/>
        </w:rPr>
        <w:t>).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98035" cy="3678555"/>
            <wp:effectExtent l="0" t="0" r="0" b="4445"/>
            <wp:docPr id="3" name="Picture 3" descr="Season_Barplot_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ason_Barplot_Gra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639" cy="36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olor w:val="FF0000"/>
          <w:sz w:val="24"/>
          <w:szCs w:val="24"/>
        </w:rPr>
        <w:t xml:space="preserve"> </w:t>
      </w:r>
    </w:p>
    <w:p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Figure S2. </w:t>
      </w:r>
      <w:r>
        <w:rPr>
          <w:rFonts w:cs="Arial"/>
          <w:sz w:val="24"/>
          <w:szCs w:val="24"/>
        </w:rPr>
        <w:t>The number of ant hitchhiking cases in each season across the study period (spring: March–May; summer: June–August; fall: September–November; winter: December–February).</w:t>
      </w: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en-Chang Hsu">
    <w15:presenceInfo w15:providerId="WPS Office" w15:userId="6059737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56F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2C8D"/>
    <w:rsid w:val="00377186"/>
    <w:rsid w:val="003A1C03"/>
    <w:rsid w:val="00414627"/>
    <w:rsid w:val="00425D63"/>
    <w:rsid w:val="004467C5"/>
    <w:rsid w:val="004643D8"/>
    <w:rsid w:val="00466C31"/>
    <w:rsid w:val="00497C24"/>
    <w:rsid w:val="004C7BA5"/>
    <w:rsid w:val="004E7628"/>
    <w:rsid w:val="004F48F2"/>
    <w:rsid w:val="005149B1"/>
    <w:rsid w:val="00532F5C"/>
    <w:rsid w:val="005647F2"/>
    <w:rsid w:val="005662D1"/>
    <w:rsid w:val="0057044F"/>
    <w:rsid w:val="00573A09"/>
    <w:rsid w:val="0059217C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B25EC"/>
    <w:rsid w:val="007B75D2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322A"/>
    <w:rsid w:val="00907648"/>
    <w:rsid w:val="00924EB9"/>
    <w:rsid w:val="00930FDE"/>
    <w:rsid w:val="00940FE0"/>
    <w:rsid w:val="0098074D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931A4"/>
    <w:rsid w:val="00BB7C2B"/>
    <w:rsid w:val="00BC1664"/>
    <w:rsid w:val="00BC2546"/>
    <w:rsid w:val="00C05085"/>
    <w:rsid w:val="00C15936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20BB"/>
    <w:rsid w:val="01B624BA"/>
    <w:rsid w:val="0CC56D0D"/>
    <w:rsid w:val="154E2FCB"/>
    <w:rsid w:val="17B57BF4"/>
    <w:rsid w:val="19783AB2"/>
    <w:rsid w:val="1A4A112A"/>
    <w:rsid w:val="262909BD"/>
    <w:rsid w:val="27740C8B"/>
    <w:rsid w:val="324C0413"/>
    <w:rsid w:val="3303652C"/>
    <w:rsid w:val="3A6A2E43"/>
    <w:rsid w:val="42B63095"/>
    <w:rsid w:val="46BE7F72"/>
    <w:rsid w:val="46FA3F5E"/>
    <w:rsid w:val="4A756F5C"/>
    <w:rsid w:val="54BE3D65"/>
    <w:rsid w:val="558C7F55"/>
    <w:rsid w:val="587A37B8"/>
    <w:rsid w:val="5A664053"/>
    <w:rsid w:val="5A980769"/>
    <w:rsid w:val="5AF328A2"/>
    <w:rsid w:val="60684065"/>
    <w:rsid w:val="769E3FB0"/>
    <w:rsid w:val="76D05FFC"/>
    <w:rsid w:val="780A1977"/>
    <w:rsid w:val="7E8545A2"/>
    <w:rsid w:val="7EF746DD"/>
    <w:rsid w:val="7F5A2F41"/>
    <w:rsid w:val="7F6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link w:val="249"/>
    <w:qFormat/>
    <w:uiPriority w:val="99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註解文字 字元"/>
    <w:basedOn w:val="11"/>
    <w:link w:val="26"/>
    <w:qFormat/>
    <w:uiPriority w:val="99"/>
    <w:rPr>
      <w:rFonts w:ascii="Arial" w:hAnsi="Arial" w:eastAsia="DFKai-SB" w:cs="Wingdings"/>
      <w:sz w:val="28"/>
      <w:szCs w:val="28"/>
      <w:lang w:eastAsia="zh-CN"/>
    </w:rPr>
  </w:style>
  <w:style w:type="paragraph" w:customStyle="1" w:styleId="250">
    <w:name w:val="修訂1"/>
    <w:hidden/>
    <w:semiHidden/>
    <w:qFormat/>
    <w:uiPriority w:val="99"/>
    <w:rPr>
      <w:rFonts w:ascii="Arial" w:hAnsi="Arial" w:eastAsia="DFKai-SB" w:cs="Wingdings"/>
      <w:sz w:val="28"/>
      <w:szCs w:val="2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tiff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</Words>
  <Characters>941</Characters>
  <Lines>7</Lines>
  <Paragraphs>2</Paragraphs>
  <TotalTime>2</TotalTime>
  <ScaleCrop>false</ScaleCrop>
  <LinksUpToDate>false</LinksUpToDate>
  <CharactersWithSpaces>1103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2024-01-12T10:02:00Z</dcterms:created>
  <dc:creator>genchanghsu</dc:creator>
  <cp:lastModifiedBy>Gen-Chang Hsu</cp:lastModifiedBy>
  <dcterms:modified xsi:type="dcterms:W3CDTF">2024-01-14T01:46:51Z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A489BA889BB847D1B721A948CD4FBD1B_11</vt:lpwstr>
  </property>
</Properties>
</file>