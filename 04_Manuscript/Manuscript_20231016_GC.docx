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color w:val="000000"/>
          <w:sz w:val="24"/>
          <w:szCs w:val="24"/>
        </w:rPr>
      </w:pPr>
      <w:r>
        <w:rPr>
          <w:color w:val="000000"/>
          <w:sz w:val="24"/>
          <w:szCs w:val="24"/>
        </w:rPr>
        <w:t xml:space="preserve">Free ride without raising a thumb: A citizen science project reveals the pattern of </w:t>
      </w:r>
      <w:r>
        <w:rPr>
          <w:rFonts w:hint="default"/>
          <w:color w:val="000000"/>
          <w:sz w:val="24"/>
          <w:szCs w:val="24"/>
          <w:lang w:val="en-US"/>
        </w:rPr>
        <w:t xml:space="preserve">active </w:t>
      </w:r>
      <w:r>
        <w:rPr>
          <w:color w:val="000000"/>
          <w:sz w:val="24"/>
          <w:szCs w:val="24"/>
        </w:rPr>
        <w:t>ant hitchhiking on vehicles and its ecological implications</w:t>
      </w:r>
      <w:bookmarkStart w:id="0" w:name="_GoBack"/>
      <w:bookmarkEnd w:id="0"/>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Feng-Chuan Hsu</w:t>
      </w:r>
      <w:r>
        <w:rPr>
          <w:rFonts w:eastAsia="DFKai-SB" w:cs="Wingdings"/>
          <w:sz w:val="24"/>
          <w:szCs w:val="24"/>
          <w:vertAlign w:val="superscript"/>
        </w:rPr>
        <w:t>1†</w:t>
      </w:r>
      <w:r>
        <w:rPr>
          <w:rFonts w:eastAsia="DFKai-SB" w:cs="Wingdings"/>
          <w:sz w:val="24"/>
          <w:szCs w:val="24"/>
        </w:rPr>
        <w:t>, Gen-Chang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 xml:space="preserve">3 </w:t>
      </w:r>
      <w:r>
        <w:rPr>
          <w:sz w:val="24"/>
          <w:szCs w:val="24"/>
        </w:rPr>
        <w:t>Department of Entomology, Virginia Polytechnic Institute and State University, Blacksburg, VA 24061, USA</w:t>
      </w:r>
    </w:p>
    <w:p>
      <w:pPr>
        <w:spacing w:line="480" w:lineRule="auto"/>
        <w:rPr>
          <w:rFonts w:cs="Arial"/>
          <w:sz w:val="24"/>
          <w:szCs w:val="24"/>
        </w:rPr>
      </w:pPr>
      <w:r>
        <w:rPr>
          <w:rFonts w:cs="Arial"/>
          <w:sz w:val="24"/>
          <w:szCs w:val="24"/>
          <w:vertAlign w:val="superscript"/>
        </w:rPr>
        <w:t xml:space="preserve">† </w:t>
      </w:r>
      <w:r>
        <w:rPr>
          <w:rFonts w:cs="Arial"/>
          <w:sz w:val="24"/>
          <w:szCs w:val="24"/>
        </w:rPr>
        <w:t>These authors contributed equally to this work and share first authorship</w:t>
      </w:r>
    </w:p>
    <w:p>
      <w:pPr>
        <w:spacing w:line="480" w:lineRule="auto"/>
        <w:rPr>
          <w:rFonts w:cs="Arial"/>
          <w:b/>
          <w:sz w:val="24"/>
          <w:szCs w:val="24"/>
        </w:rPr>
      </w:pP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Name: Chin-Cheng Scotty Yang</w:t>
      </w:r>
    </w:p>
    <w:p>
      <w:pPr>
        <w:spacing w:line="480" w:lineRule="auto"/>
        <w:rPr>
          <w:rFonts w:cs="Arial"/>
          <w:b/>
          <w:sz w:val="24"/>
          <w:szCs w:val="24"/>
        </w:rPr>
      </w:pPr>
      <w:r>
        <w:rPr>
          <w:rFonts w:cs="Arial"/>
          <w:sz w:val="24"/>
          <w:szCs w:val="24"/>
        </w:rPr>
        <w:t xml:space="preserve">Email: scottyyang@vt.edu </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Cs/>
          <w:sz w:val="24"/>
          <w:szCs w:val="24"/>
        </w:rPr>
      </w:pPr>
      <w:r>
        <w:rPr>
          <w:sz w:val="24"/>
          <w:szCs w:val="24"/>
        </w:rPr>
        <w:t>Species hitchhiking on human transportation objects can facilitate</w:t>
      </w:r>
      <w:r>
        <w:rPr>
          <w:rFonts w:hint="eastAsia"/>
          <w:sz w:val="24"/>
          <w:szCs w:val="24"/>
        </w:rPr>
        <w:t xml:space="preserve"> long</w:t>
      </w:r>
      <w:r>
        <w:rPr>
          <w:sz w:val="24"/>
          <w:szCs w:val="24"/>
        </w:rPr>
        <w:t>-</w:t>
      </w:r>
      <w:r>
        <w:rPr>
          <w:rFonts w:hint="eastAsia"/>
          <w:sz w:val="24"/>
          <w:szCs w:val="24"/>
        </w:rPr>
        <w:t xml:space="preserve">distance dispersal </w:t>
      </w:r>
      <w:r>
        <w:rPr>
          <w:sz w:val="24"/>
          <w:szCs w:val="24"/>
        </w:rPr>
        <w:t>of organisms, allowing them to</w:t>
      </w:r>
      <w:r>
        <w:rPr>
          <w:rFonts w:hint="eastAsia"/>
          <w:sz w:val="24"/>
          <w:szCs w:val="24"/>
        </w:rPr>
        <w:t xml:space="preserve"> coloniz</w:t>
      </w:r>
      <w:r>
        <w:rPr>
          <w:sz w:val="24"/>
          <w:szCs w:val="24"/>
        </w:rPr>
        <w:t>e</w:t>
      </w:r>
      <w:r>
        <w:rPr>
          <w:rFonts w:hint="eastAsia"/>
          <w:sz w:val="24"/>
          <w:szCs w:val="24"/>
        </w:rPr>
        <w:t xml:space="preserve"> </w:t>
      </w:r>
      <w:r>
        <w:rPr>
          <w:sz w:val="24"/>
          <w:szCs w:val="24"/>
        </w:rPr>
        <w:t>new areas</w:t>
      </w:r>
      <w:r>
        <w:rPr>
          <w:rFonts w:hint="eastAsia"/>
          <w:sz w:val="24"/>
          <w:szCs w:val="24"/>
        </w:rPr>
        <w:t xml:space="preserve"> and </w:t>
      </w:r>
      <w:r>
        <w:rPr>
          <w:sz w:val="24"/>
          <w:szCs w:val="24"/>
        </w:rPr>
        <w:t xml:space="preserve">thus </w:t>
      </w:r>
      <w:r>
        <w:rPr>
          <w:rFonts w:hint="eastAsia"/>
          <w:sz w:val="24"/>
          <w:szCs w:val="24"/>
        </w:rPr>
        <w:t>increas</w:t>
      </w:r>
      <w:r>
        <w:rPr>
          <w:sz w:val="24"/>
          <w:szCs w:val="24"/>
        </w:rPr>
        <w:t>ing</w:t>
      </w:r>
      <w:r>
        <w:rPr>
          <w:rFonts w:hint="eastAsia"/>
          <w:sz w:val="24"/>
          <w:szCs w:val="24"/>
        </w:rPr>
        <w:t xml:space="preserve"> </w:t>
      </w:r>
      <w:r>
        <w:rPr>
          <w:sz w:val="24"/>
          <w:szCs w:val="24"/>
        </w:rPr>
        <w:t xml:space="preserve">the probability of biological </w:t>
      </w:r>
      <w:r>
        <w:rPr>
          <w:rFonts w:hint="eastAsia"/>
          <w:sz w:val="24"/>
          <w:szCs w:val="24"/>
        </w:rPr>
        <w:t>invasion</w:t>
      </w:r>
      <w:r>
        <w:rPr>
          <w:sz w:val="24"/>
          <w:szCs w:val="24"/>
        </w:rPr>
        <w:t>s.</w:t>
      </w:r>
      <w:r>
        <w:rPr>
          <w:rFonts w:hint="eastAsia"/>
          <w:sz w:val="24"/>
          <w:szCs w:val="24"/>
        </w:rPr>
        <w:t xml:space="preserve"> In Taiwan, there have been</w:t>
      </w:r>
      <w:r>
        <w:rPr>
          <w:sz w:val="24"/>
          <w:szCs w:val="24"/>
        </w:rPr>
        <w:t xml:space="preserve"> multiple</w:t>
      </w:r>
      <w:r>
        <w:rPr>
          <w:rFonts w:hint="eastAsia"/>
          <w:sz w:val="24"/>
          <w:szCs w:val="24"/>
        </w:rPr>
        <w:t xml:space="preserve"> observations of </w:t>
      </w:r>
      <w:r>
        <w:rPr>
          <w:sz w:val="24"/>
          <w:szCs w:val="24"/>
        </w:rPr>
        <w:t xml:space="preserve">ants </w:t>
      </w:r>
      <w:r>
        <w:rPr>
          <w:rFonts w:hint="eastAsia"/>
          <w:sz w:val="24"/>
          <w:szCs w:val="24"/>
        </w:rPr>
        <w:t>active</w:t>
      </w:r>
      <w:r>
        <w:rPr>
          <w:sz w:val="24"/>
          <w:szCs w:val="24"/>
        </w:rPr>
        <w:t>ly</w:t>
      </w:r>
      <w:r>
        <w:rPr>
          <w:rFonts w:hint="eastAsia"/>
          <w:sz w:val="24"/>
          <w:szCs w:val="24"/>
        </w:rPr>
        <w:t xml:space="preserve"> hitchhiking </w:t>
      </w:r>
      <w:ins w:id="0" w:author="Yang, Scotty" w:date="2023-10-11T16:23:00Z">
        <w:r>
          <w:rPr>
            <w:sz w:val="24"/>
            <w:szCs w:val="24"/>
          </w:rPr>
          <w:t>i</w:t>
        </w:r>
      </w:ins>
      <w:del w:id="1" w:author="Yang, Scotty" w:date="2023-10-11T16:23:00Z">
        <w:r>
          <w:rPr>
            <w:rFonts w:hint="eastAsia"/>
            <w:sz w:val="24"/>
            <w:szCs w:val="24"/>
          </w:rPr>
          <w:delText>o</w:delText>
        </w:r>
      </w:del>
      <w:r>
        <w:rPr>
          <w:rFonts w:hint="eastAsia"/>
          <w:sz w:val="24"/>
          <w:szCs w:val="24"/>
        </w:rPr>
        <w:t>n mo</w:t>
      </w:r>
      <w:del w:id="2" w:author="Yang, Scotty" w:date="2023-10-11T16:23:00Z">
        <w:r>
          <w:rPr>
            <w:rFonts w:hint="eastAsia"/>
            <w:sz w:val="24"/>
            <w:szCs w:val="24"/>
          </w:rPr>
          <w:delText>bil</w:delText>
        </w:r>
      </w:del>
      <w:ins w:id="3" w:author="Yang, Scotty" w:date="2023-10-11T16:23:00Z">
        <w:r>
          <w:rPr>
            <w:sz w:val="24"/>
            <w:szCs w:val="24"/>
          </w:rPr>
          <w:t>tor</w:t>
        </w:r>
      </w:ins>
      <w:del w:id="4" w:author="Yang, Scotty" w:date="2023-10-11T16:23:00Z">
        <w:r>
          <w:rPr>
            <w:rFonts w:hint="eastAsia"/>
            <w:sz w:val="24"/>
            <w:szCs w:val="24"/>
          </w:rPr>
          <w:delText>e</w:delText>
        </w:r>
      </w:del>
      <w:r>
        <w:rPr>
          <w:rFonts w:hint="eastAsia"/>
          <w:sz w:val="24"/>
          <w:szCs w:val="24"/>
        </w:rPr>
        <w:t xml:space="preserve"> vehicles, yet no study has </w:t>
      </w:r>
      <w:commentRangeStart w:id="0"/>
      <w:r>
        <w:rPr>
          <w:rFonts w:hint="eastAsia"/>
          <w:sz w:val="24"/>
          <w:szCs w:val="24"/>
        </w:rPr>
        <w:t>examined this behavior</w:t>
      </w:r>
      <w:commentRangeEnd w:id="0"/>
      <w:r>
        <w:rPr>
          <w:rStyle w:val="7"/>
        </w:rPr>
        <w:commentReference w:id="0"/>
      </w:r>
      <w:r>
        <w:rPr>
          <w:rFonts w:hint="eastAsia"/>
          <w:sz w:val="24"/>
          <w:szCs w:val="24"/>
        </w:rPr>
        <w:t xml:space="preserve">. Here, we provide the first </w:t>
      </w:r>
      <w:ins w:id="5" w:author="Yang, Scotty" w:date="2023-10-15T17:43:00Z">
        <w:r>
          <w:rPr>
            <w:sz w:val="24"/>
            <w:szCs w:val="24"/>
          </w:rPr>
          <w:t xml:space="preserve">quantitive and qualitative </w:t>
        </w:r>
      </w:ins>
      <w:r>
        <w:rPr>
          <w:rFonts w:hint="eastAsia"/>
          <w:sz w:val="24"/>
          <w:szCs w:val="24"/>
        </w:rPr>
        <w:t>report on ant hitchhiking using citizen science data</w:t>
      </w:r>
      <w:r>
        <w:rPr>
          <w:sz w:val="24"/>
          <w:szCs w:val="24"/>
        </w:rPr>
        <w:t xml:space="preserve"> collected from the social media Facebook</w:t>
      </w:r>
      <w:r>
        <w:rPr>
          <w:rFonts w:hint="eastAsia"/>
          <w:sz w:val="24"/>
          <w:szCs w:val="24"/>
        </w:rPr>
        <w:t xml:space="preserve">. </w:t>
      </w:r>
      <w:r>
        <w:rPr>
          <w:rFonts w:hint="eastAsia"/>
          <w:bCs/>
          <w:sz w:val="24"/>
          <w:szCs w:val="24"/>
        </w:rPr>
        <w:t xml:space="preserve">In total, </w:t>
      </w:r>
      <w:r>
        <w:rPr>
          <w:bCs/>
          <w:sz w:val="24"/>
          <w:szCs w:val="24"/>
        </w:rPr>
        <w:t>52</w:t>
      </w:r>
      <w:r>
        <w:rPr>
          <w:rFonts w:hint="eastAsia"/>
          <w:bCs/>
          <w:sz w:val="24"/>
          <w:szCs w:val="24"/>
        </w:rPr>
        <w:t xml:space="preserve"> cases</w:t>
      </w:r>
      <w:r>
        <w:rPr>
          <w:bCs/>
          <w:sz w:val="24"/>
          <w:szCs w:val="24"/>
        </w:rPr>
        <w:t xml:space="preserve"> </w:t>
      </w:r>
      <w:r>
        <w:rPr>
          <w:rFonts w:hint="eastAsia"/>
          <w:bCs/>
          <w:sz w:val="24"/>
          <w:szCs w:val="24"/>
        </w:rPr>
        <w:t xml:space="preserve">of ant </w:t>
      </w:r>
      <w:commentRangeStart w:id="1"/>
      <w:r>
        <w:rPr>
          <w:rFonts w:hint="eastAsia"/>
          <w:bCs/>
          <w:sz w:val="24"/>
          <w:szCs w:val="24"/>
        </w:rPr>
        <w:t xml:space="preserve">hitchhiking </w:t>
      </w:r>
      <w:commentRangeEnd w:id="1"/>
      <w:r>
        <w:rPr>
          <w:rStyle w:val="7"/>
        </w:rPr>
        <w:commentReference w:id="1"/>
      </w:r>
      <w:r>
        <w:rPr>
          <w:rFonts w:hint="eastAsia"/>
          <w:bCs/>
          <w:sz w:val="24"/>
          <w:szCs w:val="24"/>
        </w:rPr>
        <w:t>on</w:t>
      </w:r>
      <w:ins w:id="6" w:author="Yang, Scotty" w:date="2023-10-11T17:23:00Z">
        <w:r>
          <w:rPr>
            <w:bCs/>
            <w:sz w:val="24"/>
            <w:szCs w:val="24"/>
          </w:rPr>
          <w:t xml:space="preserve"> a</w:t>
        </w:r>
      </w:ins>
      <w:r>
        <w:rPr>
          <w:rFonts w:hint="eastAsia"/>
          <w:bCs/>
          <w:sz w:val="24"/>
          <w:szCs w:val="24"/>
        </w:rPr>
        <w:t xml:space="preserve"> car</w:t>
      </w:r>
      <w:del w:id="7" w:author="Yang, Scotty" w:date="2023-10-11T17:23:00Z">
        <w:r>
          <w:rPr>
            <w:rFonts w:hint="eastAsia"/>
            <w:bCs/>
            <w:sz w:val="24"/>
            <w:szCs w:val="24"/>
          </w:rPr>
          <w:delText>s</w:delText>
        </w:r>
      </w:del>
      <w:r>
        <w:rPr>
          <w:rFonts w:hint="eastAsia"/>
          <w:bCs/>
          <w:sz w:val="24"/>
          <w:szCs w:val="24"/>
        </w:rPr>
        <w:t xml:space="preserve"> </w:t>
      </w:r>
      <w:del w:id="8" w:author="Yang, Scotty" w:date="2023-10-11T17:23:00Z">
        <w:r>
          <w:rPr>
            <w:rFonts w:hint="eastAsia"/>
            <w:bCs/>
            <w:sz w:val="24"/>
            <w:szCs w:val="24"/>
          </w:rPr>
          <w:delText xml:space="preserve">and </w:delText>
        </w:r>
      </w:del>
      <w:ins w:id="9" w:author="Yang, Scotty" w:date="2023-10-11T17:23:00Z">
        <w:r>
          <w:rPr>
            <w:bCs/>
            <w:sz w:val="24"/>
            <w:szCs w:val="24"/>
          </w:rPr>
          <w:t>or</w:t>
        </w:r>
      </w:ins>
      <w:ins w:id="10" w:author="Yang, Scotty" w:date="2023-10-11T17:23:00Z">
        <w:r>
          <w:rPr>
            <w:rFonts w:hint="eastAsia"/>
            <w:bCs/>
            <w:sz w:val="24"/>
            <w:szCs w:val="24"/>
          </w:rPr>
          <w:t xml:space="preserve"> </w:t>
        </w:r>
      </w:ins>
      <w:r>
        <w:rPr>
          <w:rFonts w:hint="eastAsia"/>
          <w:bCs/>
          <w:sz w:val="24"/>
          <w:szCs w:val="24"/>
        </w:rPr>
        <w:t>scooter</w:t>
      </w:r>
      <w:del w:id="11" w:author="Yang, Scotty" w:date="2023-10-11T17:23:00Z">
        <w:r>
          <w:rPr>
            <w:rFonts w:hint="eastAsia"/>
            <w:bCs/>
            <w:sz w:val="24"/>
            <w:szCs w:val="24"/>
          </w:rPr>
          <w:delText>s</w:delText>
        </w:r>
      </w:del>
      <w:r>
        <w:rPr>
          <w:rFonts w:hint="eastAsia"/>
          <w:bCs/>
          <w:sz w:val="24"/>
          <w:szCs w:val="24"/>
        </w:rPr>
        <w:t xml:space="preserve"> </w:t>
      </w:r>
      <w:del w:id="12" w:author="Yang, Scotty" w:date="2023-10-11T17:24:00Z">
        <w:r>
          <w:rPr>
            <w:bCs/>
            <w:sz w:val="24"/>
            <w:szCs w:val="24"/>
          </w:rPr>
          <w:delText>from nine</w:delText>
        </w:r>
      </w:del>
      <w:del w:id="13" w:author="Yang, Scotty" w:date="2023-10-11T17:24:00Z">
        <w:r>
          <w:rPr>
            <w:rFonts w:hint="eastAsia"/>
            <w:bCs/>
            <w:sz w:val="24"/>
            <w:szCs w:val="24"/>
          </w:rPr>
          <w:delText xml:space="preserve"> </w:delText>
        </w:r>
      </w:del>
      <w:del w:id="14" w:author="Yang, Scotty" w:date="2023-10-11T17:24:00Z">
        <w:r>
          <w:rPr>
            <w:bCs/>
            <w:sz w:val="24"/>
            <w:szCs w:val="24"/>
          </w:rPr>
          <w:delText xml:space="preserve">ant </w:delText>
        </w:r>
      </w:del>
      <w:del w:id="15" w:author="Yang, Scotty" w:date="2023-10-11T17:24:00Z">
        <w:r>
          <w:rPr>
            <w:rFonts w:hint="eastAsia"/>
            <w:bCs/>
            <w:sz w:val="24"/>
            <w:szCs w:val="24"/>
          </w:rPr>
          <w:delText>species</w:delText>
        </w:r>
      </w:del>
      <w:del w:id="16" w:author="Yang, Scotty" w:date="2023-10-11T17:24:00Z">
        <w:r>
          <w:rPr>
            <w:bCs/>
            <w:sz w:val="24"/>
            <w:szCs w:val="24"/>
          </w:rPr>
          <w:delText xml:space="preserve"> </w:delText>
        </w:r>
      </w:del>
      <w:r>
        <w:rPr>
          <w:rFonts w:hint="eastAsia"/>
          <w:bCs/>
          <w:sz w:val="24"/>
          <w:szCs w:val="24"/>
        </w:rPr>
        <w:t xml:space="preserve">were </w:t>
      </w:r>
      <w:r>
        <w:rPr>
          <w:bCs/>
          <w:sz w:val="24"/>
          <w:szCs w:val="24"/>
        </w:rPr>
        <w:t>re</w:t>
      </w:r>
      <w:ins w:id="17" w:author="Yang, Scotty" w:date="2023-10-11T17:24:00Z">
        <w:r>
          <w:rPr>
            <w:bCs/>
            <w:sz w:val="24"/>
            <w:szCs w:val="24"/>
          </w:rPr>
          <w:t>ported</w:t>
        </w:r>
      </w:ins>
      <w:del w:id="18" w:author="Yang, Scotty" w:date="2023-10-11T17:24:00Z">
        <w:r>
          <w:rPr>
            <w:bCs/>
            <w:sz w:val="24"/>
            <w:szCs w:val="24"/>
          </w:rPr>
          <w:delText>corded</w:delText>
        </w:r>
      </w:del>
      <w:r>
        <w:rPr>
          <w:rFonts w:hint="eastAsia"/>
          <w:bCs/>
          <w:sz w:val="24"/>
          <w:szCs w:val="24"/>
        </w:rPr>
        <w:t xml:space="preserve"> between 2017 and 2023</w:t>
      </w:r>
      <w:ins w:id="19" w:author="Yang, Scotty" w:date="2023-10-11T17:24:00Z">
        <w:r>
          <w:rPr>
            <w:bCs/>
            <w:sz w:val="24"/>
            <w:szCs w:val="24"/>
          </w:rPr>
          <w:t>, and nine</w:t>
        </w:r>
      </w:ins>
      <w:ins w:id="20" w:author="Yang, Scotty" w:date="2023-10-11T17:24:00Z">
        <w:r>
          <w:rPr>
            <w:rFonts w:hint="eastAsia"/>
            <w:bCs/>
            <w:sz w:val="24"/>
            <w:szCs w:val="24"/>
          </w:rPr>
          <w:t xml:space="preserve"> </w:t>
        </w:r>
      </w:ins>
      <w:ins w:id="21" w:author="Yang, Scotty" w:date="2023-10-11T17:24:00Z">
        <w:r>
          <w:rPr>
            <w:bCs/>
            <w:sz w:val="24"/>
            <w:szCs w:val="24"/>
          </w:rPr>
          <w:t xml:space="preserve">ant </w:t>
        </w:r>
      </w:ins>
      <w:ins w:id="22" w:author="Yang, Scotty" w:date="2023-10-11T17:24:00Z">
        <w:r>
          <w:rPr>
            <w:rFonts w:hint="eastAsia"/>
            <w:bCs/>
            <w:sz w:val="24"/>
            <w:szCs w:val="24"/>
          </w:rPr>
          <w:t>species</w:t>
        </w:r>
      </w:ins>
      <w:ins w:id="23" w:author="Yang, Scotty" w:date="2023-10-11T17:24:00Z">
        <w:r>
          <w:rPr>
            <w:bCs/>
            <w:sz w:val="24"/>
            <w:szCs w:val="24"/>
          </w:rPr>
          <w:t xml:space="preserve"> were involved</w:t>
        </w:r>
      </w:ins>
      <w:ins w:id="24" w:author="Yang, Scotty" w:date="2023-10-11T17:25:00Z">
        <w:r>
          <w:rPr>
            <w:bCs/>
            <w:sz w:val="24"/>
            <w:szCs w:val="24"/>
          </w:rPr>
          <w:t xml:space="preserve"> with </w:t>
        </w:r>
      </w:ins>
      <w:del w:id="25" w:author="Yang, Scotty" w:date="2023-10-11T17:25:00Z">
        <w:r>
          <w:rPr>
            <w:rFonts w:hint="eastAsia"/>
            <w:bCs/>
            <w:sz w:val="24"/>
            <w:szCs w:val="24"/>
          </w:rPr>
          <w:delText>.</w:delText>
        </w:r>
      </w:del>
      <w:del w:id="26" w:author="Yang, Scotty" w:date="2023-10-11T17:25:00Z">
        <w:r>
          <w:rPr>
            <w:bCs/>
            <w:sz w:val="24"/>
            <w:szCs w:val="24"/>
          </w:rPr>
          <w:delText xml:space="preserve"> </w:delText>
        </w:r>
      </w:del>
      <w:del w:id="27" w:author="Yang, Scotty" w:date="2023-10-11T17:25:00Z">
        <w:r>
          <w:rPr>
            <w:rFonts w:hint="eastAsia"/>
            <w:bCs/>
            <w:sz w:val="24"/>
            <w:szCs w:val="24"/>
          </w:rPr>
          <w:delText>Among the hitchhiking</w:delText>
        </w:r>
      </w:del>
      <w:del w:id="28" w:author="Yang, Scotty" w:date="2023-10-11T17:25:00Z">
        <w:r>
          <w:rPr>
            <w:bCs/>
            <w:sz w:val="24"/>
            <w:szCs w:val="24"/>
          </w:rPr>
          <w:delText xml:space="preserve"> ant </w:delText>
        </w:r>
      </w:del>
      <w:del w:id="29" w:author="Yang, Scotty" w:date="2023-10-11T17:25:00Z">
        <w:r>
          <w:rPr>
            <w:rFonts w:hint="eastAsia"/>
            <w:bCs/>
            <w:sz w:val="24"/>
            <w:szCs w:val="24"/>
          </w:rPr>
          <w:delText xml:space="preserve">species, </w:delText>
        </w:r>
      </w:del>
      <w:r>
        <w:rPr>
          <w:rFonts w:hint="eastAsia"/>
          <w:bCs/>
          <w:sz w:val="24"/>
          <w:szCs w:val="24"/>
        </w:rPr>
        <w:t>s</w:t>
      </w:r>
      <w:r>
        <w:rPr>
          <w:bCs/>
          <w:sz w:val="24"/>
          <w:szCs w:val="24"/>
        </w:rPr>
        <w:t>even</w:t>
      </w:r>
      <w:r>
        <w:rPr>
          <w:rFonts w:hint="eastAsia"/>
          <w:bCs/>
          <w:sz w:val="24"/>
          <w:szCs w:val="24"/>
        </w:rPr>
        <w:t xml:space="preserve"> </w:t>
      </w:r>
      <w:del w:id="30" w:author="Yang, Scotty" w:date="2023-10-11T17:25:00Z">
        <w:r>
          <w:rPr>
            <w:bCs/>
            <w:sz w:val="24"/>
            <w:szCs w:val="24"/>
          </w:rPr>
          <w:delText>are</w:delText>
        </w:r>
      </w:del>
      <w:del w:id="31" w:author="Yang, Scotty" w:date="2023-10-11T17:25:00Z">
        <w:r>
          <w:rPr>
            <w:rFonts w:hint="eastAsia"/>
            <w:bCs/>
            <w:sz w:val="24"/>
            <w:szCs w:val="24"/>
          </w:rPr>
          <w:delText xml:space="preserve"> </w:delText>
        </w:r>
      </w:del>
      <w:ins w:id="32" w:author="Yang, Scotty" w:date="2023-10-11T17:25:00Z">
        <w:r>
          <w:rPr>
            <w:bCs/>
            <w:sz w:val="24"/>
            <w:szCs w:val="24"/>
          </w:rPr>
          <w:t>being</w:t>
        </w:r>
      </w:ins>
      <w:ins w:id="33" w:author="Yang, Scotty" w:date="2023-10-11T17:25:00Z">
        <w:r>
          <w:rPr>
            <w:rFonts w:hint="eastAsia"/>
            <w:bCs/>
            <w:sz w:val="24"/>
            <w:szCs w:val="24"/>
          </w:rPr>
          <w:t xml:space="preserve"> </w:t>
        </w:r>
      </w:ins>
      <w:r>
        <w:rPr>
          <w:rFonts w:hint="eastAsia"/>
          <w:bCs/>
          <w:sz w:val="24"/>
          <w:szCs w:val="24"/>
        </w:rPr>
        <w:t>exotic</w:t>
      </w:r>
      <w:del w:id="34" w:author="Yang, Scotty" w:date="2023-10-11T17:20:00Z">
        <w:r>
          <w:rPr>
            <w:rFonts w:hint="eastAsia"/>
            <w:bCs/>
            <w:sz w:val="24"/>
            <w:szCs w:val="24"/>
          </w:rPr>
          <w:delText xml:space="preserve"> and </w:delText>
        </w:r>
      </w:del>
      <w:del w:id="35" w:author="Yang, Scotty" w:date="2023-10-11T17:20:00Z">
        <w:r>
          <w:rPr>
            <w:bCs/>
            <w:sz w:val="24"/>
            <w:szCs w:val="24"/>
          </w:rPr>
          <w:delText>eight are arboreal or semi-arboreal</w:delText>
        </w:r>
      </w:del>
      <w:r>
        <w:rPr>
          <w:bCs/>
          <w:sz w:val="24"/>
          <w:szCs w:val="24"/>
        </w:rPr>
        <w:t>.</w:t>
      </w:r>
      <w:r>
        <w:rPr>
          <w:rFonts w:hint="eastAsia"/>
          <w:bCs/>
          <w:sz w:val="24"/>
          <w:szCs w:val="24"/>
        </w:rPr>
        <w:t xml:space="preserve"> </w:t>
      </w:r>
      <w:r>
        <w:rPr>
          <w:bCs/>
          <w:sz w:val="24"/>
          <w:szCs w:val="24"/>
        </w:rPr>
        <w:t xml:space="preserve">In particular, </w:t>
      </w:r>
      <w:del w:id="36" w:author="Yang, Scotty" w:date="2023-10-11T17:25:00Z">
        <w:r>
          <w:rPr>
            <w:bCs/>
            <w:sz w:val="24"/>
            <w:szCs w:val="24"/>
          </w:rPr>
          <w:delText xml:space="preserve">an exotic species, </w:delText>
        </w:r>
      </w:del>
      <w:r>
        <w:rPr>
          <w:bCs/>
          <w:sz w:val="24"/>
          <w:szCs w:val="24"/>
        </w:rPr>
        <w:t>the</w:t>
      </w:r>
      <w:ins w:id="37" w:author="Yang, Scotty" w:date="2023-10-11T17:25:00Z">
        <w:r>
          <w:rPr>
            <w:bCs/>
            <w:sz w:val="24"/>
            <w:szCs w:val="24"/>
          </w:rPr>
          <w:t xml:space="preserve"> invasive</w:t>
        </w:r>
      </w:ins>
      <w:r>
        <w:rPr>
          <w:bCs/>
          <w:sz w:val="24"/>
          <w:szCs w:val="24"/>
        </w:rPr>
        <w:t xml:space="preserve"> b</w:t>
      </w:r>
      <w:r>
        <w:rPr>
          <w:rFonts w:hint="eastAsia"/>
          <w:bCs/>
          <w:sz w:val="24"/>
          <w:szCs w:val="24"/>
        </w:rPr>
        <w:t>lack cocoa ant (</w:t>
      </w:r>
      <w:r>
        <w:rPr>
          <w:bCs/>
          <w:i/>
          <w:sz w:val="24"/>
          <w:szCs w:val="24"/>
        </w:rPr>
        <w:t>Dolichoderus</w:t>
      </w:r>
      <w:r>
        <w:rPr>
          <w:rFonts w:hint="eastAsia"/>
          <w:bCs/>
          <w:i/>
          <w:sz w:val="24"/>
          <w:szCs w:val="24"/>
        </w:rPr>
        <w:t xml:space="preserve"> </w:t>
      </w:r>
      <w:r>
        <w:rPr>
          <w:bCs/>
          <w:i/>
          <w:sz w:val="24"/>
          <w:szCs w:val="24"/>
        </w:rPr>
        <w:t>thoracicus</w:t>
      </w:r>
      <w:r>
        <w:rPr>
          <w:rFonts w:hint="eastAsia"/>
          <w:bCs/>
          <w:sz w:val="24"/>
          <w:szCs w:val="24"/>
        </w:rPr>
        <w:t>)</w:t>
      </w:r>
      <w:ins w:id="38" w:author="Yang, Scotty" w:date="2023-10-11T17:25:00Z">
        <w:r>
          <w:rPr>
            <w:bCs/>
            <w:sz w:val="24"/>
            <w:szCs w:val="24"/>
          </w:rPr>
          <w:t xml:space="preserve"> </w:t>
        </w:r>
      </w:ins>
      <w:ins w:id="39" w:author="Yang, Scotty" w:date="2023-10-11T17:26:00Z">
        <w:r>
          <w:rPr>
            <w:bCs/>
            <w:sz w:val="24"/>
            <w:szCs w:val="24"/>
          </w:rPr>
          <w:t>is attributed to</w:t>
        </w:r>
      </w:ins>
      <w:del w:id="40" w:author="Yang, Scotty" w:date="2023-10-11T17:25:00Z">
        <w:r>
          <w:rPr>
            <w:bCs/>
            <w:sz w:val="24"/>
            <w:szCs w:val="24"/>
          </w:rPr>
          <w:delText>,</w:delText>
        </w:r>
      </w:del>
      <w:r>
        <w:rPr>
          <w:bCs/>
          <w:sz w:val="24"/>
          <w:szCs w:val="24"/>
        </w:rPr>
        <w:t xml:space="preserve"> </w:t>
      </w:r>
      <w:del w:id="41" w:author="Yang, Scotty" w:date="2023-10-11T17:26:00Z">
        <w:r>
          <w:rPr>
            <w:rFonts w:hint="eastAsia"/>
            <w:bCs/>
            <w:sz w:val="24"/>
            <w:szCs w:val="24"/>
          </w:rPr>
          <w:delText xml:space="preserve">constituted </w:delText>
        </w:r>
      </w:del>
      <w:r>
        <w:rPr>
          <w:rFonts w:hint="eastAsia"/>
          <w:bCs/>
          <w:sz w:val="24"/>
          <w:szCs w:val="24"/>
        </w:rPr>
        <w:t xml:space="preserve">over half of the </w:t>
      </w:r>
      <w:r>
        <w:rPr>
          <w:bCs/>
          <w:sz w:val="24"/>
          <w:szCs w:val="24"/>
        </w:rPr>
        <w:t xml:space="preserve">reported </w:t>
      </w:r>
      <w:r>
        <w:rPr>
          <w:rFonts w:hint="eastAsia"/>
          <w:bCs/>
          <w:sz w:val="24"/>
          <w:szCs w:val="24"/>
        </w:rPr>
        <w:t>cases</w:t>
      </w:r>
      <w:del w:id="42" w:author="Yang, Scotty" w:date="2023-10-11T16:21:00Z">
        <w:r>
          <w:rPr>
            <w:rFonts w:hint="eastAsia"/>
            <w:bCs/>
            <w:sz w:val="24"/>
            <w:szCs w:val="24"/>
          </w:rPr>
          <w:delText xml:space="preserve"> (</w:delText>
        </w:r>
      </w:del>
      <w:del w:id="43" w:author="Yang, Scotty" w:date="2023-10-11T16:21:00Z">
        <w:r>
          <w:rPr>
            <w:rFonts w:hint="eastAsia"/>
            <w:bCs/>
            <w:i/>
            <w:iCs/>
            <w:sz w:val="24"/>
            <w:szCs w:val="24"/>
          </w:rPr>
          <w:delText>n</w:delText>
        </w:r>
      </w:del>
      <w:del w:id="44" w:author="Yang, Scotty" w:date="2023-10-11T16:21:00Z">
        <w:r>
          <w:rPr>
            <w:rFonts w:hint="eastAsia"/>
            <w:bCs/>
            <w:sz w:val="24"/>
            <w:szCs w:val="24"/>
          </w:rPr>
          <w:delText xml:space="preserve"> = </w:delText>
        </w:r>
      </w:del>
      <w:del w:id="45" w:author="Yang, Scotty" w:date="2023-10-11T16:21:00Z">
        <w:r>
          <w:rPr>
            <w:bCs/>
            <w:sz w:val="24"/>
            <w:szCs w:val="24"/>
          </w:rPr>
          <w:delText>31</w:delText>
        </w:r>
      </w:del>
      <w:del w:id="46" w:author="Yang, Scotty" w:date="2023-10-11T16:21:00Z">
        <w:r>
          <w:rPr>
            <w:rFonts w:hint="eastAsia"/>
            <w:bCs/>
            <w:sz w:val="24"/>
            <w:szCs w:val="24"/>
          </w:rPr>
          <w:delText>)</w:delText>
        </w:r>
      </w:del>
      <w:r>
        <w:rPr>
          <w:rFonts w:hint="eastAsia"/>
          <w:bCs/>
          <w:sz w:val="24"/>
          <w:szCs w:val="24"/>
        </w:rPr>
        <w:t>.</w:t>
      </w:r>
      <w:r>
        <w:rPr>
          <w:bCs/>
          <w:sz w:val="24"/>
          <w:szCs w:val="24"/>
        </w:rPr>
        <w:t xml:space="preserve"> </w:t>
      </w:r>
      <w:r>
        <w:rPr>
          <w:rFonts w:hint="eastAsia"/>
          <w:bCs/>
          <w:sz w:val="24"/>
          <w:szCs w:val="24"/>
        </w:rPr>
        <w:t xml:space="preserve">The parking duration of the vehicles on which the ants hitchhiked ranged from </w:t>
      </w:r>
      <w:r>
        <w:rPr>
          <w:bCs/>
          <w:sz w:val="24"/>
          <w:szCs w:val="24"/>
        </w:rPr>
        <w:t>several hours</w:t>
      </w:r>
      <w:r>
        <w:rPr>
          <w:rFonts w:hint="eastAsia"/>
          <w:bCs/>
          <w:sz w:val="24"/>
          <w:szCs w:val="24"/>
        </w:rPr>
        <w:t xml:space="preserve"> </w:t>
      </w:r>
      <w:r>
        <w:rPr>
          <w:bCs/>
          <w:sz w:val="24"/>
          <w:szCs w:val="24"/>
        </w:rPr>
        <w:t xml:space="preserve">to </w:t>
      </w:r>
      <w:r>
        <w:rPr>
          <w:rFonts w:hint="eastAsia"/>
          <w:bCs/>
          <w:sz w:val="24"/>
          <w:szCs w:val="24"/>
        </w:rPr>
        <w:t xml:space="preserve">over </w:t>
      </w:r>
      <w:r>
        <w:rPr>
          <w:bCs/>
          <w:sz w:val="24"/>
          <w:szCs w:val="24"/>
        </w:rPr>
        <w:t xml:space="preserve">a month (30 cases </w:t>
      </w:r>
      <w:r>
        <w:rPr>
          <w:rFonts w:hint="eastAsia"/>
          <w:bCs/>
          <w:sz w:val="24"/>
          <w:szCs w:val="24"/>
        </w:rPr>
        <w:t>occurr</w:t>
      </w:r>
      <w:r>
        <w:rPr>
          <w:bCs/>
          <w:sz w:val="24"/>
          <w:szCs w:val="24"/>
        </w:rPr>
        <w:t>ed within a day).</w:t>
      </w:r>
      <w:commentRangeStart w:id="2"/>
      <w:r>
        <w:rPr>
          <w:bCs/>
          <w:sz w:val="24"/>
          <w:szCs w:val="24"/>
        </w:rPr>
        <w:t xml:space="preserve"> </w:t>
      </w:r>
      <w:commentRangeEnd w:id="2"/>
      <w:r>
        <w:rPr>
          <w:rStyle w:val="7"/>
        </w:rPr>
        <w:commentReference w:id="2"/>
      </w:r>
      <w:r>
        <w:rPr>
          <w:rFonts w:hint="eastAsia"/>
          <w:bCs/>
          <w:sz w:val="24"/>
          <w:szCs w:val="24"/>
        </w:rPr>
        <w:t xml:space="preserve">Moreover, </w:t>
      </w:r>
      <w:del w:id="47" w:author="Yang, Scotty" w:date="2023-10-11T17:29:00Z">
        <w:r>
          <w:rPr>
            <w:rFonts w:hint="eastAsia"/>
            <w:bCs/>
            <w:sz w:val="24"/>
            <w:szCs w:val="24"/>
          </w:rPr>
          <w:delText>the</w:delText>
        </w:r>
      </w:del>
      <w:del w:id="48" w:author="Yang, Scotty" w:date="2023-10-11T17:29:00Z">
        <w:r>
          <w:rPr>
            <w:bCs/>
            <w:sz w:val="24"/>
            <w:szCs w:val="24"/>
          </w:rPr>
          <w:delText xml:space="preserve">re were </w:delText>
        </w:r>
      </w:del>
      <w:r>
        <w:rPr>
          <w:bCs/>
          <w:sz w:val="24"/>
          <w:szCs w:val="24"/>
        </w:rPr>
        <w:t xml:space="preserve">more cases </w:t>
      </w:r>
      <w:ins w:id="49" w:author="Yang, Scotty" w:date="2023-10-11T17:29:00Z">
        <w:r>
          <w:rPr>
            <w:bCs/>
            <w:sz w:val="24"/>
            <w:szCs w:val="24"/>
          </w:rPr>
          <w:t xml:space="preserve">were </w:t>
        </w:r>
      </w:ins>
      <w:r>
        <w:rPr>
          <w:bCs/>
          <w:sz w:val="24"/>
          <w:szCs w:val="24"/>
        </w:rPr>
        <w:t xml:space="preserve">reported in </w:t>
      </w:r>
      <w:ins w:id="50" w:author="Yang, Scotty" w:date="2023-10-11T17:29:00Z">
        <w:r>
          <w:rPr>
            <w:bCs/>
            <w:sz w:val="24"/>
            <w:szCs w:val="24"/>
          </w:rPr>
          <w:t>warm season</w:t>
        </w:r>
      </w:ins>
      <w:ins w:id="51" w:author="Yang, Scotty" w:date="2023-10-11T17:30:00Z">
        <w:r>
          <w:rPr>
            <w:bCs/>
            <w:sz w:val="24"/>
            <w:szCs w:val="24"/>
          </w:rPr>
          <w:t xml:space="preserve">s (i.e., </w:t>
        </w:r>
      </w:ins>
      <w:del w:id="52" w:author="Yang, Scotty" w:date="2023-10-11T17:30:00Z">
        <w:r>
          <w:rPr>
            <w:bCs/>
            <w:sz w:val="24"/>
            <w:szCs w:val="24"/>
          </w:rPr>
          <w:delText xml:space="preserve">the </w:delText>
        </w:r>
      </w:del>
      <w:r>
        <w:rPr>
          <w:rFonts w:hint="eastAsia"/>
          <w:bCs/>
          <w:sz w:val="24"/>
          <w:szCs w:val="24"/>
        </w:rPr>
        <w:t>spring and summer</w:t>
      </w:r>
      <w:ins w:id="53" w:author="Yang, Scotty" w:date="2023-10-11T17:30:00Z">
        <w:r>
          <w:rPr>
            <w:bCs/>
            <w:sz w:val="24"/>
            <w:szCs w:val="24"/>
          </w:rPr>
          <w:t>)</w:t>
        </w:r>
      </w:ins>
      <w:r>
        <w:rPr>
          <w:bCs/>
          <w:sz w:val="24"/>
          <w:szCs w:val="24"/>
        </w:rPr>
        <w:t xml:space="preserve"> </w:t>
      </w:r>
      <w:ins w:id="54" w:author="Yang, Scotty" w:date="2023-10-11T17:30:00Z">
        <w:r>
          <w:rPr>
            <w:bCs/>
            <w:sz w:val="24"/>
            <w:szCs w:val="24"/>
          </w:rPr>
          <w:t xml:space="preserve">than </w:t>
        </w:r>
      </w:ins>
      <w:del w:id="55" w:author="Yang, Scotty" w:date="2023-10-11T17:30:00Z">
        <w:r>
          <w:rPr>
            <w:bCs/>
            <w:sz w:val="24"/>
            <w:szCs w:val="24"/>
          </w:rPr>
          <w:delText xml:space="preserve">compared </w:delText>
        </w:r>
      </w:del>
      <w:ins w:id="56" w:author="Yang, Scotty" w:date="2023-10-11T17:30:00Z">
        <w:r>
          <w:rPr>
            <w:bCs/>
            <w:sz w:val="24"/>
            <w:szCs w:val="24"/>
          </w:rPr>
          <w:t xml:space="preserve">in cold seasons (i.e., </w:t>
        </w:r>
      </w:ins>
      <w:del w:id="57" w:author="Yang, Scotty" w:date="2023-10-11T17:30:00Z">
        <w:r>
          <w:rPr>
            <w:bCs/>
            <w:sz w:val="24"/>
            <w:szCs w:val="24"/>
          </w:rPr>
          <w:delText xml:space="preserve">to the </w:delText>
        </w:r>
      </w:del>
      <w:r>
        <w:rPr>
          <w:bCs/>
          <w:sz w:val="24"/>
          <w:szCs w:val="24"/>
        </w:rPr>
        <w:t>fall and winter</w:t>
      </w:r>
      <w:ins w:id="58" w:author="Yang, Scotty" w:date="2023-10-11T17:30:00Z">
        <w:r>
          <w:rPr>
            <w:bCs/>
            <w:sz w:val="24"/>
            <w:szCs w:val="24"/>
          </w:rPr>
          <w:t>)</w:t>
        </w:r>
      </w:ins>
      <w:r>
        <w:rPr>
          <w:rFonts w:hint="eastAsia"/>
          <w:bCs/>
          <w:sz w:val="24"/>
          <w:szCs w:val="24"/>
        </w:rPr>
        <w:t>.</w:t>
      </w:r>
      <w:r>
        <w:rPr>
          <w:sz w:val="24"/>
          <w:szCs w:val="24"/>
        </w:rPr>
        <w:t xml:space="preserve"> To our knowledge, </w:t>
      </w:r>
      <w:r>
        <w:rPr>
          <w:rFonts w:cs="Arial"/>
          <w:bCs/>
          <w:sz w:val="24"/>
          <w:szCs w:val="24"/>
        </w:rPr>
        <w:t>t</w:t>
      </w:r>
      <w:r>
        <w:rPr>
          <w:rFonts w:hint="eastAsia" w:cs="Arial"/>
          <w:bCs/>
          <w:sz w:val="24"/>
          <w:szCs w:val="24"/>
        </w:rPr>
        <w:t>his</w:t>
      </w:r>
      <w:r>
        <w:rPr>
          <w:rFonts w:cs="Arial"/>
          <w:bCs/>
          <w:sz w:val="24"/>
          <w:szCs w:val="24"/>
        </w:rPr>
        <w:t xml:space="preserve"> study</w:t>
      </w:r>
      <w:r>
        <w:rPr>
          <w:rFonts w:hint="eastAsia" w:cs="Arial"/>
          <w:bCs/>
          <w:sz w:val="24"/>
          <w:szCs w:val="24"/>
        </w:rPr>
        <w:t xml:space="preserve"> is the first </w:t>
      </w:r>
      <w:r>
        <w:rPr>
          <w:rFonts w:cs="Arial"/>
          <w:bCs/>
          <w:sz w:val="24"/>
          <w:szCs w:val="24"/>
        </w:rPr>
        <w:t xml:space="preserve">to </w:t>
      </w:r>
      <w:del w:id="59" w:author="Yang, Scotty" w:date="2023-10-11T17:30:00Z">
        <w:r>
          <w:rPr>
            <w:rFonts w:hint="eastAsia" w:cs="Arial"/>
            <w:bCs/>
            <w:sz w:val="24"/>
            <w:szCs w:val="24"/>
          </w:rPr>
          <w:delText xml:space="preserve">report </w:delText>
        </w:r>
      </w:del>
      <w:ins w:id="60" w:author="Yang, Scotty" w:date="2023-10-11T17:30:00Z">
        <w:r>
          <w:rPr>
            <w:rFonts w:cs="Arial"/>
            <w:bCs/>
            <w:sz w:val="24"/>
            <w:szCs w:val="24"/>
          </w:rPr>
          <w:t>document</w:t>
        </w:r>
      </w:ins>
      <w:ins w:id="61" w:author="Yang, Scotty" w:date="2023-10-11T17:30:00Z">
        <w:r>
          <w:rPr>
            <w:rFonts w:hint="eastAsia" w:cs="Arial"/>
            <w:bCs/>
            <w:sz w:val="24"/>
            <w:szCs w:val="24"/>
          </w:rPr>
          <w:t xml:space="preserve"> </w:t>
        </w:r>
      </w:ins>
      <w:ins w:id="62" w:author="Yang, Scotty" w:date="2023-10-12T20:49:00Z">
        <w:r>
          <w:rPr>
            <w:rFonts w:cs="Arial"/>
            <w:bCs/>
            <w:sz w:val="24"/>
            <w:szCs w:val="24"/>
          </w:rPr>
          <w:t xml:space="preserve">species, </w:t>
        </w:r>
      </w:ins>
      <w:r>
        <w:rPr>
          <w:rFonts w:hint="eastAsia" w:cs="Arial"/>
          <w:bCs/>
          <w:sz w:val="24"/>
          <w:szCs w:val="24"/>
        </w:rPr>
        <w:t xml:space="preserve">ant </w:t>
      </w:r>
      <w:r>
        <w:rPr>
          <w:rFonts w:cs="Arial"/>
          <w:bCs/>
          <w:sz w:val="24"/>
          <w:szCs w:val="24"/>
        </w:rPr>
        <w:t>hitchhiking</w:t>
      </w:r>
      <w:r>
        <w:rPr>
          <w:rFonts w:hint="eastAsia" w:cs="Arial"/>
          <w:bCs/>
          <w:sz w:val="24"/>
          <w:szCs w:val="24"/>
        </w:rPr>
        <w:t xml:space="preserve"> </w:t>
      </w:r>
      <w:r>
        <w:rPr>
          <w:rFonts w:cs="Arial"/>
          <w:bCs/>
          <w:sz w:val="24"/>
          <w:szCs w:val="24"/>
        </w:rPr>
        <w:t xml:space="preserve">on vehicles and further examine this phenomenon. </w:t>
      </w:r>
      <w:r>
        <w:rPr>
          <w:rFonts w:hint="eastAsia" w:cs="Arial"/>
          <w:bCs/>
          <w:sz w:val="24"/>
          <w:szCs w:val="24"/>
        </w:rPr>
        <w:t>W</w:t>
      </w:r>
      <w:r>
        <w:rPr>
          <w:rFonts w:cs="Arial"/>
          <w:bCs/>
          <w:sz w:val="24"/>
          <w:szCs w:val="24"/>
        </w:rPr>
        <w:t>e</w:t>
      </w:r>
      <w:r>
        <w:rPr>
          <w:rFonts w:hint="eastAsia" w:cs="Arial"/>
          <w:bCs/>
          <w:sz w:val="24"/>
          <w:szCs w:val="24"/>
        </w:rPr>
        <w:t xml:space="preserve"> encourage future studies</w:t>
      </w:r>
      <w:r>
        <w:rPr>
          <w:rFonts w:cs="Arial"/>
          <w:bCs/>
          <w:sz w:val="24"/>
          <w:szCs w:val="24"/>
        </w:rPr>
        <w:t xml:space="preserve"> to explore</w:t>
      </w:r>
      <w:r>
        <w:rPr>
          <w:rFonts w:hint="eastAsia" w:cs="Arial"/>
          <w:bCs/>
          <w:sz w:val="24"/>
          <w:szCs w:val="24"/>
        </w:rPr>
        <w:t xml:space="preserve"> </w:t>
      </w:r>
      <w:r>
        <w:rPr>
          <w:rFonts w:cs="Arial"/>
          <w:bCs/>
          <w:sz w:val="24"/>
          <w:szCs w:val="24"/>
        </w:rPr>
        <w:t>the</w:t>
      </w:r>
      <w:r>
        <w:rPr>
          <w:rFonts w:hint="eastAsia" w:cs="Arial"/>
          <w:bCs/>
          <w:sz w:val="24"/>
          <w:szCs w:val="24"/>
        </w:rPr>
        <w:t xml:space="preserve"> </w:t>
      </w:r>
      <w:r>
        <w:rPr>
          <w:rFonts w:cs="Arial"/>
          <w:bCs/>
          <w:sz w:val="24"/>
          <w:szCs w:val="24"/>
        </w:rPr>
        <w:t xml:space="preserve">abiotic and biotic factors </w:t>
      </w:r>
      <w:r>
        <w:rPr>
          <w:rFonts w:hint="eastAsia" w:cs="Arial"/>
          <w:bCs/>
          <w:sz w:val="24"/>
          <w:szCs w:val="24"/>
        </w:rPr>
        <w:t xml:space="preserve">that </w:t>
      </w:r>
      <w:r>
        <w:rPr>
          <w:rFonts w:cs="Arial"/>
          <w:bCs/>
          <w:sz w:val="24"/>
          <w:szCs w:val="24"/>
        </w:rPr>
        <w:t>determine</w:t>
      </w:r>
      <w:r>
        <w:rPr>
          <w:rFonts w:hint="eastAsia" w:cs="Arial"/>
          <w:bCs/>
          <w:sz w:val="24"/>
          <w:szCs w:val="24"/>
        </w:rPr>
        <w:t xml:space="preserve"> the success of hitchhiking</w:t>
      </w:r>
      <w:r>
        <w:rPr>
          <w:rFonts w:cs="Arial"/>
          <w:bCs/>
          <w:sz w:val="24"/>
          <w:szCs w:val="24"/>
        </w:rPr>
        <w:t xml:space="preserve"> events</w:t>
      </w:r>
      <w:r>
        <w:rPr>
          <w:rFonts w:hint="eastAsia" w:cs="Arial"/>
          <w:bCs/>
          <w:sz w:val="24"/>
          <w:szCs w:val="24"/>
        </w:rPr>
        <w:t xml:space="preserve"> to better</w:t>
      </w:r>
      <w:r>
        <w:rPr>
          <w:rFonts w:cs="Arial"/>
          <w:bCs/>
          <w:sz w:val="24"/>
          <w:szCs w:val="24"/>
        </w:rPr>
        <w:t xml:space="preserve"> predict the spread of exotic ants and </w:t>
      </w:r>
      <w:r>
        <w:rPr>
          <w:rFonts w:hint="eastAsia" w:cs="Arial"/>
          <w:bCs/>
          <w:sz w:val="24"/>
          <w:szCs w:val="24"/>
        </w:rPr>
        <w:t xml:space="preserve">to 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spacing w:line="480" w:lineRule="auto"/>
        <w:rPr>
          <w:rFonts w:cs="Arial"/>
          <w:b/>
          <w:color w:val="FF0000"/>
          <w:sz w:val="24"/>
          <w:szCs w:val="24"/>
        </w:rPr>
      </w:pPr>
      <w:r>
        <w:rPr>
          <w:rFonts w:cs="Arial"/>
          <w:b/>
          <w:color w:val="FF0000"/>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sz w:val="24"/>
          <w:szCs w:val="24"/>
        </w:rPr>
        <w:t xml:space="preserve">arboreal ants, biological invasions, </w:t>
      </w:r>
      <w:r>
        <w:rPr>
          <w:rFonts w:hint="eastAsia"/>
          <w:sz w:val="24"/>
          <w:szCs w:val="24"/>
        </w:rPr>
        <w:t xml:space="preserve">citizen science, exotic species, </w:t>
      </w:r>
      <w:r>
        <w:rPr>
          <w:sz w:val="24"/>
          <w:szCs w:val="24"/>
        </w:rPr>
        <w:t>human-mediated dispersal</w:t>
      </w:r>
      <w:r>
        <w:rPr>
          <w:rFonts w:hint="eastAsia"/>
          <w:sz w:val="24"/>
          <w:szCs w:val="24"/>
        </w:rPr>
        <w:t xml:space="preserve">, species </w:t>
      </w:r>
      <w:r>
        <w:rPr>
          <w:sz w:val="24"/>
          <w:szCs w:val="24"/>
        </w:rPr>
        <w:t>hitchhiking</w:t>
      </w:r>
      <w:r>
        <w:rPr>
          <w:rFonts w:hint="eastAsia"/>
          <w:sz w:val="24"/>
          <w:szCs w:val="24"/>
        </w:rPr>
        <w:t>, transportation</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The increases in human transportation activities over the past few decades have had a wide range of impacts on human</w:t>
      </w:r>
      <w:r>
        <w:rPr>
          <w:rFonts w:hint="eastAsia" w:cs="Arial"/>
          <w:sz w:val="24"/>
          <w:szCs w:val="24"/>
        </w:rPr>
        <w:t xml:space="preserve"> societies</w:t>
      </w:r>
      <w:r>
        <w:rPr>
          <w:rFonts w:cs="Arial"/>
          <w:sz w:val="24"/>
          <w:szCs w:val="24"/>
        </w:rPr>
        <w:t xml:space="preserve">, </w:t>
      </w:r>
      <w:r>
        <w:rPr>
          <w:rFonts w:hint="eastAsia" w:cs="Arial"/>
          <w:sz w:val="24"/>
          <w:szCs w:val="24"/>
        </w:rPr>
        <w:t xml:space="preserve">living </w:t>
      </w:r>
      <w:r>
        <w:rPr>
          <w:rFonts w:cs="Arial"/>
          <w:sz w:val="24"/>
          <w:szCs w:val="24"/>
        </w:rPr>
        <w:t xml:space="preserve">organisms, and the environment </w:t>
      </w:r>
      <w:r>
        <w:rPr>
          <w:rFonts w:cs="Arial"/>
          <w:sz w:val="24"/>
          <w:szCs w:val="24"/>
        </w:rPr>
        <w:fldChar w:fldCharType="begin"/>
      </w:r>
      <w:r>
        <w:rPr>
          <w:rFonts w:cs="Arial"/>
          <w:sz w:val="24"/>
          <w:szCs w:val="24"/>
        </w:rPr>
        <w:instrText xml:space="preserve"> ADDIN EN.CITE &lt;EndNote&gt;&lt;Cite&gt;&lt;Author&gt;Banks&lt;/Author&gt;&lt;Year&gt;2015&lt;/Year&gt;&lt;RecNum&gt;12&lt;/RecNum&gt;&lt;DisplayText&gt;(Hulme 2009, Banks et al. 2015)&lt;/DisplayText&gt;&lt;record&gt;&lt;rec-number&gt;12&lt;/rec-number&gt;&lt;foreign-keys&gt;&lt;key app="EN" db-id="5za2wssxastp9be5drupxef7estwzx02xwzf" timestamp="1689305536"&gt;12&lt;/key&gt;&lt;/foreign-keys&gt;&lt;ref-type name="Journal Article"&gt;17&lt;/ref-type&gt;&lt;contributors&gt;&lt;authors&gt;&lt;author&gt;Banks, Natalie Clare&lt;/author&gt;&lt;author&gt;Paini, Dean Ronald&lt;/author&gt;&lt;author&gt;Bayliss, Kirsty Louise&lt;/author&gt;&lt;author&gt;Hodda, Michael&lt;/author&gt;&lt;/authors&gt;&lt;/contributors&gt;&lt;titles&gt;&lt;title&gt;The role of global trade and transport network topology in the human</w:instrText>
      </w:r>
      <w:r>
        <w:rPr>
          <w:rFonts w:ascii="Cambria Math" w:hAnsi="Cambria Math" w:cs="Cambria Math"/>
          <w:sz w:val="24"/>
          <w:szCs w:val="24"/>
        </w:rPr>
        <w:instrText xml:space="preserve">‐</w:instrText>
      </w:r>
      <w:r>
        <w:rPr>
          <w:rFonts w:cs="Arial"/>
          <w:sz w:val="24"/>
          <w:szCs w:val="24"/>
        </w:rPr>
        <w:instrText xml:space="preserve">mediated dispersal of alien species&lt;/title&gt;&lt;secondary-title&gt;Ecology letters&lt;/secondary-title&gt;&lt;/titles&gt;&lt;periodical&gt;&lt;full-title&gt;Ecology letters&lt;/full-title&gt;&lt;/periodical&gt;&lt;pages&gt;188-199&lt;/pages&gt;&lt;volume&gt;18&lt;/volume&gt;&lt;number&gt;2&lt;/number&gt;&lt;dates&gt;&lt;year&gt;2015&lt;/year&gt;&lt;/dates&gt;&lt;isbn&gt;1461-023X&lt;/isbn&gt;&lt;urls&gt;&lt;/urls&gt;&lt;/record&gt;&lt;/Cite&gt;&lt;Cite&gt;&lt;Author&gt;Hulme&lt;/Author&gt;&lt;Year&gt;2009&lt;/Year&gt;&lt;RecNum&gt;18&lt;/RecNum&gt;&lt;record&gt;&lt;rec-number&gt;18&lt;/rec-number&gt;&lt;foreign-keys&gt;&lt;key app="EN" db-id="5za2wssxastp9be5drupxef7estwzx02xwzf" timestamp="1689315136"&gt;18&lt;/key&gt;&lt;/foreign-keys&gt;&lt;ref-type name="Journal Article"&gt;17&lt;/ref-type&gt;&lt;contributors&gt;&lt;authors&gt;&lt;author&gt;Hulme, Philip E&lt;/author&gt;&lt;/authors&gt;&lt;/contributors&gt;&lt;titles&gt;&lt;title&gt;Trade, transport and trouble: managing invasive species pathways in an era of globalization&lt;/title&gt;&lt;secondary-title&gt;Journal of applied ecology&lt;/secondary-title&gt;&lt;/titles&gt;&lt;periodical&gt;&lt;full-title&gt;Journal of applied ecology&lt;/full-title&gt;&lt;/periodical&gt;&lt;pages&gt;10-18&lt;/pages&gt;&lt;volume&gt;46&lt;/volume&gt;&lt;number&gt;1&lt;/number&gt;&lt;dates&gt;&lt;year&gt;2009&lt;/year&gt;&lt;/dates&gt;&lt;isbn&gt;0021-8901&lt;/isbn&gt;&lt;urls&gt;&lt;/urls&gt;&lt;/record&gt;&lt;/Cite&gt;&lt;/EndNote&gt;</w:instrText>
      </w:r>
      <w:r>
        <w:rPr>
          <w:rFonts w:cs="Arial"/>
          <w:sz w:val="24"/>
          <w:szCs w:val="24"/>
        </w:rPr>
        <w:fldChar w:fldCharType="separate"/>
      </w:r>
      <w:r>
        <w:rPr>
          <w:rFonts w:cs="Arial"/>
          <w:sz w:val="24"/>
          <w:szCs w:val="24"/>
        </w:rPr>
        <w:t>(Hulme 2009, Banks et al. 2015)</w:t>
      </w:r>
      <w:r>
        <w:rPr>
          <w:rFonts w:cs="Arial"/>
          <w:sz w:val="24"/>
          <w:szCs w:val="24"/>
        </w:rPr>
        <w:fldChar w:fldCharType="end"/>
      </w:r>
      <w:r>
        <w:rPr>
          <w:rFonts w:cs="Arial"/>
          <w:sz w:val="24"/>
          <w:szCs w:val="24"/>
        </w:rPr>
        <w:t xml:space="preserve">. One of the ecological consequences of human transportation </w:t>
      </w:r>
      <w:r>
        <w:rPr>
          <w:rFonts w:hint="eastAsia" w:cs="Arial"/>
          <w:sz w:val="24"/>
          <w:szCs w:val="24"/>
        </w:rPr>
        <w:t xml:space="preserve">is </w:t>
      </w:r>
      <w:r>
        <w:rPr>
          <w:rFonts w:cs="Arial"/>
          <w:sz w:val="24"/>
          <w:szCs w:val="24"/>
        </w:rPr>
        <w:t xml:space="preserve">the transfer of organisms to a new area through mobile vehicles. Such “hitchhiking” can lead to long-distance dispersal of species beyond their natural ranges and potentially facilitate biological invasions </w: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 </w:instrText>
      </w:r>
      <w:r>
        <w:rPr>
          <w:rFonts w:cs="Arial"/>
          <w:sz w:val="24"/>
          <w:szCs w:val="24"/>
        </w:rPr>
        <w:fldChar w:fldCharType="begin">
          <w:fldData xml:space="preserve">PEVuZE5vdGU+PENpdGU+PEF1dGhvcj5Wb24gZGVyIExpcHBlPC9BdXRob3I+PFllYXI+MjAwNzwv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(Ward et al. 2006, Von der Lippe and Kowarik 2007, Wilson et al. 2009, Auffret et al. 2014, Gippet et al. 2019)</w:t>
      </w:r>
      <w:r>
        <w:rPr>
          <w:rFonts w:cs="Arial"/>
          <w:sz w:val="24"/>
          <w:szCs w:val="24"/>
        </w:rPr>
        <w:fldChar w:fldCharType="end"/>
      </w:r>
      <w:r>
        <w:rPr>
          <w:rFonts w:cs="Arial"/>
          <w:sz w:val="24"/>
          <w:szCs w:val="24"/>
        </w:rPr>
        <w:t>.</w:t>
      </w:r>
    </w:p>
    <w:p>
      <w:pPr>
        <w:spacing w:line="480" w:lineRule="auto"/>
        <w:ind w:firstLine="720"/>
        <w:rPr>
          <w:rFonts w:cs="Arial"/>
          <w:sz w:val="24"/>
          <w:szCs w:val="24"/>
        </w:rPr>
      </w:pPr>
      <w:r>
        <w:rPr>
          <w:rFonts w:cs="Arial"/>
          <w:sz w:val="24"/>
          <w:szCs w:val="24"/>
        </w:rPr>
        <w:t>Various terrestrial organisms, including both animals and plants, have been documented to hitchhike on vehicles.</w:t>
      </w:r>
      <w:r>
        <w:rPr>
          <w:rFonts w:cs="Arial"/>
          <w:color w:val="FF0000"/>
          <w:sz w:val="24"/>
          <w:szCs w:val="24"/>
        </w:rPr>
        <w:t xml:space="preserve"> </w:t>
      </w:r>
      <w:r>
        <w:rPr>
          <w:rFonts w:cs="Arial"/>
          <w:sz w:val="24"/>
          <w:szCs w:val="24"/>
        </w:rPr>
        <w:t xml:space="preserve">For example, plant seeds can disperse to new places by attaching to car and tire surface </w:t>
      </w:r>
      <w:r>
        <w:rPr>
          <w:rFonts w:cs="Arial"/>
          <w:sz w:val="24"/>
          <w:szCs w:val="24"/>
        </w:rPr>
        <w:fldChar w:fldCharType="begin"/>
      </w:r>
      <w:r>
        <w:rPr>
          <w:rFonts w:cs="Arial"/>
          <w:sz w:val="24"/>
          <w:szCs w:val="24"/>
        </w:rPr>
        <w:instrText xml:space="preserve"> ADDIN EN.CITE &lt;EndNote&gt;&lt;Cite&gt;&lt;Author&gt;Ansong&lt;/Author&gt;&lt;Year&gt;2013&lt;/Year&gt;&lt;RecNum&gt;19&lt;/RecNum&gt;&lt;DisplayText&gt;(Von der Lippe and Kowarik 2007, Ansong and Pickering 2013)&lt;/DisplayText&gt;&lt;record&gt;&lt;rec-number&gt;19&lt;/rec-number&gt;&lt;foreign-keys&gt;&lt;key app="EN" db-id="5za2wssxastp9be5drupxef7estwzx02xwzf" timestamp="1689421073"&gt;19&lt;/key&gt;&lt;/foreign-keys&gt;&lt;ref-type name="Journal Article"&gt;17&lt;/ref-type&gt;&lt;contributors&gt;&lt;authors&gt;&lt;author&gt;Ansong, Michael&lt;/author&gt;&lt;author&gt;Pickering, Catherine&lt;/author&gt;&lt;/authors&gt;&lt;/contributors&gt;&lt;titles&gt;&lt;title&gt;Are weeds hitchhiking a ride on your car? A systematic review of seed dispersal on cars&lt;/title&gt;&lt;secondary-title&gt;PLoS One&lt;/secondary-title&gt;&lt;/titles&gt;&lt;periodical&gt;&lt;full-title&gt;PloS one&lt;/full-title&gt;&lt;/periodical&gt;&lt;pages&gt;e80275&lt;/pages&gt;&lt;volume&gt;8&lt;/volume&gt;&lt;number&gt;11&lt;/number&gt;&lt;dates&gt;&lt;year&gt;2013&lt;/year&gt;&lt;/dates&gt;&lt;isbn&gt;1932-6203&lt;/isbn&gt;&lt;urls&gt;&lt;/urls&gt;&lt;/record&gt;&lt;/Cite&gt;&lt;Cite&gt;&lt;Author&gt;Von der Lippe&lt;/Author&gt;&lt;Year&gt;2007&lt;/Year&gt;&lt;RecNum&gt;20&lt;/RecNum&gt;&lt;record&gt;&lt;rec-number&gt;20&lt;/rec-number&gt;&lt;foreign-keys&gt;&lt;key app="EN" db-id="5za2wssxastp9be5drupxef7estwzx02xwzf" timestamp="1689421103"&gt;20&lt;/key&gt;&lt;/foreign-keys&gt;&lt;ref-type name="Journal Article"&gt;17&lt;/ref-type&gt;&lt;contributors&gt;&lt;authors&gt;&lt;author&gt;Von der Lippe, Moritz&lt;/author&gt;&lt;author&gt;Kowarik, Ingo&lt;/author&gt;&lt;/authors&gt;&lt;/contributors&gt;&lt;titles&gt;&lt;title&gt;Long</w:instrText>
      </w:r>
      <w:r>
        <w:rPr>
          <w:rFonts w:ascii="Cambria Math" w:hAnsi="Cambria Math" w:cs="Cambria Math"/>
          <w:sz w:val="24"/>
          <w:szCs w:val="24"/>
        </w:rPr>
        <w:instrText xml:space="preserve">‐</w:instrText>
      </w:r>
      <w:r>
        <w:rPr>
          <w:rFonts w:cs="Arial"/>
          <w:sz w:val="24"/>
          <w:szCs w:val="24"/>
        </w:rPr>
        <w:instrText xml:space="preserve">distance dispersal of plants by vehicles as a driver of plant invasions&lt;/title&gt;&lt;secondary-title&gt;Conservation Biology&lt;/secondary-title&gt;&lt;/titles&gt;&lt;periodical&gt;&lt;full-title&gt;Conservation Biology&lt;/full-title&gt;&lt;/periodical&gt;&lt;pages&gt;986-996&lt;/pages&gt;&lt;volume&gt;21&lt;/volume&gt;&lt;number&gt;4&lt;/number&gt;&lt;dates&gt;&lt;year&gt;2007&lt;/year&gt;&lt;/dates&gt;&lt;isbn&gt;0888-8892&lt;/isbn&gt;&lt;urls&gt;&lt;/urls&gt;&lt;/record&gt;&lt;/Cite&gt;&lt;/EndNote&gt;</w:instrText>
      </w:r>
      <w:r>
        <w:rPr>
          <w:rFonts w:cs="Arial"/>
          <w:sz w:val="24"/>
          <w:szCs w:val="24"/>
        </w:rPr>
        <w:fldChar w:fldCharType="separate"/>
      </w:r>
      <w:r>
        <w:rPr>
          <w:rFonts w:cs="Arial"/>
          <w:sz w:val="24"/>
          <w:szCs w:val="24"/>
        </w:rPr>
        <w:t>(Von der Lippe and Kowarik 2007, Ansong and Pickering 2013)</w:t>
      </w:r>
      <w:r>
        <w:rPr>
          <w:rFonts w:cs="Arial"/>
          <w:sz w:val="24"/>
          <w:szCs w:val="24"/>
        </w:rPr>
        <w:fldChar w:fldCharType="end"/>
      </w:r>
      <w:r>
        <w:rPr>
          <w:rFonts w:cs="Arial"/>
          <w:sz w:val="24"/>
          <w:szCs w:val="24"/>
        </w:rPr>
        <w:t xml:space="preserve">, and </w:t>
      </w:r>
      <w:r>
        <w:rPr>
          <w:rFonts w:hint="eastAsia" w:cs="Arial"/>
          <w:sz w:val="24"/>
          <w:szCs w:val="24"/>
        </w:rPr>
        <w:t>the seeds</w:t>
      </w:r>
      <w:r>
        <w:rPr>
          <w:rFonts w:cs="Arial"/>
          <w:sz w:val="24"/>
          <w:szCs w:val="24"/>
        </w:rPr>
        <w:t xml:space="preserve"> can remain on the vehicles for hundreds of kilometers under certain conditions </w:t>
      </w:r>
      <w:r>
        <w:rPr>
          <w:rFonts w:cs="Arial"/>
          <w:sz w:val="24"/>
          <w:szCs w:val="24"/>
        </w:rPr>
        <w:fldChar w:fldCharType="begin"/>
      </w:r>
      <w:r>
        <w:rPr>
          <w:rFonts w:cs="Arial"/>
          <w:sz w:val="24"/>
          <w:szCs w:val="24"/>
        </w:rPr>
        <w:instrText xml:space="preserve"> ADDIN EN.CITE &lt;EndNote&gt;&lt;Cite&gt;&lt;Author&gt;Taylor&lt;/Author&gt;&lt;Year&gt;2012&lt;/Year&gt;&lt;RecNum&gt;21&lt;/RecNum&gt;&lt;DisplayText&gt;(Taylor et al. 2012)&lt;/DisplayText&gt;&lt;record&gt;&lt;rec-number&gt;21&lt;/rec-number&gt;&lt;foreign-keys&gt;&lt;key app="EN" db-id="5za2wssxastp9be5drupxef7estwzx02xwzf" timestamp="1689421171"&gt;21&lt;/key&gt;&lt;/foreign-keys&gt;&lt;ref-type name="Journal Article"&gt;17&lt;/ref-type&gt;&lt;contributors&gt;&lt;authors&gt;&lt;author&gt;Taylor, Kimberley&lt;/author&gt;&lt;author&gt;Brummer, Tyler&lt;/author&gt;&lt;author&gt;Taper, Mark L&lt;/author&gt;&lt;author&gt;Wing, Alexandre&lt;/author&gt;&lt;author&gt;Rew, Lisa J&lt;/author&gt;&lt;/authors&gt;&lt;/contributors&gt;&lt;titles&gt;&lt;title&gt;Human</w:instrText>
      </w:r>
      <w:r>
        <w:rPr>
          <w:rFonts w:ascii="Cambria Math" w:hAnsi="Cambria Math" w:cs="Cambria Math"/>
          <w:sz w:val="24"/>
          <w:szCs w:val="24"/>
        </w:rPr>
        <w:instrText xml:space="preserve">‐</w:instrText>
      </w:r>
      <w:r>
        <w:rPr>
          <w:rFonts w:cs="Arial"/>
          <w:sz w:val="24"/>
          <w:szCs w:val="24"/>
        </w:rPr>
        <w:instrText xml:space="preserve">mediated long</w:instrText>
      </w:r>
      <w:r>
        <w:rPr>
          <w:rFonts w:ascii="Cambria Math" w:hAnsi="Cambria Math" w:cs="Cambria Math"/>
          <w:sz w:val="24"/>
          <w:szCs w:val="24"/>
        </w:rPr>
        <w:instrText xml:space="preserve">‐</w:instrText>
      </w:r>
      <w:r>
        <w:rPr>
          <w:rFonts w:cs="Arial"/>
          <w:sz w:val="24"/>
          <w:szCs w:val="24"/>
        </w:rPr>
        <w:instrText xml:space="preserve">distance dispersal: an empirical evaluation of seed dispersal by vehicles&lt;/title&gt;&lt;secondary-title&gt;Diversity and Distributions&lt;/secondary-title&gt;&lt;/titles&gt;&lt;periodical&gt;&lt;full-title&gt;Diversity and Distributions&lt;/full-title&gt;&lt;/periodical&gt;&lt;pages&gt;942-951&lt;/pages&gt;&lt;volume&gt;18&lt;/volume&gt;&lt;number&gt;9&lt;/number&gt;&lt;dates&gt;&lt;year&gt;2012&lt;/year&gt;&lt;/dates&gt;&lt;isbn&gt;1366-9516&lt;/isbn&gt;&lt;urls&gt;&lt;/urls&gt;&lt;/record&gt;&lt;/Cite&gt;&lt;/EndNote&gt;</w:instrText>
      </w:r>
      <w:r>
        <w:rPr>
          <w:rFonts w:cs="Arial"/>
          <w:sz w:val="24"/>
          <w:szCs w:val="24"/>
        </w:rPr>
        <w:fldChar w:fldCharType="separate"/>
      </w:r>
      <w:r>
        <w:rPr>
          <w:rFonts w:cs="Arial"/>
          <w:sz w:val="24"/>
          <w:szCs w:val="24"/>
        </w:rPr>
        <w:t>(Taylor et al. 2012)</w:t>
      </w:r>
      <w:r>
        <w:rPr>
          <w:rFonts w:cs="Arial"/>
          <w:sz w:val="24"/>
          <w:szCs w:val="24"/>
        </w:rPr>
        <w:fldChar w:fldCharType="end"/>
      </w:r>
      <w:r>
        <w:rPr>
          <w:rFonts w:cs="Arial"/>
          <w:sz w:val="24"/>
          <w:szCs w:val="24"/>
        </w:rPr>
        <w:t xml:space="preserve">. Exotic earthworms have been introduced into the boreal forests of western Canada through vehicle transportation </w:t>
      </w:r>
      <w:r>
        <w:rPr>
          <w:rFonts w:cs="Arial"/>
          <w:sz w:val="24"/>
          <w:szCs w:val="24"/>
        </w:rPr>
        <w:fldChar w:fldCharType="begin"/>
      </w:r>
      <w:r>
        <w:rPr>
          <w:rFonts w:cs="Arial"/>
          <w:sz w:val="24"/>
          <w:szCs w:val="24"/>
        </w:rPr>
        <w:instrText xml:space="preserve"> ADDIN EN.CITE &lt;EndNote&gt;&lt;Cite&gt;&lt;Author&gt;Cameron&lt;/Author&gt;&lt;Year&gt;2007&lt;/Year&gt;&lt;RecNum&gt;22&lt;/RecNum&gt;&lt;DisplayText&gt;(Cameron et al. 2007)&lt;/DisplayText&gt;&lt;record&gt;&lt;rec-number&gt;22&lt;/rec-number&gt;&lt;foreign-keys&gt;&lt;key app="EN" db-id="5za2wssxastp9be5drupxef7estwzx02xwzf" timestamp="1689421849"&gt;22&lt;/key&gt;&lt;/foreign-keys&gt;&lt;ref-type name="Journal Article"&gt;17&lt;/ref-type&gt;&lt;contributors&gt;&lt;authors&gt;&lt;author&gt;Cameron, Erin K&lt;/author&gt;&lt;author&gt;Bayne, Erin M&lt;/author&gt;&lt;author&gt;Clapperton, M Jill&lt;/author&gt;&lt;/authors&gt;&lt;/contributors&gt;&lt;titles&gt;&lt;title&gt;Human-facilitated invasion of exotic earthworms into northern boreal forests&lt;/title&gt;&lt;secondary-title&gt;Ecoscience&lt;/secondary-title&gt;&lt;/titles&gt;&lt;periodical&gt;&lt;full-title&gt;Ecoscience&lt;/full-title&gt;&lt;/periodical&gt;&lt;pages&gt;482-490&lt;/pages&gt;&lt;volume&gt;14&lt;/volume&gt;&lt;number&gt;4&lt;/number&gt;&lt;dates&gt;&lt;year&gt;2007&lt;/year&gt;&lt;/dates&gt;&lt;isbn&gt;1195-6860&lt;/isbn&gt;&lt;urls&gt;&lt;/urls&gt;&lt;/record&gt;&lt;/Cite&gt;&lt;/EndNote&gt;</w:instrText>
      </w:r>
      <w:r>
        <w:rPr>
          <w:rFonts w:cs="Arial"/>
          <w:sz w:val="24"/>
          <w:szCs w:val="24"/>
        </w:rPr>
        <w:fldChar w:fldCharType="separate"/>
      </w:r>
      <w:r>
        <w:rPr>
          <w:rFonts w:cs="Arial"/>
          <w:sz w:val="24"/>
          <w:szCs w:val="24"/>
        </w:rPr>
        <w:t>(Cameron et al. 2007)</w:t>
      </w:r>
      <w:r>
        <w:rPr>
          <w:rFonts w:cs="Arial"/>
          <w:sz w:val="24"/>
          <w:szCs w:val="24"/>
        </w:rPr>
        <w:fldChar w:fldCharType="end"/>
      </w:r>
      <w:r>
        <w:rPr>
          <w:rFonts w:cs="Arial"/>
          <w:sz w:val="24"/>
          <w:szCs w:val="24"/>
        </w:rPr>
        <w:t xml:space="preserve">. Many </w:t>
      </w:r>
      <w:r>
        <w:rPr>
          <w:rFonts w:hint="eastAsia" w:cs="Arial"/>
          <w:sz w:val="24"/>
          <w:szCs w:val="24"/>
        </w:rPr>
        <w:t xml:space="preserve">insects also hitchhike on </w:t>
      </w:r>
      <w:r>
        <w:rPr>
          <w:rFonts w:cs="Arial"/>
          <w:sz w:val="24"/>
          <w:szCs w:val="24"/>
        </w:rPr>
        <w:t>vehicles</w:t>
      </w:r>
      <w:r>
        <w:rPr>
          <w:rFonts w:hint="eastAsia" w:cs="Arial"/>
          <w:sz w:val="24"/>
          <w:szCs w:val="24"/>
        </w:rPr>
        <w:t>. For instance, gypsy moth</w:t>
      </w:r>
      <w:r>
        <w:rPr>
          <w:rFonts w:cs="Arial"/>
          <w:sz w:val="24"/>
          <w:szCs w:val="24"/>
        </w:rPr>
        <w:t xml:space="preserve"> (</w:t>
      </w:r>
      <w:r>
        <w:rPr>
          <w:rFonts w:cs="Arial"/>
          <w:i/>
          <w:iCs/>
          <w:sz w:val="24"/>
          <w:szCs w:val="24"/>
        </w:rPr>
        <w:t>Lymantria dispar</w:t>
      </w:r>
      <w:r>
        <w:rPr>
          <w:rFonts w:cs="Arial"/>
          <w:sz w:val="24"/>
          <w:szCs w:val="24"/>
        </w:rPr>
        <w:t xml:space="preserve">) may lay eggs on the surface of shipping containers and trucks, and later arrive at the destination as larvae </w:t>
      </w:r>
      <w:r>
        <w:rPr>
          <w:rFonts w:cs="Arial"/>
          <w:sz w:val="24"/>
          <w:szCs w:val="24"/>
        </w:rPr>
        <w:fldChar w:fldCharType="begin"/>
      </w:r>
      <w:r>
        <w:rPr>
          <w:rFonts w:cs="Arial"/>
          <w:sz w:val="24"/>
          <w:szCs w:val="24"/>
        </w:rPr>
        <w:instrText xml:space="preserve"> ADDIN EN.CITE &lt;EndNote&gt;&lt;Cite&gt;&lt;Author&gt;Meurisse&lt;/Author&gt;&lt;Year&gt;2019&lt;/Year&gt;&lt;RecNum&gt;23&lt;/RecNum&gt;&lt;DisplayText&gt;(Gray 2017, Meurisse et al. 2019)&lt;/DisplayText&gt;&lt;record&gt;&lt;rec-number&gt;23&lt;/rec-number&gt;&lt;foreign-keys&gt;&lt;key app="EN" db-id="5za2wssxastp9be5drupxef7estwzx02xwzf" timestamp="1689485966"&gt;23&lt;/key&gt;&lt;/foreign-keys&gt;&lt;ref-type name="Journal Article"&gt;17&lt;/ref-type&gt;&lt;contributors&gt;&lt;authors&gt;&lt;author&gt;Meurisse, Nicolas&lt;/author&gt;&lt;author&gt;Rassati, Davide&lt;/author&gt;&lt;author&gt;Hurley, Brett P&lt;/author&gt;&lt;author&gt;Brockerhoff, Eckehard G&lt;/author&gt;&lt;author&gt;Haack, Robert A&lt;/author&gt;&lt;/authors&gt;&lt;/contributors&gt;&lt;titles&gt;&lt;title&gt;Common pathways by which non-native forest insects move internationally and domestically&lt;/title&gt;&lt;secondary-title&gt;Journal of Pest Science&lt;/secondary-title&gt;&lt;/titles&gt;&lt;periodical&gt;&lt;full-title&gt;Journal of Pest Science&lt;/full-title&gt;&lt;/periodical&gt;&lt;pages&gt;13-27&lt;/pages&gt;&lt;volume&gt;92&lt;/volume&gt;&lt;dates&gt;&lt;year&gt;2019&lt;/year&gt;&lt;/dates&gt;&lt;isbn&gt;1612-4758&lt;/isbn&gt;&lt;urls&gt;&lt;/urls&gt;&lt;/record&gt;&lt;/Cite&gt;&lt;Cite&gt;&lt;Author&gt;Gray&lt;/Author&gt;&lt;Year&gt;2017&lt;/Year&gt;&lt;RecNum&gt;24&lt;/RecNum&gt;&lt;record&gt;&lt;rec-number&gt;24&lt;/rec-number&gt;&lt;foreign-keys&gt;&lt;key app="EN" db-id="5za2wssxastp9be5drupxef7estwzx02xwzf" timestamp="1689485999"&gt;24&lt;/key&gt;&lt;/foreign-keys&gt;&lt;ref-type name="Journal Article"&gt;17&lt;/ref-type&gt;&lt;contributors&gt;&lt;authors&gt;&lt;author&gt;Gray, David R&lt;/author&gt;&lt;/authors&gt;&lt;/contributors&gt;&lt;titles&gt;&lt;title&gt;Risk analysis of the invasion pathway of the Asian gypsy moth: a known forest invader&lt;/title&gt;&lt;secondary-title&gt;Biological Invasions&lt;/secondary-title&gt;&lt;/titles&gt;&lt;periodical&gt;&lt;full-title&gt;Biological Invasions&lt;/full-title&gt;&lt;/periodical&gt;&lt;pages&gt;3259-3272&lt;/pages&gt;&lt;volume&gt;19&lt;/volume&gt;&lt;dates&gt;&lt;year&gt;2017&lt;/year&gt;&lt;/dates&gt;&lt;isbn&gt;1387-3547&lt;/isbn&gt;&lt;urls&gt;&lt;/urls&gt;&lt;/record&gt;&lt;/Cite&gt;&lt;/EndNote&gt;</w:instrText>
      </w:r>
      <w:r>
        <w:rPr>
          <w:rFonts w:cs="Arial"/>
          <w:sz w:val="24"/>
          <w:szCs w:val="24"/>
        </w:rPr>
        <w:fldChar w:fldCharType="separate"/>
      </w:r>
      <w:r>
        <w:rPr>
          <w:rFonts w:cs="Arial"/>
          <w:sz w:val="24"/>
          <w:szCs w:val="24"/>
        </w:rPr>
        <w:t>(Gray 2017, Meurisse et al. 2019)</w:t>
      </w:r>
      <w:r>
        <w:rPr>
          <w:rFonts w:cs="Arial"/>
          <w:sz w:val="24"/>
          <w:szCs w:val="24"/>
        </w:rPr>
        <w:fldChar w:fldCharType="end"/>
      </w:r>
      <w:r>
        <w:rPr>
          <w:rFonts w:cs="Arial"/>
          <w:sz w:val="24"/>
          <w:szCs w:val="24"/>
        </w:rPr>
        <w:t>. The tiger mosquito (</w:t>
      </w:r>
      <w:r>
        <w:rPr>
          <w:rFonts w:cs="Arial"/>
          <w:i/>
          <w:iCs/>
          <w:sz w:val="24"/>
          <w:szCs w:val="24"/>
        </w:rPr>
        <w:t>Aedes albopictus</w:t>
      </w:r>
      <w:r>
        <w:rPr>
          <w:rFonts w:cs="Arial"/>
          <w:sz w:val="24"/>
          <w:szCs w:val="24"/>
        </w:rPr>
        <w:t xml:space="preserve">) can travel in cars and move across provinces </w:t>
      </w:r>
      <w:r>
        <w:rPr>
          <w:rFonts w:cs="Arial"/>
          <w:sz w:val="24"/>
          <w:szCs w:val="24"/>
        </w:rPr>
        <w:fldChar w:fldCharType="begin"/>
      </w:r>
      <w:r>
        <w:rPr>
          <w:rFonts w:cs="Arial"/>
          <w:sz w:val="24"/>
          <w:szCs w:val="24"/>
        </w:rPr>
        <w:instrText xml:space="preserve"> ADDIN EN.CITE &lt;EndNote&gt;&lt;Cite&gt;&lt;Author&gt;Eritja&lt;/Author&gt;&lt;Year&gt;2017&lt;/Year&gt;&lt;RecNum&gt;25&lt;/RecNum&gt;&lt;DisplayText&gt;(Eritja et al. 2017)&lt;/DisplayText&gt;&lt;record&gt;&lt;rec-number&gt;25&lt;/rec-number&gt;&lt;foreign-keys&gt;&lt;key app="EN" db-id="5za2wssxastp9be5drupxef7estwzx02xwzf" timestamp="1689487740"&gt;25&lt;/key&gt;&lt;/foreign-keys&gt;&lt;ref-type name="Journal Article"&gt;17&lt;/ref-type&gt;&lt;contributors&gt;&lt;authors&gt;&lt;author&gt;Eritja, Roger&lt;/author&gt;&lt;author&gt;Palmer, John RB&lt;/author&gt;&lt;author&gt;Roiz, David&lt;/author&gt;&lt;author&gt;Sanpera-Calbet, Isis&lt;/author&gt;&lt;author&gt;Bartumeus, Frederic&lt;/author&gt;&lt;/authors&gt;&lt;/contributors&gt;&lt;titles&gt;&lt;title&gt;Direct evidence of adult Aedes albopictus dispersal by car&lt;/title&gt;&lt;secondary-title&gt;Scientific Reports&lt;/secondary-title&gt;&lt;/titles&gt;&lt;periodical&gt;&lt;full-title&gt;Scientific Reports&lt;/full-title&gt;&lt;/periodical&gt;&lt;pages&gt;14399&lt;/pages&gt;&lt;volume&gt;7&lt;/volume&gt;&lt;number&gt;1&lt;/number&gt;&lt;dates&gt;&lt;year&gt;2017&lt;/year&gt;&lt;/dates&gt;&lt;isbn&gt;2045-2322&lt;/isbn&gt;&lt;urls&gt;&lt;/urls&gt;&lt;/record&gt;&lt;/Cite&gt;&lt;/EndNote&gt;</w:instrText>
      </w:r>
      <w:r>
        <w:rPr>
          <w:rFonts w:cs="Arial"/>
          <w:sz w:val="24"/>
          <w:szCs w:val="24"/>
        </w:rPr>
        <w:fldChar w:fldCharType="separate"/>
      </w:r>
      <w:r>
        <w:rPr>
          <w:rFonts w:cs="Arial"/>
          <w:sz w:val="24"/>
          <w:szCs w:val="24"/>
        </w:rPr>
        <w:t>(Eritja et al. 2017)</w:t>
      </w:r>
      <w:r>
        <w:rPr>
          <w:rFonts w:cs="Arial"/>
          <w:sz w:val="24"/>
          <w:szCs w:val="24"/>
        </w:rPr>
        <w:fldChar w:fldCharType="end"/>
      </w:r>
      <w:r>
        <w:rPr>
          <w:rFonts w:cs="Arial"/>
          <w:sz w:val="24"/>
          <w:szCs w:val="24"/>
        </w:rPr>
        <w:t>.</w:t>
      </w:r>
    </w:p>
    <w:p>
      <w:pPr>
        <w:spacing w:line="480" w:lineRule="auto"/>
        <w:rPr>
          <w:rFonts w:cs="Arial"/>
          <w:sz w:val="24"/>
          <w:szCs w:val="24"/>
        </w:rPr>
      </w:pPr>
      <w:r>
        <w:rPr>
          <w:rFonts w:hint="default" w:cs="Arial"/>
          <w:color w:val="auto"/>
          <w:sz w:val="24"/>
          <w:szCs w:val="24"/>
          <w:lang w:val="en-US"/>
        </w:rPr>
        <w:tab/>
      </w:r>
      <w:commentRangeStart w:id="3"/>
      <w:r>
        <w:rPr>
          <w:rFonts w:hint="default" w:cs="Arial"/>
          <w:color w:val="auto"/>
          <w:sz w:val="24"/>
          <w:szCs w:val="24"/>
          <w:lang w:val="en-US"/>
        </w:rPr>
        <w:t xml:space="preserve">Ants have been reported to disperse via human objects. </w:t>
      </w:r>
      <w:commentRangeStart w:id="4"/>
      <w:r>
        <w:rPr>
          <w:rFonts w:hint="default" w:cs="Arial"/>
          <w:color w:val="auto"/>
          <w:sz w:val="24"/>
          <w:szCs w:val="24"/>
          <w:lang w:val="en-US"/>
        </w:rPr>
        <w:t>For instance, f</w:t>
      </w:r>
      <w:r>
        <w:rPr>
          <w:rFonts w:cs="Arial"/>
          <w:color w:val="auto"/>
          <w:sz w:val="24"/>
          <w:szCs w:val="24"/>
        </w:rPr>
        <w:t xml:space="preserve">ire ants and Argentine ants </w:t>
      </w:r>
      <w:r>
        <w:rPr>
          <w:rFonts w:hint="default" w:cs="Arial"/>
          <w:color w:val="auto"/>
          <w:sz w:val="24"/>
          <w:szCs w:val="24"/>
          <w:lang w:val="en-US"/>
        </w:rPr>
        <w:t>can</w:t>
      </w:r>
      <w:r>
        <w:rPr>
          <w:rFonts w:cs="Arial"/>
          <w:color w:val="auto"/>
          <w:sz w:val="24"/>
          <w:szCs w:val="24"/>
        </w:rPr>
        <w:t xml:space="preserve"> </w:t>
      </w:r>
      <w:r>
        <w:rPr>
          <w:rFonts w:hint="default" w:cs="Arial"/>
          <w:color w:val="auto"/>
          <w:sz w:val="24"/>
          <w:szCs w:val="24"/>
          <w:lang w:val="en-US"/>
        </w:rPr>
        <w:t xml:space="preserve">be </w:t>
      </w:r>
      <w:r>
        <w:rPr>
          <w:rFonts w:cs="Arial"/>
          <w:color w:val="auto"/>
          <w:sz w:val="24"/>
          <w:szCs w:val="24"/>
        </w:rPr>
        <w:t>easily transported by agricultural machineries</w:t>
      </w:r>
      <w:commentRangeEnd w:id="4"/>
      <w:r>
        <w:commentReference w:id="4"/>
      </w:r>
      <w:r>
        <w:rPr>
          <w:rFonts w:hint="default" w:cs="Arial"/>
          <w:color w:val="auto"/>
          <w:sz w:val="24"/>
          <w:szCs w:val="24"/>
          <w:lang w:val="en-US"/>
        </w:rPr>
        <w:t>. Besides</w:t>
      </w:r>
      <w:r>
        <w:rPr>
          <w:rFonts w:hint="default" w:cs="Arial"/>
          <w:color w:val="auto"/>
          <w:sz w:val="24"/>
          <w:szCs w:val="24"/>
          <w:lang w:val="en-US"/>
        </w:rPr>
        <w:t xml:space="preserve"> ants being passively attached to the vehicles, </w:t>
      </w:r>
      <w:r>
        <w:rPr>
          <w:rFonts w:hint="default" w:cs="Arial"/>
          <w:color w:val="auto"/>
          <w:sz w:val="24"/>
          <w:szCs w:val="24"/>
          <w:lang w:val="en-US"/>
        </w:rPr>
        <w:t>there have been</w:t>
      </w:r>
      <w:r>
        <w:rPr>
          <w:rFonts w:cs="Arial"/>
          <w:color w:val="auto"/>
          <w:sz w:val="24"/>
          <w:szCs w:val="24"/>
        </w:rPr>
        <w:t xml:space="preserve"> observations of ants actively hitchhiking on vehicles</w:t>
      </w:r>
      <w:r>
        <w:rPr>
          <w:rFonts w:hint="default" w:cs="Arial"/>
          <w:color w:val="auto"/>
          <w:sz w:val="24"/>
          <w:szCs w:val="24"/>
          <w:lang w:val="en-US"/>
        </w:rPr>
        <w:t xml:space="preserve"> (</w:t>
      </w:r>
      <w:r>
        <w:rPr>
          <w:rFonts w:hint="default" w:cs="Arial"/>
          <w:color w:val="auto"/>
          <w:sz w:val="24"/>
          <w:szCs w:val="24"/>
          <w:lang w:val="en-US"/>
        </w:rPr>
        <w:t>i.e., ants actively moving onto the vehicles</w:t>
      </w:r>
      <w:r>
        <w:rPr>
          <w:rFonts w:hint="default" w:cs="Arial"/>
          <w:color w:val="auto"/>
          <w:sz w:val="24"/>
          <w:szCs w:val="24"/>
          <w:lang w:val="en-US"/>
        </w:rPr>
        <w:t>)</w:t>
      </w:r>
      <w:r>
        <w:rPr>
          <w:rFonts w:cs="Arial"/>
          <w:color w:val="auto"/>
          <w:sz w:val="24"/>
          <w:szCs w:val="24"/>
        </w:rPr>
        <w:t xml:space="preserve"> in Taiwan</w:t>
      </w:r>
      <w:r>
        <w:rPr>
          <w:rFonts w:hint="default" w:cs="Arial"/>
          <w:color w:val="auto"/>
          <w:sz w:val="24"/>
          <w:szCs w:val="24"/>
          <w:lang w:val="en-US"/>
        </w:rPr>
        <w:t xml:space="preserve"> </w:t>
      </w:r>
      <w:r>
        <w:rPr>
          <w:rFonts w:hint="default" w:cs="Arial"/>
          <w:color w:val="auto"/>
          <w:sz w:val="24"/>
          <w:szCs w:val="24"/>
          <w:lang w:val="en-US"/>
        </w:rPr>
        <w:t>in recent years</w:t>
      </w:r>
      <w:r>
        <w:rPr>
          <w:rFonts w:hint="default" w:cs="Arial"/>
          <w:color w:val="auto"/>
          <w:sz w:val="24"/>
          <w:szCs w:val="24"/>
          <w:lang w:val="en-US"/>
        </w:rPr>
        <w:t>, which may</w:t>
      </w:r>
      <w:r>
        <w:rPr>
          <w:rFonts w:cs="Arial"/>
          <w:color w:val="auto"/>
          <w:sz w:val="24"/>
          <w:szCs w:val="24"/>
        </w:rPr>
        <w:t xml:space="preserve"> </w:t>
      </w:r>
      <w:r>
        <w:rPr>
          <w:rFonts w:hint="default" w:cs="Arial"/>
          <w:color w:val="auto"/>
          <w:sz w:val="24"/>
          <w:szCs w:val="24"/>
          <w:lang w:val="en-US"/>
        </w:rPr>
        <w:t>facilitate</w:t>
      </w:r>
      <w:r>
        <w:rPr>
          <w:rFonts w:cs="Arial"/>
          <w:color w:val="auto"/>
          <w:sz w:val="24"/>
          <w:szCs w:val="24"/>
        </w:rPr>
        <w:t xml:space="preserve"> the</w:t>
      </w:r>
      <w:r>
        <w:rPr>
          <w:rFonts w:hint="default" w:cs="Arial"/>
          <w:color w:val="auto"/>
          <w:sz w:val="24"/>
          <w:szCs w:val="24"/>
          <w:lang w:val="en-US"/>
        </w:rPr>
        <w:t>ir</w:t>
      </w:r>
      <w:r>
        <w:rPr>
          <w:rFonts w:cs="Arial"/>
          <w:color w:val="auto"/>
          <w:sz w:val="24"/>
          <w:szCs w:val="24"/>
        </w:rPr>
        <w:t xml:space="preserve"> spread to new areas. However, no previous studies have ever investigated such </w:t>
      </w:r>
      <w:r>
        <w:rPr>
          <w:rFonts w:hint="default" w:cs="Arial"/>
          <w:color w:val="auto"/>
          <w:sz w:val="24"/>
          <w:szCs w:val="24"/>
          <w:lang w:val="en-US"/>
        </w:rPr>
        <w:t xml:space="preserve">an </w:t>
      </w:r>
      <w:r>
        <w:rPr>
          <w:rFonts w:hint="eastAsia" w:cs="Arial"/>
          <w:color w:val="auto"/>
          <w:sz w:val="24"/>
          <w:szCs w:val="24"/>
        </w:rPr>
        <w:t>active</w:t>
      </w:r>
      <w:r>
        <w:rPr>
          <w:rFonts w:cs="Arial"/>
          <w:color w:val="auto"/>
          <w:sz w:val="24"/>
          <w:szCs w:val="24"/>
        </w:rPr>
        <w:t xml:space="preserve"> </w:t>
      </w:r>
      <w:r>
        <w:rPr>
          <w:rFonts w:hint="eastAsia" w:cs="Arial"/>
          <w:color w:val="auto"/>
          <w:sz w:val="24"/>
          <w:szCs w:val="24"/>
        </w:rPr>
        <w:t>hitchhiking behavior</w:t>
      </w:r>
      <w:r>
        <w:rPr>
          <w:rFonts w:cs="Arial"/>
          <w:color w:val="auto"/>
          <w:sz w:val="24"/>
          <w:szCs w:val="24"/>
        </w:rPr>
        <w:t xml:space="preserve"> of ants</w:t>
      </w:r>
      <w:r>
        <w:rPr>
          <w:rFonts w:hint="default" w:cs="Arial"/>
          <w:color w:val="auto"/>
          <w:sz w:val="24"/>
          <w:szCs w:val="24"/>
          <w:lang w:val="en-US"/>
        </w:rPr>
        <w:t>, and its prevalence remains largely unknown.</w:t>
      </w:r>
      <w:commentRangeEnd w:id="3"/>
      <w:r>
        <w:commentReference w:id="3"/>
      </w:r>
      <w:r>
        <w:rPr>
          <w:rFonts w:hint="default" w:cs="Arial"/>
          <w:color w:val="auto"/>
          <w:sz w:val="24"/>
          <w:szCs w:val="24"/>
          <w:lang w:val="en-US"/>
        </w:rPr>
        <w:t xml:space="preserve"> </w:t>
      </w:r>
      <w:r>
        <w:rPr>
          <w:rFonts w:cs="Arial"/>
          <w:sz w:val="24"/>
          <w:szCs w:val="24"/>
        </w:rPr>
        <w:t xml:space="preserve">To better understand this phenomenon, we collected </w:t>
      </w:r>
      <w:r>
        <w:rPr>
          <w:rFonts w:hint="default" w:cs="Arial"/>
          <w:sz w:val="24"/>
          <w:szCs w:val="24"/>
          <w:lang w:val="en-US"/>
        </w:rPr>
        <w:t xml:space="preserve">active </w:t>
      </w:r>
      <w:r>
        <w:rPr>
          <w:rFonts w:cs="Arial"/>
          <w:sz w:val="24"/>
          <w:szCs w:val="24"/>
        </w:rPr>
        <w:t xml:space="preserve">ant </w:t>
      </w:r>
      <w:r>
        <w:rPr>
          <w:rFonts w:hint="eastAsia" w:cs="Arial"/>
          <w:sz w:val="24"/>
          <w:szCs w:val="24"/>
        </w:rPr>
        <w:t xml:space="preserve">hitchhiking </w:t>
      </w:r>
      <w:r>
        <w:rPr>
          <w:rFonts w:cs="Arial"/>
          <w:sz w:val="24"/>
          <w:szCs w:val="24"/>
        </w:rPr>
        <w:t xml:space="preserve">cases </w:t>
      </w:r>
      <w:r>
        <w:rPr>
          <w:rFonts w:hint="default" w:cs="Arial"/>
          <w:sz w:val="24"/>
          <w:szCs w:val="24"/>
          <w:lang w:val="en-US"/>
        </w:rPr>
        <w:t xml:space="preserve">in Taiwan </w:t>
      </w:r>
      <w:r>
        <w:rPr>
          <w:rFonts w:cs="Arial"/>
          <w:sz w:val="24"/>
          <w:szCs w:val="24"/>
        </w:rPr>
        <w:t xml:space="preserve">from the social media Facebook via </w:t>
      </w:r>
      <w:r>
        <w:rPr>
          <w:rFonts w:hint="eastAsia" w:cs="Arial"/>
          <w:sz w:val="24"/>
          <w:szCs w:val="24"/>
        </w:rPr>
        <w:t>citizen science</w:t>
      </w:r>
      <w:r>
        <w:rPr>
          <w:rFonts w:cs="Arial"/>
          <w:sz w:val="24"/>
          <w:szCs w:val="24"/>
        </w:rPr>
        <w:t xml:space="preserve"> efforts and</w:t>
      </w:r>
      <w:r>
        <w:rPr>
          <w:rFonts w:hint="eastAsia" w:cs="Arial"/>
          <w:sz w:val="24"/>
          <w:szCs w:val="24"/>
        </w:rPr>
        <w:t xml:space="preserve"> examined the spatial and temporal patterns</w:t>
      </w:r>
      <w:r>
        <w:rPr>
          <w:rFonts w:cs="Arial"/>
          <w:sz w:val="24"/>
          <w:szCs w:val="24"/>
        </w:rPr>
        <w:t xml:space="preserve"> of ant</w:t>
      </w:r>
      <w:r>
        <w:rPr>
          <w:rFonts w:hint="eastAsia" w:cs="Arial"/>
          <w:sz w:val="24"/>
          <w:szCs w:val="24"/>
        </w:rPr>
        <w:t xml:space="preserve"> hitchhiking in Taiwan. Our aim is to </w:t>
      </w:r>
      <w:r>
        <w:rPr>
          <w:rFonts w:cs="Arial"/>
          <w:sz w:val="24"/>
          <w:szCs w:val="24"/>
        </w:rPr>
        <w:t xml:space="preserve">provide </w:t>
      </w:r>
      <w:r>
        <w:rPr>
          <w:rFonts w:hint="eastAsia" w:cs="Arial"/>
          <w:sz w:val="24"/>
          <w:szCs w:val="24"/>
        </w:rPr>
        <w:t xml:space="preserve">the </w:t>
      </w:r>
      <w:r>
        <w:rPr>
          <w:rFonts w:cs="Arial"/>
          <w:sz w:val="24"/>
          <w:szCs w:val="24"/>
        </w:rPr>
        <w:t xml:space="preserve">first official report of </w:t>
      </w:r>
      <w:r>
        <w:rPr>
          <w:rFonts w:hint="default" w:cs="Arial"/>
          <w:sz w:val="24"/>
          <w:szCs w:val="24"/>
          <w:lang w:val="en-US"/>
        </w:rPr>
        <w:t xml:space="preserve">active </w:t>
      </w:r>
      <w:r>
        <w:rPr>
          <w:rFonts w:hint="eastAsia" w:cs="Arial"/>
          <w:sz w:val="24"/>
          <w:szCs w:val="24"/>
        </w:rPr>
        <w:t xml:space="preserve">ant </w:t>
      </w:r>
      <w:r>
        <w:rPr>
          <w:rFonts w:cs="Arial"/>
          <w:sz w:val="24"/>
          <w:szCs w:val="24"/>
        </w:rPr>
        <w:t>hitchhiking</w:t>
      </w:r>
      <w:r>
        <w:rPr>
          <w:rFonts w:hint="eastAsia" w:cs="Arial"/>
          <w:sz w:val="24"/>
          <w:szCs w:val="24"/>
        </w:rPr>
        <w:t xml:space="preserve"> on vehicles and</w:t>
      </w:r>
      <w:r>
        <w:rPr>
          <w:rFonts w:cs="Arial"/>
          <w:sz w:val="24"/>
          <w:szCs w:val="24"/>
        </w:rPr>
        <w:t xml:space="preserve"> discuss</w:t>
      </w:r>
      <w:r>
        <w:rPr>
          <w:rFonts w:hint="eastAsia" w:cs="Arial"/>
          <w:sz w:val="24"/>
          <w:szCs w:val="24"/>
        </w:rPr>
        <w:t xml:space="preserve"> its </w:t>
      </w:r>
      <w:r>
        <w:rPr>
          <w:rFonts w:cs="Arial"/>
          <w:sz w:val="24"/>
          <w:szCs w:val="24"/>
        </w:rPr>
        <w:t xml:space="preserve">potential </w:t>
      </w:r>
      <w:r>
        <w:rPr>
          <w:rFonts w:hint="eastAsia" w:cs="Arial"/>
          <w:sz w:val="24"/>
          <w:szCs w:val="24"/>
        </w:rPr>
        <w:t>ecological implications.</w:t>
      </w:r>
    </w:p>
    <w:p>
      <w:pPr>
        <w:spacing w:line="480" w:lineRule="auto"/>
        <w:ind w:firstLine="720"/>
        <w:rPr>
          <w:rFonts w:cs="Arial"/>
          <w:color w:val="FF0000"/>
          <w:sz w:val="24"/>
          <w:szCs w:val="24"/>
        </w:rPr>
      </w:pPr>
    </w:p>
    <w:p>
      <w:pPr>
        <w:spacing w:line="480" w:lineRule="auto"/>
        <w:ind w:firstLine="720"/>
        <w:rPr>
          <w:rFonts w:cs="Arial"/>
          <w:color w:val="FF0000"/>
          <w:sz w:val="24"/>
          <w:szCs w:val="24"/>
        </w:rPr>
      </w:pP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left"/>
        <w:rPr>
          <w:rFonts w:cs="Arial"/>
          <w:bCs/>
          <w:color w:val="FF0000"/>
          <w:sz w:val="24"/>
          <w:szCs w:val="24"/>
        </w:rPr>
      </w:pPr>
      <w:r>
        <w:rPr>
          <w:rFonts w:hint="eastAsia" w:cs="Arial"/>
          <w:bCs/>
          <w:i/>
          <w:iCs/>
          <w:sz w:val="24"/>
          <w:szCs w:val="24"/>
        </w:rPr>
        <w:t>Data collection</w:t>
      </w:r>
      <w:r>
        <w:rPr>
          <w:rFonts w:cs="Arial"/>
          <w:bCs/>
          <w:i/>
          <w:iCs/>
          <w:sz w:val="24"/>
          <w:szCs w:val="24"/>
        </w:rPr>
        <w:t xml:space="preserve"> and analysis</w:t>
      </w:r>
    </w:p>
    <w:p>
      <w:pPr>
        <w:spacing w:line="480" w:lineRule="auto"/>
        <w:ind w:firstLine="0" w:firstLineChars="0"/>
        <w:rPr>
          <w:rFonts w:cs="Arial"/>
          <w:bCs/>
          <w:color w:val="0070C0"/>
          <w:sz w:val="24"/>
          <w:szCs w:val="24"/>
        </w:rPr>
      </w:pPr>
      <w:r>
        <w:rPr>
          <w:rFonts w:cs="Arial"/>
          <w:bCs/>
          <w:sz w:val="24"/>
          <w:szCs w:val="24"/>
        </w:rPr>
        <w:t xml:space="preserve">In the initial phase of data collection (2017–2022), cases of ant hitchhiking on vehicles were gathered from Facebook group where general public shares a case involving their own vehicle intruded by </w:t>
      </w:r>
      <w:commentRangeStart w:id="5"/>
      <w:commentRangeStart w:id="6"/>
      <w:r>
        <w:rPr>
          <w:rFonts w:cs="Arial"/>
          <w:bCs/>
          <w:sz w:val="24"/>
          <w:szCs w:val="24"/>
        </w:rPr>
        <w:t>ants</w:t>
      </w:r>
      <w:commentRangeEnd w:id="5"/>
      <w:r>
        <w:rPr>
          <w:rStyle w:val="7"/>
        </w:rPr>
        <w:commentReference w:id="5"/>
      </w:r>
      <w:commentRangeEnd w:id="6"/>
      <w:r>
        <w:commentReference w:id="6"/>
      </w:r>
      <w:r>
        <w:rPr>
          <w:rFonts w:cs="Arial"/>
          <w:bCs/>
          <w:sz w:val="24"/>
          <w:szCs w:val="24"/>
        </w:rPr>
        <w:t>. When a user responded, we asked the person to provide the parking date and location of the vehicles, the parking duration (the period between the time when the vehicle was parked and when the ant hitchhiking was observed), the vehicle type (car or scooter), the intended destination, the weather conditions, the surrounding environment (e.g., whether there was any tree nearby), and a photo of the ants for species identification. In the second phase of this study (2023), a dedicated Facebook group</w:t>
      </w:r>
      <w:r>
        <w:rPr>
          <w:rStyle w:val="7"/>
          <w:sz w:val="24"/>
          <w:szCs w:val="24"/>
        </w:rPr>
        <w:t xml:space="preserve"> (https://www.facebook.com/groups/577051257470900) </w:t>
      </w:r>
      <w:r>
        <w:rPr>
          <w:rFonts w:cs="Arial"/>
          <w:bCs/>
          <w:sz w:val="24"/>
          <w:szCs w:val="24"/>
        </w:rPr>
        <w:t>was established to systematically collect ant hitchhiking data from users. A post listing standardized survey questions was pinned on the top of the group page so that the observers can report the aforementioned information on hitchhiking cases in their posts in a consistent format. The data collected from the two phases were combined as the final data for subsequent analysis.</w:t>
      </w:r>
    </w:p>
    <w:p>
      <w:pPr>
        <w:spacing w:line="480" w:lineRule="auto"/>
        <w:ind w:firstLine="708" w:firstLineChars="295"/>
        <w:rPr>
          <w:rFonts w:cs="Arial"/>
          <w:bCs/>
          <w:sz w:val="24"/>
          <w:szCs w:val="24"/>
        </w:rPr>
      </w:pPr>
      <w:commentRangeStart w:id="7"/>
      <w:r>
        <w:rPr>
          <w:rFonts w:cs="Arial"/>
          <w:bCs/>
          <w:sz w:val="24"/>
          <w:szCs w:val="24"/>
        </w:rPr>
        <w:t xml:space="preserve">We categorized ant species as “arboreal”, “semi-arboreal”, or “ground-dwelling” based on their nesting sites and foraging habits. </w:t>
      </w:r>
      <w:commentRangeEnd w:id="7"/>
      <w:r>
        <w:commentReference w:id="7"/>
      </w:r>
      <w:r>
        <w:rPr>
          <w:rFonts w:cs="Arial"/>
          <w:bCs/>
          <w:sz w:val="24"/>
          <w:szCs w:val="24"/>
        </w:rPr>
        <w:t xml:space="preserve">The difference in the number of reported cases in the four seasons </w:t>
      </w:r>
      <w:r>
        <w:rPr>
          <w:rFonts w:cs="Arial"/>
          <w:sz w:val="24"/>
          <w:szCs w:val="24"/>
        </w:rPr>
        <w:t>(spring: March–May; summer: June–August; fall: September–November; winter: December–February)</w:t>
      </w:r>
      <w:r>
        <w:rPr>
          <w:rFonts w:hint="default" w:cs="Arial"/>
          <w:sz w:val="24"/>
          <w:szCs w:val="24"/>
          <w:lang w:val="en-US"/>
        </w:rPr>
        <w:t xml:space="preserve"> across the study period</w:t>
      </w:r>
      <w:r>
        <w:rPr>
          <w:rFonts w:cs="Arial"/>
          <w:sz w:val="24"/>
          <w:szCs w:val="24"/>
        </w:rPr>
        <w:t xml:space="preserve"> </w:t>
      </w:r>
      <w:r>
        <w:rPr>
          <w:rFonts w:cs="Arial"/>
          <w:bCs/>
          <w:sz w:val="24"/>
          <w:szCs w:val="24"/>
        </w:rPr>
        <w:t xml:space="preserve">was analyzed using the Pearson's chi-square test. All recorded cases and the </w:t>
      </w:r>
      <w:commentRangeStart w:id="8"/>
      <w:commentRangeStart w:id="9"/>
      <w:r>
        <w:rPr>
          <w:rFonts w:cs="Arial"/>
          <w:bCs/>
          <w:sz w:val="24"/>
          <w:szCs w:val="24"/>
        </w:rPr>
        <w:t xml:space="preserve">associated variables </w:t>
      </w:r>
      <w:commentRangeEnd w:id="8"/>
      <w:r>
        <w:rPr>
          <w:rStyle w:val="7"/>
        </w:rPr>
        <w:commentReference w:id="8"/>
      </w:r>
      <w:commentRangeEnd w:id="9"/>
      <w:r>
        <w:commentReference w:id="9"/>
      </w:r>
      <w:r>
        <w:rPr>
          <w:rFonts w:cs="Arial"/>
          <w:bCs/>
          <w:sz w:val="24"/>
          <w:szCs w:val="24"/>
        </w:rPr>
        <w:t>were provided in the Supplementary Data.</w:t>
      </w:r>
    </w:p>
    <w:p>
      <w:pPr>
        <w:spacing w:line="480" w:lineRule="auto"/>
        <w:rPr>
          <w:rFonts w:cs="Arial"/>
          <w:bCs/>
          <w:sz w:val="24"/>
          <w:szCs w:val="24"/>
        </w:rPr>
      </w:pPr>
      <w:r>
        <w:rPr>
          <w:rFonts w:cs="Arial"/>
          <w:bCs/>
          <w:sz w:val="24"/>
          <w:szCs w:val="24"/>
        </w:rPr>
        <w:br w:type="page"/>
      </w:r>
      <w:r>
        <w:rPr>
          <w:rFonts w:cs="Arial"/>
          <w:b/>
          <w:sz w:val="24"/>
          <w:szCs w:val="24"/>
        </w:rPr>
        <w:t>Results</w:t>
      </w:r>
    </w:p>
    <w:p>
      <w:pPr>
        <w:spacing w:line="480" w:lineRule="auto"/>
        <w:rPr>
          <w:rFonts w:cs="Arial"/>
          <w:b/>
          <w:sz w:val="24"/>
          <w:szCs w:val="24"/>
        </w:rPr>
      </w:pPr>
      <w:r>
        <w:rPr>
          <w:rFonts w:hint="eastAsia" w:cs="Arial"/>
          <w:bCs/>
          <w:sz w:val="24"/>
          <w:szCs w:val="24"/>
        </w:rPr>
        <w:t xml:space="preserve">In total, we </w:t>
      </w:r>
      <w:r>
        <w:rPr>
          <w:rFonts w:cs="Arial"/>
          <w:bCs/>
          <w:sz w:val="24"/>
          <w:szCs w:val="24"/>
        </w:rPr>
        <w:t>received</w:t>
      </w:r>
      <w:r>
        <w:rPr>
          <w:rFonts w:hint="eastAsia" w:cs="Arial"/>
          <w:bCs/>
          <w:sz w:val="24"/>
          <w:szCs w:val="24"/>
        </w:rPr>
        <w:t xml:space="preserve"> </w:t>
      </w:r>
      <w:r>
        <w:rPr>
          <w:rFonts w:cs="Arial"/>
          <w:bCs/>
          <w:sz w:val="24"/>
          <w:szCs w:val="24"/>
        </w:rPr>
        <w:t>52 cases</w:t>
      </w:r>
      <w:r>
        <w:rPr>
          <w:rFonts w:hint="eastAsia" w:cs="Arial"/>
          <w:bCs/>
          <w:sz w:val="24"/>
          <w:szCs w:val="24"/>
        </w:rPr>
        <w:t xml:space="preserve"> of </w:t>
      </w:r>
      <w:r>
        <w:rPr>
          <w:rFonts w:hint="default" w:cs="Arial"/>
          <w:bCs/>
          <w:sz w:val="24"/>
          <w:szCs w:val="24"/>
          <w:lang w:val="en-US"/>
        </w:rPr>
        <w:t xml:space="preserve">active </w:t>
      </w:r>
      <w:r>
        <w:rPr>
          <w:rFonts w:hint="eastAsia" w:cs="Arial"/>
          <w:bCs/>
          <w:sz w:val="24"/>
          <w:szCs w:val="24"/>
        </w:rPr>
        <w:t xml:space="preserve">ant hitchhiking on </w:t>
      </w:r>
      <w:r>
        <w:rPr>
          <w:rFonts w:cs="Arial"/>
          <w:bCs/>
          <w:sz w:val="24"/>
          <w:szCs w:val="24"/>
        </w:rPr>
        <w:t>cars (</w:t>
      </w:r>
      <w:r>
        <w:rPr>
          <w:rFonts w:cs="Arial"/>
          <w:bCs/>
          <w:i/>
          <w:iCs/>
          <w:sz w:val="24"/>
          <w:szCs w:val="24"/>
        </w:rPr>
        <w:t>n</w:t>
      </w:r>
      <w:r>
        <w:rPr>
          <w:rFonts w:cs="Arial"/>
          <w:bCs/>
          <w:sz w:val="24"/>
          <w:szCs w:val="24"/>
        </w:rPr>
        <w:t xml:space="preserve"> = 44)</w:t>
      </w:r>
      <w:r>
        <w:rPr>
          <w:rFonts w:hint="eastAsia" w:cs="Arial"/>
          <w:bCs/>
          <w:sz w:val="24"/>
          <w:szCs w:val="24"/>
        </w:rPr>
        <w:t xml:space="preserve"> and scooters </w:t>
      </w:r>
      <w:r>
        <w:rPr>
          <w:rFonts w:cs="Arial"/>
          <w:bCs/>
          <w:sz w:val="24"/>
          <w:szCs w:val="24"/>
        </w:rPr>
        <w:t>(</w:t>
      </w:r>
      <w:r>
        <w:rPr>
          <w:rFonts w:cs="Arial"/>
          <w:bCs/>
          <w:i/>
          <w:iCs/>
          <w:sz w:val="24"/>
          <w:szCs w:val="24"/>
        </w:rPr>
        <w:t>n</w:t>
      </w:r>
      <w:r>
        <w:rPr>
          <w:rFonts w:cs="Arial"/>
          <w:bCs/>
          <w:sz w:val="24"/>
          <w:szCs w:val="24"/>
        </w:rPr>
        <w:t xml:space="preserve"> = 8)</w:t>
      </w:r>
      <w:r>
        <w:rPr>
          <w:rFonts w:hint="eastAsia" w:cs="Arial"/>
          <w:bCs/>
          <w:sz w:val="24"/>
          <w:szCs w:val="24"/>
        </w:rPr>
        <w:t xml:space="preserve"> between 2017 and 2023, with the majority of them </w:t>
      </w:r>
      <w:r>
        <w:rPr>
          <w:rFonts w:cs="Arial"/>
          <w:bCs/>
          <w:sz w:val="24"/>
          <w:szCs w:val="24"/>
        </w:rPr>
        <w:t xml:space="preserve">reported </w:t>
      </w:r>
      <w:r>
        <w:rPr>
          <w:rFonts w:hint="eastAsia" w:cs="Arial"/>
          <w:bCs/>
          <w:sz w:val="24"/>
          <w:szCs w:val="24"/>
        </w:rPr>
        <w:t xml:space="preserve">from central and northern Taiwan (Fig. 1). </w:t>
      </w:r>
      <w:r>
        <w:rPr>
          <w:rFonts w:cs="Arial"/>
          <w:bCs/>
          <w:sz w:val="24"/>
          <w:szCs w:val="24"/>
        </w:rPr>
        <w:t>Nine species</w:t>
      </w:r>
      <w:r>
        <w:rPr>
          <w:rFonts w:hint="eastAsia" w:cs="Arial"/>
          <w:bCs/>
          <w:sz w:val="24"/>
          <w:szCs w:val="24"/>
        </w:rPr>
        <w:t xml:space="preserve"> were recorded, among which </w:t>
      </w:r>
      <w:r>
        <w:rPr>
          <w:rFonts w:cs="Arial"/>
          <w:bCs/>
          <w:sz w:val="24"/>
          <w:szCs w:val="24"/>
        </w:rPr>
        <w:t>two were native and seven were exotic (Table 1).</w:t>
      </w:r>
      <w:r>
        <w:rPr>
          <w:rFonts w:hint="eastAsia" w:cs="Arial"/>
          <w:bCs/>
          <w:sz w:val="24"/>
          <w:szCs w:val="24"/>
        </w:rPr>
        <w:t xml:space="preserve"> </w:t>
      </w:r>
      <w:r>
        <w:rPr>
          <w:rFonts w:cs="Arial"/>
          <w:bCs/>
          <w:sz w:val="24"/>
          <w:szCs w:val="24"/>
        </w:rPr>
        <w:t>Besides, among the recorded species, eight of them were arboreal or semi-arboreal ants (Table 1). O</w:t>
      </w:r>
      <w:r>
        <w:rPr>
          <w:rFonts w:hint="eastAsia" w:cs="Arial"/>
          <w:bCs/>
          <w:sz w:val="24"/>
          <w:szCs w:val="24"/>
        </w:rPr>
        <w:t>ne species</w:t>
      </w:r>
      <w:r>
        <w:rPr>
          <w:rFonts w:cs="Arial"/>
          <w:bCs/>
          <w:sz w:val="24"/>
          <w:szCs w:val="24"/>
        </w:rPr>
        <w:t xml:space="preserve"> in particular</w:t>
      </w:r>
      <w:r>
        <w:rPr>
          <w:rFonts w:hint="eastAsia" w:cs="Arial"/>
          <w:bCs/>
          <w:sz w:val="24"/>
          <w:szCs w:val="24"/>
        </w:rPr>
        <w:t>,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w:t>
      </w:r>
      <w:r>
        <w:rPr>
          <w:rFonts w:cs="Arial"/>
          <w:bCs/>
          <w:sz w:val="24"/>
          <w:szCs w:val="24"/>
        </w:rPr>
        <w:t>approximately 60%</w:t>
      </w:r>
      <w:r>
        <w:rPr>
          <w:rFonts w:hint="eastAsia" w:cs="Arial"/>
          <w:bCs/>
          <w:sz w:val="24"/>
          <w:szCs w:val="24"/>
        </w:rPr>
        <w:t xml:space="preserve"> the </w:t>
      </w:r>
      <w:r>
        <w:rPr>
          <w:rFonts w:cs="Arial"/>
          <w:bCs/>
          <w:sz w:val="24"/>
          <w:szCs w:val="24"/>
        </w:rPr>
        <w:t xml:space="preserve">reported </w:t>
      </w:r>
      <w:r>
        <w:rPr>
          <w:rFonts w:hint="eastAsia" w:cs="Arial"/>
          <w:bCs/>
          <w:sz w:val="24"/>
          <w:szCs w:val="24"/>
        </w:rPr>
        <w:t xml:space="preserve">cases </w:t>
      </w:r>
      <w:r>
        <w:rPr>
          <w:rFonts w:cs="Arial"/>
          <w:bCs/>
          <w:sz w:val="24"/>
          <w:szCs w:val="24"/>
        </w:rPr>
        <w:t>(</w:t>
      </w:r>
      <w:r>
        <w:rPr>
          <w:rFonts w:cs="Arial"/>
          <w:bCs/>
          <w:i/>
          <w:iCs/>
          <w:sz w:val="24"/>
          <w:szCs w:val="24"/>
        </w:rPr>
        <w:t>n</w:t>
      </w:r>
      <w:r>
        <w:rPr>
          <w:rFonts w:cs="Arial"/>
          <w:bCs/>
          <w:sz w:val="24"/>
          <w:szCs w:val="24"/>
        </w:rPr>
        <w:t xml:space="preserve"> = 31)</w:t>
      </w:r>
      <w:r>
        <w:rPr>
          <w:rFonts w:hint="eastAsia" w:cs="Arial"/>
          <w:bCs/>
          <w:sz w:val="24"/>
          <w:szCs w:val="24"/>
        </w:rPr>
        <w:t>.</w:t>
      </w:r>
      <w:r>
        <w:rPr>
          <w:rFonts w:cs="Arial"/>
          <w:bCs/>
          <w:sz w:val="24"/>
          <w:szCs w:val="24"/>
        </w:rPr>
        <w:t xml:space="preserve"> </w:t>
      </w:r>
      <w:r>
        <w:rPr>
          <w:rFonts w:hint="eastAsia" w:cs="Arial"/>
          <w:bCs/>
          <w:sz w:val="24"/>
          <w:szCs w:val="24"/>
        </w:rPr>
        <w:t xml:space="preserve">The parking duration of the vehicles on which the ants hitchhiked ranged from </w:t>
      </w:r>
      <w:r>
        <w:rPr>
          <w:rFonts w:cs="Arial"/>
          <w:bCs/>
          <w:sz w:val="24"/>
          <w:szCs w:val="24"/>
        </w:rPr>
        <w:t>less than half a day</w:t>
      </w:r>
      <w:r>
        <w:rPr>
          <w:rFonts w:hint="eastAsia" w:cs="Arial"/>
          <w:bCs/>
          <w:sz w:val="24"/>
          <w:szCs w:val="24"/>
        </w:rPr>
        <w:t xml:space="preserve"> </w:t>
      </w:r>
      <w:r>
        <w:rPr>
          <w:rFonts w:cs="Arial"/>
          <w:bCs/>
          <w:sz w:val="24"/>
          <w:szCs w:val="24"/>
        </w:rPr>
        <w:t xml:space="preserve">to </w:t>
      </w:r>
      <w:r>
        <w:rPr>
          <w:rFonts w:hint="eastAsia" w:cs="Arial"/>
          <w:bCs/>
          <w:sz w:val="24"/>
          <w:szCs w:val="24"/>
        </w:rPr>
        <w:t xml:space="preserve">over </w:t>
      </w:r>
      <w:r>
        <w:rPr>
          <w:rFonts w:cs="Arial"/>
          <w:bCs/>
          <w:sz w:val="24"/>
          <w:szCs w:val="24"/>
        </w:rPr>
        <w:t>a month; more than half of the hitchhiking events (</w:t>
      </w:r>
      <w:r>
        <w:rPr>
          <w:rFonts w:cs="Arial"/>
          <w:bCs/>
          <w:i/>
          <w:iCs/>
          <w:sz w:val="24"/>
          <w:szCs w:val="24"/>
        </w:rPr>
        <w:t>n</w:t>
      </w:r>
      <w:r>
        <w:rPr>
          <w:rFonts w:cs="Arial"/>
          <w:bCs/>
          <w:sz w:val="24"/>
          <w:szCs w:val="24"/>
        </w:rPr>
        <w:t xml:space="preserve"> = 30) </w:t>
      </w:r>
      <w:r>
        <w:rPr>
          <w:rFonts w:hint="eastAsia" w:cs="Arial"/>
          <w:bCs/>
          <w:sz w:val="24"/>
          <w:szCs w:val="24"/>
        </w:rPr>
        <w:t>occurr</w:t>
      </w:r>
      <w:r>
        <w:rPr>
          <w:rFonts w:cs="Arial"/>
          <w:bCs/>
          <w:sz w:val="24"/>
          <w:szCs w:val="24"/>
        </w:rPr>
        <w:t>ed within a day</w:t>
      </w:r>
      <w:r>
        <w:rPr>
          <w:rFonts w:hint="eastAsia" w:cs="Arial"/>
          <w:bCs/>
          <w:sz w:val="24"/>
          <w:szCs w:val="24"/>
        </w:rPr>
        <w:t>.</w:t>
      </w:r>
      <w:r>
        <w:rPr>
          <w:rFonts w:cs="Arial"/>
          <w:bCs/>
          <w:sz w:val="24"/>
          <w:szCs w:val="24"/>
        </w:rPr>
        <w:t xml:space="preserve"> The number of reported cases differed significantly among the four seasons (χ</w:t>
      </w:r>
      <w:r>
        <w:rPr>
          <w:rFonts w:cs="Arial"/>
          <w:bCs/>
          <w:sz w:val="24"/>
          <w:szCs w:val="24"/>
          <w:vertAlign w:val="superscript"/>
        </w:rPr>
        <w:t>2</w:t>
      </w:r>
      <w:r>
        <w:rPr>
          <w:rFonts w:cs="Arial"/>
          <w:bCs/>
          <w:sz w:val="24"/>
          <w:szCs w:val="24"/>
        </w:rPr>
        <w:t xml:space="preserve"> = 25.69,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and were higher in the </w:t>
      </w:r>
      <w:r>
        <w:rPr>
          <w:rFonts w:hint="eastAsia" w:cs="Arial"/>
          <w:bCs/>
          <w:sz w:val="24"/>
          <w:szCs w:val="24"/>
        </w:rPr>
        <w:t>spring and summer</w:t>
      </w:r>
      <w:r>
        <w:rPr>
          <w:rFonts w:cs="Arial"/>
          <w:bCs/>
          <w:sz w:val="24"/>
          <w:szCs w:val="24"/>
        </w:rPr>
        <w:t xml:space="preserve"> compared to the fall and winter (Fig. 2).</w:t>
      </w:r>
      <w:r>
        <w:rPr>
          <w:rFonts w:cs="Arial"/>
          <w:b/>
          <w:sz w:val="24"/>
          <w:szCs w:val="24"/>
        </w:rPr>
        <w:br w:type="page"/>
      </w:r>
    </w:p>
    <w:p>
      <w:pPr>
        <w:spacing w:line="480" w:lineRule="auto"/>
        <w:rPr>
          <w:rFonts w:cs="Arial"/>
          <w:b/>
          <w:sz w:val="24"/>
          <w:szCs w:val="24"/>
        </w:rPr>
      </w:pPr>
      <w:r>
        <w:rPr>
          <w:rFonts w:cs="Arial"/>
          <w:b/>
          <w:sz w:val="24"/>
          <w:szCs w:val="24"/>
        </w:rPr>
        <w:t>Discussion</w:t>
      </w:r>
    </w:p>
    <w:p>
      <w:pPr>
        <w:pStyle w:val="26"/>
        <w:spacing w:line="480" w:lineRule="auto"/>
        <w:ind w:left="0"/>
        <w:rPr>
          <w:rFonts w:cs="Arial"/>
          <w:bCs/>
          <w:sz w:val="24"/>
          <w:szCs w:val="24"/>
        </w:rPr>
      </w:pPr>
      <w:r>
        <w:rPr>
          <w:rFonts w:cs="Arial"/>
          <w:bCs/>
          <w:sz w:val="24"/>
          <w:szCs w:val="24"/>
        </w:rPr>
        <w:t xml:space="preserve">Ant hitchhiking on vehicles can be </w:t>
      </w:r>
      <w:r>
        <w:rPr>
          <w:rFonts w:hint="eastAsia" w:cs="Arial"/>
          <w:bCs/>
          <w:sz w:val="24"/>
          <w:szCs w:val="24"/>
        </w:rPr>
        <w:t xml:space="preserve">a </w:t>
      </w:r>
      <w:r>
        <w:rPr>
          <w:rFonts w:cs="Arial"/>
          <w:bCs/>
          <w:sz w:val="24"/>
          <w:szCs w:val="24"/>
        </w:rPr>
        <w:t>potential</w:t>
      </w:r>
      <w:r>
        <w:rPr>
          <w:rFonts w:hint="eastAsia" w:cs="Arial"/>
          <w:bCs/>
          <w:sz w:val="24"/>
          <w:szCs w:val="24"/>
        </w:rPr>
        <w:t xml:space="preserve"> pathway for the spread of exotic species</w:t>
      </w:r>
      <w:r>
        <w:rPr>
          <w:rFonts w:cs="Arial"/>
          <w:bCs/>
          <w:sz w:val="24"/>
          <w:szCs w:val="24"/>
        </w:rPr>
        <w:t xml:space="preserve">. In some cases, </w:t>
      </w:r>
      <w:commentRangeStart w:id="10"/>
      <w:r>
        <w:rPr>
          <w:rFonts w:cs="Arial"/>
          <w:bCs/>
          <w:sz w:val="24"/>
          <w:szCs w:val="24"/>
        </w:rPr>
        <w:t xml:space="preserve">the travel distance between the parking location and the intended destination can be as long as a few hundred kilometers (e.g., from Nantou County in central Taiwan to Pingtung County in southern Taiwan), </w:t>
      </w:r>
      <w:commentRangeEnd w:id="10"/>
      <w:r>
        <w:rPr>
          <w:rStyle w:val="7"/>
        </w:rPr>
        <w:commentReference w:id="10"/>
      </w:r>
      <w:r>
        <w:rPr>
          <w:rFonts w:cs="Arial"/>
          <w:bCs/>
          <w:sz w:val="24"/>
          <w:szCs w:val="24"/>
        </w:rPr>
        <w:t>largely exceeding the dispersal distance achievable through natural movements. Furthermore, hitchhiking events can take place within several hours, during which t</w:t>
      </w:r>
      <w:r>
        <w:rPr>
          <w:rFonts w:hint="eastAsia" w:cs="Arial"/>
          <w:bCs/>
          <w:sz w:val="24"/>
          <w:szCs w:val="24"/>
        </w:rPr>
        <w:t xml:space="preserve">he workers </w:t>
      </w:r>
      <w:r>
        <w:rPr>
          <w:rFonts w:cs="Arial"/>
          <w:bCs/>
          <w:sz w:val="24"/>
          <w:szCs w:val="24"/>
        </w:rPr>
        <w:t>may</w:t>
      </w:r>
      <w:r>
        <w:rPr>
          <w:rFonts w:hint="eastAsia" w:cs="Arial"/>
          <w:bCs/>
          <w:sz w:val="24"/>
          <w:szCs w:val="24"/>
        </w:rPr>
        <w:t xml:space="preserve"> </w:t>
      </w:r>
      <w:r>
        <w:rPr>
          <w:rFonts w:cs="Arial"/>
          <w:bCs/>
          <w:sz w:val="24"/>
          <w:szCs w:val="24"/>
        </w:rPr>
        <w:t>carry</w:t>
      </w:r>
      <w:r>
        <w:rPr>
          <w:rFonts w:hint="eastAsia" w:cs="Arial"/>
          <w:bCs/>
          <w:sz w:val="24"/>
          <w:szCs w:val="24"/>
        </w:rPr>
        <w:t xml:space="preserve"> eggs and larvae</w:t>
      </w:r>
      <w:r>
        <w:rPr>
          <w:rFonts w:cs="Arial"/>
          <w:bCs/>
          <w:sz w:val="24"/>
          <w:szCs w:val="24"/>
        </w:rPr>
        <w:t>, along</w:t>
      </w:r>
      <w:r>
        <w:rPr>
          <w:rFonts w:hint="eastAsia" w:cs="Arial"/>
          <w:bCs/>
          <w:sz w:val="24"/>
          <w:szCs w:val="24"/>
        </w:rPr>
        <w:t xml:space="preserve"> </w:t>
      </w:r>
      <w:r>
        <w:rPr>
          <w:rFonts w:cs="Arial"/>
          <w:bCs/>
          <w:sz w:val="24"/>
          <w:szCs w:val="24"/>
        </w:rPr>
        <w:t xml:space="preserve">with queen(s), and </w:t>
      </w:r>
      <w:commentRangeStart w:id="11"/>
      <w:r>
        <w:rPr>
          <w:rFonts w:cs="Arial"/>
          <w:bCs/>
          <w:sz w:val="24"/>
          <w:szCs w:val="24"/>
        </w:rPr>
        <w:t xml:space="preserve">move together </w:t>
      </w:r>
      <w:r>
        <w:rPr>
          <w:rFonts w:hint="eastAsia" w:cs="Arial"/>
          <w:bCs/>
          <w:sz w:val="24"/>
          <w:szCs w:val="24"/>
        </w:rPr>
        <w:t>to the vehicles</w:t>
      </w:r>
      <w:r>
        <w:rPr>
          <w:rFonts w:cs="Arial"/>
          <w:bCs/>
          <w:sz w:val="24"/>
          <w:szCs w:val="24"/>
        </w:rPr>
        <w:t xml:space="preserve">. </w:t>
      </w:r>
      <w:commentRangeEnd w:id="11"/>
      <w:r>
        <w:rPr>
          <w:rStyle w:val="7"/>
        </w:rPr>
        <w:commentReference w:id="11"/>
      </w:r>
      <w:r>
        <w:rPr>
          <w:rFonts w:cs="Arial"/>
          <w:bCs/>
          <w:sz w:val="24"/>
          <w:szCs w:val="24"/>
        </w:rPr>
        <w:t xml:space="preserve">This suggests that ant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In fact, the most frequently reported hitchhiking species, the black cocoa ant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exhibits notably high local densities in central Taiwan, which may act as a driving force underlying their dispersal and colonization of artificial structures (e.g., vehicles). Of particular significance is the black cocoa ant populations in central Taiwan has been demonstrated to be non-native </w:t>
      </w:r>
      <w:r>
        <w:rPr>
          <w:rFonts w:cs="Arial"/>
          <w:bCs/>
          <w:sz w:val="24"/>
          <w:szCs w:val="24"/>
        </w:rPr>
        <w:fldChar w:fldCharType="begin"/>
      </w:r>
      <w:r>
        <w:rPr>
          <w:rFonts w:cs="Arial"/>
          <w:bCs/>
          <w:sz w:val="24"/>
          <w:szCs w:val="24"/>
        </w:rPr>
        <w:instrText xml:space="preserve"> ADDIN EN.CITE &lt;EndNote&gt;&lt;Cite&gt;&lt;Author&gt;Hsu&lt;/Author&gt;&lt;Year&gt;2022&lt;/Year&gt;&lt;RecNum&gt;26&lt;/RecNum&gt;&lt;DisplayText&gt;(Hsu et al. 2022)&lt;/DisplayText&gt;&lt;record&gt;&lt;rec-number&gt;26&lt;/rec-number&gt;&lt;foreign-keys&gt;&lt;key app="EN" db-id="5za2wssxastp9be5drupxef7estwzx02xwzf" timestamp="1695392247"&gt;26&lt;/key&gt;&lt;/foreign-keys&gt;&lt;ref-type name="Journal Article"&gt;17&lt;/ref-type&gt;&lt;contributors&gt;&lt;authors&gt;&lt;author&gt;Hsu, Feng-Chuan&lt;/author&gt;&lt;author&gt;Tseng, Shu-Ping&lt;/author&gt;&lt;author&gt;Hsu, Po-Wei&lt;/author&gt;&lt;author&gt;Lu, Chia-Wei&lt;/author&gt;&lt;author&gt;Yang, Chin-Cheng Scotty&lt;/author&gt;&lt;author&gt;Lin, Chung-Chi&lt;/author&gt;&lt;/authors&gt;&lt;/contributors&gt;&lt;titles&gt;&lt;title&gt;Introduction of a non-native lineage is linked to the recent black cocoa ant, Dolichoderus thoracicus (Smith, 1860), outbreaks in Taiwan&lt;/title&gt;&lt;secondary-title&gt;Taiwania&lt;/secondary-title&gt;&lt;/titles&gt;&lt;periodical&gt;&lt;full-title&gt;Taiwania&lt;/full-title&gt;&lt;/periodical&gt;&lt;volume&gt;67&lt;/volume&gt;&lt;number&gt;2&lt;/number&gt;&lt;dates&gt;&lt;year&gt;2022&lt;/year&gt;&lt;/dates&gt;&lt;isbn&gt;0372-333X&lt;/isbn&gt;&lt;urls&gt;&lt;/urls&gt;&lt;/record&gt;&lt;/Cite&gt;&lt;/EndNote&gt;</w:instrText>
      </w:r>
      <w:r>
        <w:rPr>
          <w:rFonts w:cs="Arial"/>
          <w:bCs/>
          <w:sz w:val="24"/>
          <w:szCs w:val="24"/>
        </w:rPr>
        <w:fldChar w:fldCharType="separate"/>
      </w:r>
      <w:r>
        <w:rPr>
          <w:rFonts w:cs="Arial"/>
          <w:bCs/>
          <w:sz w:val="24"/>
          <w:szCs w:val="24"/>
        </w:rPr>
        <w:t>(Hsu et al. 2022)</w:t>
      </w:r>
      <w:r>
        <w:rPr>
          <w:rFonts w:cs="Arial"/>
          <w:bCs/>
          <w:sz w:val="24"/>
          <w:szCs w:val="24"/>
        </w:rPr>
        <w:fldChar w:fldCharType="end"/>
      </w:r>
      <w:r>
        <w:rPr>
          <w:rFonts w:cs="Arial"/>
          <w:bCs/>
          <w:sz w:val="24"/>
          <w:szCs w:val="24"/>
        </w:rPr>
        <w:t>. Therefore, the role of vehicles in facilitating biological invasions cannot be underestimated</w:t>
      </w:r>
      <w:r>
        <w:rPr>
          <w:rFonts w:hint="eastAsia" w:cs="Arial"/>
          <w:bCs/>
          <w:sz w:val="24"/>
          <w:szCs w:val="24"/>
        </w:rPr>
        <w:t>,</w:t>
      </w:r>
      <w:r>
        <w:rPr>
          <w:rFonts w:cs="Arial"/>
          <w:bCs/>
          <w:sz w:val="24"/>
          <w:szCs w:val="24"/>
        </w:rPr>
        <w:t xml:space="preserve"> emphasizing the need for comprehensive monitoring and management efforts to mitigate the impact of invasive populations.</w:t>
      </w:r>
    </w:p>
    <w:p>
      <w:pPr>
        <w:spacing w:line="480" w:lineRule="auto"/>
        <w:ind w:firstLine="720"/>
        <w:rPr>
          <w:rFonts w:cs="Arial"/>
          <w:bCs/>
          <w:sz w:val="24"/>
          <w:szCs w:val="24"/>
        </w:rPr>
      </w:pPr>
      <w:r>
        <w:rPr>
          <w:rFonts w:cs="Arial"/>
          <w:bCs/>
          <w:sz w:val="24"/>
          <w:szCs w:val="24"/>
        </w:rPr>
        <w:t>Various factors determine 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(Fig. 3).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largely </w:t>
      </w:r>
      <w:r>
        <w:rPr>
          <w:rFonts w:hint="eastAsia" w:cs="Arial"/>
          <w:bCs/>
          <w:sz w:val="24"/>
          <w:szCs w:val="24"/>
        </w:rPr>
        <w:t>depend</w:t>
      </w:r>
      <w:r>
        <w:rPr>
          <w:rFonts w:cs="Arial"/>
          <w:bCs/>
          <w:sz w:val="24"/>
          <w:szCs w:val="24"/>
        </w:rPr>
        <w:t>s</w:t>
      </w:r>
      <w:r>
        <w:rPr>
          <w:rFonts w:hint="eastAsia" w:cs="Arial"/>
          <w:bCs/>
          <w:sz w:val="24"/>
          <w:szCs w:val="24"/>
        </w:rPr>
        <w:t xml:space="preserve"> on the</w:t>
      </w:r>
      <w:r>
        <w:rPr>
          <w:rFonts w:cs="Arial"/>
          <w:bCs/>
          <w:sz w:val="24"/>
          <w:szCs w:val="24"/>
        </w:rPr>
        <w:t>ir</w:t>
      </w:r>
      <w:r>
        <w:rPr>
          <w:rFonts w:hint="eastAsia" w:cs="Arial"/>
          <w:bCs/>
          <w:sz w:val="24"/>
          <w:szCs w:val="24"/>
        </w:rPr>
        <w:t xml:space="preserve"> searching </w:t>
      </w:r>
      <w:r>
        <w:rPr>
          <w:rFonts w:cs="Arial"/>
          <w:bCs/>
          <w:sz w:val="24"/>
          <w:szCs w:val="24"/>
        </w:rPr>
        <w:t>or exploring behavior</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potentially leading to more hitchhiking cases in spring and summer compared to fall and winter (Fig. 2). Moreover, species with different habitat associations may differ in their probability of encountering vehicles. Because of resource limitations within tree canopies (particularly nitrogen availability), arboreal ants typically exhibit frequent foraging activities and territorial patrolling</w:t>
      </w:r>
      <w:r>
        <w:rPr>
          <w:rFonts w:hint="eastAsia" w:cs="Arial"/>
          <w:bCs/>
          <w:sz w:val="24"/>
          <w:szCs w:val="24"/>
        </w:rPr>
        <w:t xml:space="preserve"> </w: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 </w:instrText>
      </w:r>
      <w:r>
        <w:rPr>
          <w:rFonts w:cs="Arial"/>
          <w:bCs/>
          <w:sz w:val="24"/>
          <w:szCs w:val="24"/>
        </w:rPr>
        <w:fldChar w:fldCharType="begin">
          <w:fldData xml:space="preserve">PEVuZE5vdGU+PENpdGU+PEF1dGhvcj5ZYW5vdmlhazwvQXV0aG9yPjxZZWFyPjIwMDA8L1llYXI+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(Yanoviak and Kaspari 2000, Hahn and Wheeler 2002, Hashimoto et al. 2010)</w:t>
      </w:r>
      <w:r>
        <w:rPr>
          <w:rFonts w:cs="Arial"/>
          <w:bCs/>
          <w:sz w:val="24"/>
          <w:szCs w:val="24"/>
        </w:rPr>
        <w:fldChar w:fldCharType="end"/>
      </w:r>
      <w:r>
        <w:rPr>
          <w:rFonts w:cs="Arial"/>
          <w:bCs/>
          <w:sz w:val="24"/>
          <w:szCs w:val="24"/>
        </w:rPr>
        <w:t xml:space="preserve">. Furthermore, there were plenty of instances where the vehicle's surface came into contact with the leaves and twigs of trees, thereby creating pathways for ants to move onto a vehicle and subsequently increasing the opportunities for hitchhiking. </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w:t>
      </w:r>
      <w:commentRangeStart w:id="12"/>
      <w:r>
        <w:rPr>
          <w:rFonts w:hint="eastAsia" w:cs="Arial"/>
          <w:bCs/>
          <w:sz w:val="24"/>
          <w:szCs w:val="24"/>
        </w:rPr>
        <w:t xml:space="preserve">hurdle. </w:t>
      </w:r>
      <w:commentRangeEnd w:id="12"/>
      <w:r>
        <w:rPr>
          <w:rStyle w:val="7"/>
        </w:rPr>
        <w:commentReference w:id="12"/>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forces during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w:t>
      </w:r>
      <w:commentRangeStart w:id="13"/>
      <w:r>
        <w:rPr>
          <w:rFonts w:cs="Arial"/>
          <w:bCs/>
          <w:sz w:val="24"/>
          <w:szCs w:val="24"/>
        </w:rPr>
        <w:t xml:space="preserve">surfaces </w:t>
      </w:r>
      <w:commentRangeEnd w:id="13"/>
      <w:r>
        <w:rPr>
          <w:rStyle w:val="7"/>
        </w:rPr>
        <w:commentReference w:id="13"/>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sz w:val="24"/>
          <w:szCs w:val="24"/>
        </w:rPr>
      </w:pPr>
      <w:r>
        <w:rPr>
          <w:rFonts w:hint="eastAsia" w:cs="Arial"/>
          <w:bCs/>
          <w:sz w:val="24"/>
          <w:szCs w:val="24"/>
        </w:rPr>
        <w:t xml:space="preserve">Third, </w:t>
      </w:r>
      <w:r>
        <w:rPr>
          <w:rFonts w:cs="Arial"/>
          <w:bCs/>
          <w:sz w:val="24"/>
          <w:szCs w:val="24"/>
        </w:rPr>
        <w:t>ants</w:t>
      </w:r>
      <w:r>
        <w:rPr>
          <w:rFonts w:hint="eastAsia" w:cs="Arial"/>
          <w:bCs/>
          <w:sz w:val="24"/>
          <w:szCs w:val="24"/>
        </w:rPr>
        <w:t xml:space="preserve"> need to be </w:t>
      </w:r>
      <w:r>
        <w:rPr>
          <w:rFonts w:cs="Arial"/>
          <w:bCs/>
          <w:sz w:val="24"/>
          <w:szCs w:val="24"/>
        </w:rPr>
        <w:t>capable of</w:t>
      </w:r>
      <w:r>
        <w:rPr>
          <w:rFonts w:hint="eastAsia" w:cs="Arial"/>
          <w:bCs/>
          <w:sz w:val="24"/>
          <w:szCs w:val="24"/>
        </w:rPr>
        <w:t xml:space="preserve"> coloniz</w:t>
      </w:r>
      <w:r>
        <w:rPr>
          <w:rFonts w:cs="Arial"/>
          <w:bCs/>
          <w:sz w:val="24"/>
          <w:szCs w:val="24"/>
        </w:rPr>
        <w:t>ing</w:t>
      </w:r>
      <w:r>
        <w:rPr>
          <w:rFonts w:hint="eastAsia" w:cs="Arial"/>
          <w:bCs/>
          <w:sz w:val="24"/>
          <w:szCs w:val="24"/>
        </w:rPr>
        <w:t xml:space="preserve"> </w:t>
      </w:r>
      <w:r>
        <w:rPr>
          <w:rFonts w:cs="Arial"/>
          <w:bCs/>
          <w:sz w:val="24"/>
          <w:szCs w:val="24"/>
        </w:rPr>
        <w:t xml:space="preserve">the vehicles </w:t>
      </w:r>
      <w:r>
        <w:rPr>
          <w:rFonts w:hint="eastAsia" w:cs="Arial"/>
          <w:bCs/>
          <w:sz w:val="24"/>
          <w:szCs w:val="24"/>
        </w:rPr>
        <w:t>after mov</w:t>
      </w:r>
      <w:r>
        <w:rPr>
          <w:rFonts w:cs="Arial"/>
          <w:bCs/>
          <w:sz w:val="24"/>
          <w:szCs w:val="24"/>
        </w:rPr>
        <w:t>ing</w:t>
      </w:r>
      <w:r>
        <w:rPr>
          <w:rFonts w:hint="eastAsia" w:cs="Arial"/>
          <w:bCs/>
          <w:sz w:val="24"/>
          <w:szCs w:val="24"/>
        </w:rPr>
        <w:t xml:space="preserve"> onto the</w:t>
      </w:r>
      <w:r>
        <w:rPr>
          <w:rFonts w:cs="Arial"/>
          <w:bCs/>
          <w:sz w:val="24"/>
          <w:szCs w:val="24"/>
        </w:rPr>
        <w:t>m.</w:t>
      </w:r>
      <w:r>
        <w:rPr>
          <w:rFonts w:hint="eastAsia" w:cs="Arial"/>
          <w:bCs/>
          <w:sz w:val="24"/>
          <w:szCs w:val="24"/>
        </w:rPr>
        <w:t xml:space="preserve"> </w:t>
      </w:r>
      <w:commentRangeStart w:id="14"/>
      <w:r>
        <w:rPr>
          <w:rFonts w:cs="Arial"/>
          <w:bCs/>
          <w:sz w:val="24"/>
          <w:szCs w:val="24"/>
        </w:rPr>
        <w:t>T</w:t>
      </w:r>
      <w:r>
        <w:rPr>
          <w:rFonts w:hint="eastAsia" w:cs="Arial"/>
          <w:bCs/>
          <w:sz w:val="24"/>
          <w:szCs w:val="24"/>
        </w:rPr>
        <w:t xml:space="preserve">he </w:t>
      </w:r>
      <w:commentRangeEnd w:id="14"/>
      <w:r>
        <w:rPr>
          <w:rStyle w:val="7"/>
        </w:rPr>
        <w:commentReference w:id="14"/>
      </w:r>
      <w:r>
        <w:rPr>
          <w:rFonts w:hint="eastAsia" w:cs="Arial"/>
          <w:bCs/>
          <w:sz w:val="24"/>
          <w:szCs w:val="24"/>
        </w:rPr>
        <w:t>thermal toleranc</w:t>
      </w:r>
      <w:r>
        <w:rPr>
          <w:rFonts w:cs="Arial"/>
          <w:bCs/>
          <w:sz w:val="24"/>
          <w:szCs w:val="24"/>
        </w:rPr>
        <w:t xml:space="preserve">e of species </w:t>
      </w:r>
      <w:r>
        <w:rPr>
          <w:rFonts w:hint="eastAsia" w:cs="Arial"/>
          <w:bCs/>
          <w:sz w:val="24"/>
          <w:szCs w:val="24"/>
        </w:rPr>
        <w:t>play</w:t>
      </w:r>
      <w:r>
        <w:rPr>
          <w:rFonts w:cs="Arial"/>
          <w:bCs/>
          <w:sz w:val="24"/>
          <w:szCs w:val="24"/>
        </w:rPr>
        <w:t xml:space="preserve">s </w:t>
      </w:r>
      <w:r>
        <w:rPr>
          <w:rFonts w:hint="eastAsia" w:cs="Arial"/>
          <w:bCs/>
          <w:sz w:val="24"/>
          <w:szCs w:val="24"/>
        </w:rPr>
        <w:t xml:space="preserve">a </w:t>
      </w:r>
      <w:r>
        <w:rPr>
          <w:rFonts w:cs="Arial"/>
          <w:bCs/>
          <w:sz w:val="24"/>
          <w:szCs w:val="24"/>
        </w:rPr>
        <w:t>critical</w:t>
      </w:r>
      <w:r>
        <w:rPr>
          <w:rFonts w:hint="eastAsia" w:cs="Arial"/>
          <w:bCs/>
          <w:sz w:val="24"/>
          <w:szCs w:val="24"/>
        </w:rPr>
        <w:t xml:space="preserve"> role in this</w:t>
      </w:r>
      <w:r>
        <w:rPr>
          <w:rFonts w:cs="Arial"/>
          <w:bCs/>
          <w:sz w:val="24"/>
          <w:szCs w:val="24"/>
        </w:rPr>
        <w:t xml:space="preserve"> because ants</w:t>
      </w:r>
      <w:r>
        <w:rPr>
          <w:rFonts w:hint="eastAsia" w:cs="Arial"/>
          <w:bCs/>
          <w:sz w:val="24"/>
          <w:szCs w:val="24"/>
        </w:rPr>
        <w:t xml:space="preserve"> </w:t>
      </w:r>
      <w:r>
        <w:rPr>
          <w:rFonts w:cs="Arial"/>
          <w:bCs/>
          <w:sz w:val="24"/>
          <w:szCs w:val="24"/>
        </w:rPr>
        <w:t>need to</w:t>
      </w:r>
      <w:r>
        <w:rPr>
          <w:rFonts w:hint="eastAsia" w:cs="Arial"/>
          <w:bCs/>
          <w:sz w:val="24"/>
          <w:szCs w:val="24"/>
        </w:rPr>
        <w:t xml:space="preserve"> tolerate the high temperature </w:t>
      </w:r>
      <w:r>
        <w:rPr>
          <w:rFonts w:cs="Arial"/>
          <w:bCs/>
          <w:sz w:val="24"/>
          <w:szCs w:val="24"/>
        </w:rPr>
        <w:t>on</w:t>
      </w:r>
      <w:r>
        <w:rPr>
          <w:rFonts w:hint="eastAsia" w:cs="Arial"/>
          <w:bCs/>
          <w:sz w:val="24"/>
          <w:szCs w:val="24"/>
        </w:rPr>
        <w:t xml:space="preserve"> the </w:t>
      </w:r>
      <w:r>
        <w:rPr>
          <w:rFonts w:cs="Arial"/>
          <w:bCs/>
          <w:sz w:val="24"/>
          <w:szCs w:val="24"/>
        </w:rPr>
        <w:t>surface and</w:t>
      </w:r>
      <w:r>
        <w:rPr>
          <w:rFonts w:hint="eastAsia" w:cs="Arial"/>
          <w:bCs/>
          <w:sz w:val="24"/>
          <w:szCs w:val="24"/>
        </w:rPr>
        <w:t xml:space="preserve"> in the interior of the vehicles before</w:t>
      </w:r>
      <w:r>
        <w:rPr>
          <w:rFonts w:cs="Arial"/>
          <w:bCs/>
          <w:sz w:val="24"/>
          <w:szCs w:val="24"/>
        </w:rPr>
        <w:t xml:space="preserve"> arriving at </w:t>
      </w:r>
      <w:r>
        <w:rPr>
          <w:rFonts w:hint="eastAsia" w:cs="Arial"/>
          <w:bCs/>
          <w:sz w:val="24"/>
          <w:szCs w:val="24"/>
        </w:rPr>
        <w:t>the destination and dispers</w:t>
      </w:r>
      <w:r>
        <w:rPr>
          <w:rFonts w:cs="Arial"/>
          <w:bCs/>
          <w:sz w:val="24"/>
          <w:szCs w:val="24"/>
        </w:rPr>
        <w:t>ing</w:t>
      </w:r>
      <w:r>
        <w:rPr>
          <w:rFonts w:hint="eastAsia" w:cs="Arial"/>
          <w:bCs/>
          <w:sz w:val="24"/>
          <w:szCs w:val="24"/>
        </w:rPr>
        <w:t xml:space="preserve"> to</w:t>
      </w:r>
      <w:r>
        <w:rPr>
          <w:rFonts w:cs="Arial"/>
          <w:bCs/>
          <w:sz w:val="24"/>
          <w:szCs w:val="24"/>
        </w:rPr>
        <w:t xml:space="preserve"> </w:t>
      </w:r>
      <w:r>
        <w:rPr>
          <w:rFonts w:hint="eastAsia" w:cs="Arial"/>
          <w:bCs/>
          <w:sz w:val="24"/>
          <w:szCs w:val="24"/>
        </w:rPr>
        <w:t xml:space="preserve">new </w:t>
      </w:r>
      <w:commentRangeStart w:id="15"/>
      <w:r>
        <w:rPr>
          <w:rFonts w:hint="eastAsia" w:cs="Arial"/>
          <w:bCs/>
          <w:sz w:val="24"/>
          <w:szCs w:val="24"/>
        </w:rPr>
        <w:t>area</w:t>
      </w:r>
      <w:r>
        <w:rPr>
          <w:rFonts w:cs="Arial"/>
          <w:bCs/>
          <w:sz w:val="24"/>
          <w:szCs w:val="24"/>
        </w:rPr>
        <w:t>s</w:t>
      </w:r>
      <w:commentRangeEnd w:id="15"/>
      <w:r>
        <w:rPr>
          <w:rStyle w:val="7"/>
        </w:rPr>
        <w:commentReference w:id="15"/>
      </w:r>
      <w:r>
        <w:rPr>
          <w:rFonts w:hint="eastAsia" w:cs="Arial"/>
          <w:bCs/>
          <w:sz w:val="24"/>
          <w:szCs w:val="24"/>
        </w:rPr>
        <w:t>.</w:t>
      </w:r>
      <w:r>
        <w:rPr>
          <w:rFonts w:cs="Arial"/>
          <w:bCs/>
          <w:sz w:val="24"/>
          <w:szCs w:val="24"/>
        </w:rPr>
        <w:t xml:space="preserve"> Arboreal ants are generally more heat- and drought-tolerant compared to ground-dwelling ants </w: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 </w:instrText>
      </w:r>
      <w:r>
        <w:rPr>
          <w:rFonts w:cs="Arial"/>
          <w:bCs/>
          <w:sz w:val="24"/>
          <w:szCs w:val="24"/>
        </w:rPr>
        <w:fldChar w:fldCharType="begin">
          <w:fldData xml:space="preserve">PEVuZE5vdGU+PENpdGU+PEF1dGhvcj5MZWFoeTwvQXV0aG9yPjxZZWFyPjIwMjI8L1llYXI+PFJl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</w:fldData>
        </w:fldChar>
      </w:r>
      <w:r>
        <w:rPr>
          <w:rFonts w:cs="Arial"/>
          <w:bCs/>
          <w:sz w:val="24"/>
          <w:szCs w:val="24"/>
        </w:rPr>
        <w:instrText xml:space="preserve"> ADDIN EN.CITE.DATA </w:instrText>
      </w:r>
      <w:r>
        <w:rPr>
          <w:rFonts w:cs="Arial"/>
          <w:bCs/>
          <w:sz w:val="24"/>
          <w:szCs w:val="24"/>
        </w:rPr>
        <w:fldChar w:fldCharType="end"/>
      </w:r>
      <w:r>
        <w:rPr>
          <w:rFonts w:cs="Arial"/>
          <w:bCs/>
          <w:sz w:val="24"/>
          <w:szCs w:val="24"/>
        </w:rPr>
        <w:fldChar w:fldCharType="separate"/>
      </w:r>
      <w:r>
        <w:rPr>
          <w:rFonts w:cs="Arial"/>
          <w:bCs/>
          <w:sz w:val="24"/>
          <w:szCs w:val="24"/>
        </w:rPr>
        <w:t>(Hood and Tschinkel 1990, Bujan et al. 2016, Leahy et al. 2022)</w:t>
      </w:r>
      <w:r>
        <w:rPr>
          <w:rFonts w:cs="Arial"/>
          <w:bCs/>
          <w:sz w:val="24"/>
          <w:szCs w:val="24"/>
        </w:rPr>
        <w:fldChar w:fldCharType="end"/>
      </w:r>
      <w:r>
        <w:rPr>
          <w:rFonts w:cs="Arial"/>
          <w:bCs/>
          <w:sz w:val="24"/>
          <w:szCs w:val="24"/>
        </w:rPr>
        <w:t xml:space="preserve">, </w:t>
      </w:r>
      <w:commentRangeStart w:id="16"/>
      <w:r>
        <w:rPr>
          <w:rFonts w:cs="Arial"/>
          <w:bCs/>
          <w:sz w:val="24"/>
          <w:szCs w:val="24"/>
        </w:rPr>
        <w:t>and therefore they are more likely to survive throughout the parking duration of the vehicles</w:t>
      </w:r>
      <w:commentRangeEnd w:id="16"/>
      <w:r>
        <w:rPr>
          <w:rStyle w:val="7"/>
        </w:rPr>
        <w:commentReference w:id="16"/>
      </w:r>
      <w:r>
        <w:rPr>
          <w:rFonts w:cs="Arial"/>
          <w:bCs/>
          <w:sz w:val="24"/>
          <w:szCs w:val="24"/>
        </w:rPr>
        <w:t xml:space="preserve">. </w:t>
      </w:r>
      <w:commentRangeStart w:id="17"/>
      <w:r>
        <w:rPr>
          <w:rFonts w:cs="Arial"/>
          <w:bCs/>
          <w:sz w:val="24"/>
          <w:szCs w:val="24"/>
        </w:rPr>
        <w:t>Vehicle color may also be an important factor influencing the ants’ colonization attempt and success, as it affects the temperature of the vehicle</w:t>
      </w:r>
      <w:r>
        <w:rPr>
          <w:rFonts w:hint="eastAsia" w:cs="Arial"/>
          <w:bCs/>
          <w:sz w:val="24"/>
          <w:szCs w:val="24"/>
        </w:rPr>
        <w:t>s</w:t>
      </w:r>
      <w:r>
        <w:rPr>
          <w:rFonts w:cs="Arial"/>
          <w:bCs/>
          <w:sz w:val="24"/>
          <w:szCs w:val="24"/>
        </w:rPr>
        <w:t>, particularly in direct sunlight.</w:t>
      </w:r>
      <w:commentRangeEnd w:id="17"/>
      <w:r>
        <w:rPr>
          <w:rStyle w:val="7"/>
        </w:rPr>
        <w:commentReference w:id="17"/>
      </w:r>
    </w:p>
    <w:p>
      <w:pPr>
        <w:pStyle w:val="26"/>
        <w:spacing w:line="480" w:lineRule="auto"/>
        <w:ind w:left="0" w:firstLine="720"/>
        <w:rPr>
          <w:rFonts w:cs="Arial"/>
          <w:bCs/>
          <w:sz w:val="24"/>
          <w:szCs w:val="24"/>
        </w:rPr>
      </w:pPr>
      <w:r>
        <w:rPr>
          <w:rFonts w:hint="eastAsia" w:cs="Arial"/>
          <w:bCs/>
          <w:sz w:val="24"/>
          <w:szCs w:val="24"/>
        </w:rPr>
        <w:t xml:space="preserve">To our knowledge, this is the first report </w:t>
      </w:r>
      <w:r>
        <w:rPr>
          <w:rFonts w:cs="Arial"/>
          <w:bCs/>
          <w:sz w:val="24"/>
          <w:szCs w:val="24"/>
        </w:rPr>
        <w:t>of</w:t>
      </w:r>
      <w:r>
        <w:rPr>
          <w:rFonts w:hint="eastAsia" w:cs="Arial"/>
          <w:bCs/>
          <w:sz w:val="24"/>
          <w:szCs w:val="24"/>
        </w:rPr>
        <w:t xml:space="preserve"> ant </w:t>
      </w:r>
      <w:r>
        <w:rPr>
          <w:rFonts w:cs="Arial"/>
          <w:bCs/>
          <w:sz w:val="24"/>
          <w:szCs w:val="24"/>
        </w:rPr>
        <w:t>hitchhiking</w:t>
      </w:r>
      <w:r>
        <w:rPr>
          <w:rFonts w:hint="eastAsia" w:cs="Arial"/>
          <w:bCs/>
          <w:sz w:val="24"/>
          <w:szCs w:val="24"/>
        </w:rPr>
        <w:t xml:space="preserve"> </w:t>
      </w:r>
      <w:r>
        <w:rPr>
          <w:rFonts w:cs="Arial"/>
          <w:bCs/>
          <w:sz w:val="24"/>
          <w:szCs w:val="24"/>
        </w:rPr>
        <w:t xml:space="preserve">on vehicles via citizen science. The overrepresentation of </w:t>
      </w:r>
      <w:r>
        <w:rPr>
          <w:rFonts w:cs="Arial"/>
          <w:bCs/>
          <w:i/>
          <w:sz w:val="24"/>
          <w:szCs w:val="24"/>
        </w:rPr>
        <w:t>D</w:t>
      </w:r>
      <w:r>
        <w:rPr>
          <w:rFonts w:cs="Arial"/>
          <w:bCs/>
          <w:sz w:val="24"/>
          <w:szCs w:val="24"/>
        </w:rPr>
        <w:t xml:space="preserve">. </w:t>
      </w:r>
      <w:r>
        <w:rPr>
          <w:rFonts w:cs="Arial"/>
          <w:bCs/>
          <w:i/>
          <w:sz w:val="24"/>
          <w:szCs w:val="24"/>
        </w:rPr>
        <w:t>thoracicus</w:t>
      </w:r>
      <w:r>
        <w:rPr>
          <w:rFonts w:cs="Arial"/>
          <w:bCs/>
          <w:sz w:val="24"/>
          <w:szCs w:val="24"/>
        </w:rPr>
        <w:t xml:space="preserve"> in the recorded ant hitchhiking cases is mainly attributed to its high population densities in Taiwan (driving its tendency to colonize artificial structures), high exploratory behavior, good climbing ability, and high thermal tolerance. Our study nonetheless serves as the first efforts to characterize the patterns of ant presence in vehicles, and we have endeavored to engage the wider community in citizen science work as a cost-effective method for collecting hitchhiking data. We</w:t>
      </w:r>
      <w:r>
        <w:rPr>
          <w:rFonts w:hint="eastAsia" w:cs="Arial"/>
          <w:bCs/>
          <w:sz w:val="24"/>
          <w:szCs w:val="24"/>
        </w:rPr>
        <w:t xml:space="preserve"> encourage future studies</w:t>
      </w:r>
      <w:r>
        <w:rPr>
          <w:rFonts w:cs="Arial"/>
          <w:bCs/>
          <w:sz w:val="24"/>
          <w:szCs w:val="24"/>
        </w:rPr>
        <w:t xml:space="preserve"> to </w:t>
      </w:r>
      <w:r>
        <w:rPr>
          <w:rFonts w:hint="eastAsia" w:cs="Arial"/>
          <w:bCs/>
          <w:sz w:val="24"/>
          <w:szCs w:val="24"/>
        </w:rPr>
        <w:t xml:space="preserve">examine </w:t>
      </w:r>
      <w:r>
        <w:rPr>
          <w:rFonts w:cs="Arial"/>
          <w:bCs/>
          <w:sz w:val="24"/>
          <w:szCs w:val="24"/>
        </w:rPr>
        <w:t>the behavioral, morphological, physiological, and ecological</w:t>
      </w:r>
      <w:r>
        <w:rPr>
          <w:rFonts w:hint="eastAsia" w:cs="Arial"/>
          <w:bCs/>
          <w:sz w:val="24"/>
          <w:szCs w:val="24"/>
        </w:rPr>
        <w:t xml:space="preserve"> </w:t>
      </w:r>
      <w:r>
        <w:rPr>
          <w:rFonts w:cs="Arial"/>
          <w:bCs/>
          <w:sz w:val="24"/>
          <w:szCs w:val="24"/>
        </w:rPr>
        <w:t>traits</w:t>
      </w:r>
      <w:r>
        <w:rPr>
          <w:rFonts w:hint="eastAsia" w:cs="Arial"/>
          <w:bCs/>
          <w:sz w:val="24"/>
          <w:szCs w:val="24"/>
        </w:rPr>
        <w:t xml:space="preserve"> of exotic species versus their native relatives to </w:t>
      </w:r>
      <w:r>
        <w:rPr>
          <w:rFonts w:cs="Arial"/>
          <w:bCs/>
          <w:sz w:val="24"/>
          <w:szCs w:val="24"/>
        </w:rPr>
        <w:t>better</w:t>
      </w:r>
      <w:r>
        <w:rPr>
          <w:rFonts w:hint="eastAsia" w:cs="Arial"/>
          <w:bCs/>
          <w:sz w:val="24"/>
          <w:szCs w:val="24"/>
        </w:rPr>
        <w:t xml:space="preserve"> </w:t>
      </w:r>
      <w:commentRangeStart w:id="18"/>
      <w:r>
        <w:rPr>
          <w:rFonts w:hint="eastAsia" w:cs="Arial"/>
          <w:bCs/>
          <w:sz w:val="24"/>
          <w:szCs w:val="24"/>
        </w:rPr>
        <w:t xml:space="preserve">understand the </w:t>
      </w:r>
      <w:r>
        <w:rPr>
          <w:rFonts w:cs="Arial"/>
          <w:bCs/>
          <w:sz w:val="24"/>
          <w:szCs w:val="24"/>
        </w:rPr>
        <w:t>determinants</w:t>
      </w:r>
      <w:r>
        <w:rPr>
          <w:rFonts w:hint="eastAsia" w:cs="Arial"/>
          <w:bCs/>
          <w:sz w:val="24"/>
          <w:szCs w:val="24"/>
        </w:rPr>
        <w:t xml:space="preserve"> underlying the success of hitchhiking</w:t>
      </w:r>
      <w:r>
        <w:rPr>
          <w:rFonts w:cs="Arial"/>
          <w:bCs/>
          <w:sz w:val="24"/>
          <w:szCs w:val="24"/>
        </w:rPr>
        <w:t xml:space="preserve"> events</w:t>
      </w:r>
      <w:commentRangeEnd w:id="18"/>
      <w:r>
        <w:rPr>
          <w:rStyle w:val="7"/>
        </w:rPr>
        <w:commentReference w:id="18"/>
      </w:r>
      <w:r>
        <w:rPr>
          <w:rFonts w:cs="Arial"/>
          <w:bCs/>
          <w:sz w:val="24"/>
          <w:szCs w:val="24"/>
        </w:rPr>
        <w:t xml:space="preserve">. Hopefully, this can help to predict the spread of exotic ants and to </w:t>
      </w:r>
      <w:r>
        <w:rPr>
          <w:rFonts w:hint="eastAsia" w:cs="Arial"/>
          <w:bCs/>
          <w:sz w:val="24"/>
          <w:szCs w:val="24"/>
        </w:rPr>
        <w:t xml:space="preserve">develop </w:t>
      </w:r>
      <w:r>
        <w:rPr>
          <w:rFonts w:cs="Arial"/>
          <w:bCs/>
          <w:sz w:val="24"/>
          <w:szCs w:val="24"/>
        </w:rPr>
        <w:t xml:space="preserve">effective </w:t>
      </w:r>
      <w:r>
        <w:rPr>
          <w:rFonts w:hint="eastAsia" w:cs="Arial"/>
          <w:bCs/>
          <w:sz w:val="24"/>
          <w:szCs w:val="24"/>
        </w:rPr>
        <w:t xml:space="preserve">management strategies </w:t>
      </w:r>
      <w:r>
        <w:rPr>
          <w:rFonts w:cs="Arial"/>
          <w:bCs/>
          <w:sz w:val="24"/>
          <w:szCs w:val="24"/>
        </w:rPr>
        <w:t>for</w:t>
      </w:r>
      <w:r>
        <w:rPr>
          <w:rFonts w:hint="eastAsia" w:cs="Arial"/>
          <w:bCs/>
          <w:sz w:val="24"/>
          <w:szCs w:val="24"/>
        </w:rPr>
        <w:t xml:space="preserve"> prevent</w:t>
      </w:r>
      <w:r>
        <w:rPr>
          <w:rFonts w:cs="Arial"/>
          <w:bCs/>
          <w:sz w:val="24"/>
          <w:szCs w:val="24"/>
        </w:rPr>
        <w:t>ing</w:t>
      </w:r>
      <w:r>
        <w:rPr>
          <w:rFonts w:hint="eastAsia" w:cs="Arial"/>
          <w:bCs/>
          <w:sz w:val="24"/>
          <w:szCs w:val="24"/>
        </w:rPr>
        <w:t xml:space="preserve"> </w:t>
      </w:r>
      <w:r>
        <w:rPr>
          <w:rFonts w:cs="Arial"/>
          <w:bCs/>
          <w:sz w:val="24"/>
          <w:szCs w:val="24"/>
        </w:rPr>
        <w:t xml:space="preserve">their </w:t>
      </w:r>
      <w:r>
        <w:rPr>
          <w:rFonts w:hint="eastAsia" w:cs="Arial"/>
          <w:bCs/>
          <w:sz w:val="24"/>
          <w:szCs w:val="24"/>
        </w:rPr>
        <w:t>biological invasions</w:t>
      </w:r>
      <w:r>
        <w:rPr>
          <w:rFonts w:cs="Arial"/>
          <w:bCs/>
          <w:sz w:val="24"/>
          <w:szCs w:val="24"/>
        </w:rPr>
        <w:t>.</w:t>
      </w: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pStyle w:val="26"/>
        <w:spacing w:line="480" w:lineRule="auto"/>
        <w:ind w:left="0" w:firstLine="720"/>
        <w:rPr>
          <w:rFonts w:cs="Arial"/>
          <w:bCs/>
          <w:sz w:val="24"/>
          <w:szCs w:val="24"/>
        </w:rPr>
      </w:pPr>
    </w:p>
    <w:p>
      <w:pPr>
        <w:spacing w:line="480" w:lineRule="auto"/>
        <w:rPr>
          <w:rFonts w:eastAsia="PMingLiU" w:cs="Arial"/>
          <w:b/>
          <w:bCs/>
          <w:sz w:val="24"/>
          <w:szCs w:val="24"/>
        </w:rPr>
      </w:pPr>
      <w:r>
        <w:rPr>
          <w:rFonts w:eastAsia="PMingLiU" w:cs="Arial"/>
          <w:b/>
          <w:bCs/>
          <w:sz w:val="24"/>
          <w:szCs w:val="24"/>
        </w:rPr>
        <w:br w:type="page"/>
      </w: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pPr>
        <w:spacing w:line="480" w:lineRule="auto"/>
        <w:rPr>
          <w:rFonts w:cs="Arial"/>
          <w:b/>
          <w:sz w:val="24"/>
          <w:szCs w:val="24"/>
        </w:rPr>
      </w:pPr>
    </w:p>
    <w:p>
      <w:pPr>
        <w:spacing w:line="480" w:lineRule="auto"/>
        <w:rPr>
          <w:rFonts w:cs="Arial"/>
          <w:b/>
          <w:sz w:val="24"/>
          <w:szCs w:val="24"/>
        </w:rPr>
      </w:pPr>
      <w:r>
        <w:rPr>
          <w:rFonts w:cs="Arial"/>
          <w:b/>
          <w:sz w:val="24"/>
          <w:szCs w:val="24"/>
        </w:rPr>
        <w:t>Author contributions</w:t>
      </w:r>
    </w:p>
    <w:p>
      <w:pPr>
        <w:spacing w:line="480" w:lineRule="auto"/>
        <w:rPr>
          <w:rFonts w:eastAsia="PMingLiU" w:cs="Arial"/>
          <w:bCs/>
          <w:iCs/>
          <w:color w:val="FF0000"/>
          <w:sz w:val="24"/>
          <w:szCs w:val="24"/>
        </w:rPr>
      </w:pPr>
      <w:r>
        <w:rPr>
          <w:rFonts w:cs="Arial"/>
          <w:bCs/>
          <w:color w:val="FF0000"/>
          <w:sz w:val="24"/>
          <w:szCs w:val="24"/>
        </w:rPr>
        <w:t>Feng-Chuan Hsu and Gen-Chang Hsu conceived the ideas, collected the data, analyzed the data, and wrote the first draft of the manuscript</w:t>
      </w:r>
      <w:r>
        <w:rPr>
          <w:rFonts w:eastAsia="PMingLiU" w:cs="Arial"/>
          <w:bCs/>
          <w:iCs/>
          <w:color w:val="FF0000"/>
          <w:sz w:val="24"/>
          <w:szCs w:val="24"/>
        </w:rPr>
        <w:t>; all authors revised the manuscript and approved the final version for publication.</w:t>
      </w:r>
    </w:p>
    <w:p>
      <w:pPr>
        <w:spacing w:line="480" w:lineRule="auto"/>
        <w:rPr>
          <w:rFonts w:eastAsia="PMingLiU" w:cs="Arial"/>
          <w:bCs/>
          <w:iCs/>
          <w:sz w:val="24"/>
          <w:szCs w:val="24"/>
        </w:rPr>
      </w:pPr>
    </w:p>
    <w:p>
      <w:pPr>
        <w:spacing w:before="100" w:beforeAutospacing="1" w:line="480" w:lineRule="auto"/>
        <w:rPr>
          <w:rFonts w:eastAsia="PMingLiU" w:cs="Arial"/>
          <w:b/>
          <w:iCs/>
          <w:sz w:val="24"/>
          <w:szCs w:val="24"/>
        </w:rPr>
      </w:pPr>
      <w:r>
        <w:rPr>
          <w:rFonts w:eastAsia="PMingLiU" w:cs="Arial"/>
          <w:b/>
          <w:iCs/>
          <w:sz w:val="24"/>
          <w:szCs w:val="24"/>
        </w:rPr>
        <w:t>Data availability statement</w:t>
      </w:r>
    </w:p>
    <w:p>
      <w:pPr>
        <w:spacing w:line="480" w:lineRule="auto"/>
        <w:rPr>
          <w:rFonts w:hint="default" w:eastAsia="PMingLiU" w:cs="Arial"/>
          <w:bCs/>
          <w:iCs/>
          <w:color w:val="FF0000"/>
          <w:sz w:val="24"/>
          <w:szCs w:val="24"/>
          <w:lang w:val="en-US"/>
        </w:rPr>
      </w:pPr>
      <w:r>
        <w:rPr>
          <w:rFonts w:eastAsia="PMingLiU" w:cs="Arial"/>
          <w:bCs/>
          <w:iCs/>
          <w:color w:val="FF0000"/>
          <w:sz w:val="24"/>
          <w:szCs w:val="24"/>
        </w:rPr>
        <w:t xml:space="preserve">Data and code used in this manuscript are publicly available on </w:t>
      </w:r>
      <w:r>
        <w:rPr>
          <w:rFonts w:hint="default" w:eastAsia="PMingLiU" w:cs="Arial"/>
          <w:bCs/>
          <w:iCs/>
          <w:color w:val="FF0000"/>
          <w:sz w:val="24"/>
          <w:szCs w:val="24"/>
          <w:lang w:val="en-US"/>
        </w:rPr>
        <w:t>Zenodo</w:t>
      </w:r>
      <w:r>
        <w:rPr>
          <w:rFonts w:eastAsia="PMingLiU" w:cs="Arial"/>
          <w:bCs/>
          <w:iCs/>
          <w:color w:val="FF0000"/>
          <w:sz w:val="24"/>
          <w:szCs w:val="24"/>
        </w:rPr>
        <w:t>: DOI</w:t>
      </w:r>
      <w:r>
        <w:rPr>
          <w:rFonts w:hint="default" w:eastAsia="PMingLiU" w:cs="Arial"/>
          <w:bCs/>
          <w:iCs/>
          <w:color w:val="FF0000"/>
          <w:sz w:val="24"/>
          <w:szCs w:val="24"/>
          <w:lang w:val="en-US"/>
        </w:rPr>
        <w:t>.</w:t>
      </w:r>
    </w:p>
    <w:p>
      <w:pPr>
        <w:spacing w:line="480" w:lineRule="auto"/>
        <w:rPr>
          <w:rFonts w:eastAsia="PMingLiU" w:cs="Arial"/>
          <w:b/>
          <w:iCs/>
          <w:sz w:val="24"/>
          <w:szCs w:val="24"/>
        </w:rPr>
      </w:pPr>
      <w:r>
        <w:rPr>
          <w:rFonts w:eastAsia="PMingLiU" w:cs="Arial"/>
          <w:b/>
          <w:iCs/>
          <w:sz w:val="24"/>
          <w:szCs w:val="24"/>
        </w:rPr>
        <w:br w:type="page"/>
      </w:r>
    </w:p>
    <w:p>
      <w:pPr>
        <w:pStyle w:val="27"/>
      </w:pPr>
      <w:r>
        <w:fldChar w:fldCharType="begin"/>
      </w:r>
      <w:r>
        <w:instrText xml:space="preserve"> ADDIN EN.REFLIST </w:instrText>
      </w:r>
      <w:r>
        <w:fldChar w:fldCharType="separate"/>
      </w:r>
      <w:r>
        <w:t>Reference</w:t>
      </w:r>
    </w:p>
    <w:p>
      <w:pPr>
        <w:pStyle w:val="27"/>
      </w:pPr>
    </w:p>
    <w:p>
      <w:pPr>
        <w:pStyle w:val="29"/>
        <w:spacing w:after="0"/>
        <w:ind w:left="720" w:hanging="720"/>
      </w:pPr>
      <w:r>
        <w:t xml:space="preserve">Ansong, M., and C. Pickering. 2013. Are weeds hitchhiking a ride on your car? A systematic review of seed dispersal on cars. PloS one </w:t>
      </w:r>
      <w:r>
        <w:rPr>
          <w:b/>
        </w:rPr>
        <w:t>8</w:t>
      </w:r>
      <w:r>
        <w:t>:e80275.</w:t>
      </w:r>
    </w:p>
    <w:p>
      <w:pPr>
        <w:pStyle w:val="29"/>
        <w:spacing w:after="0"/>
        <w:ind w:left="720" w:hanging="720"/>
      </w:pPr>
      <w:r>
        <w:t>Auffret, A. G., J. Berg, and S. A. Cousins. 2014. The geography of human</w:t>
      </w:r>
      <w:r>
        <w:rPr>
          <w:rFonts w:ascii="Cambria Math" w:hAnsi="Cambria Math" w:cs="Cambria Math"/>
        </w:rPr>
        <w:t>‐</w:t>
      </w:r>
      <w:r>
        <w:t xml:space="preserve">mediated dispersal. Diversity and Distributions </w:t>
      </w:r>
      <w:r>
        <w:rPr>
          <w:b/>
        </w:rPr>
        <w:t>20</w:t>
      </w:r>
      <w:r>
        <w:t>:1450-1456.</w:t>
      </w:r>
    </w:p>
    <w:p>
      <w:pPr>
        <w:pStyle w:val="29"/>
        <w:spacing w:after="0"/>
        <w:ind w:left="720" w:hanging="720"/>
      </w:pPr>
      <w:r>
        <w:t>Banks, N. C., D. R. Paini, K. L. Bayliss, and M. Hodda. 2015. The role of global trade and transport network topology in the human</w:t>
      </w:r>
      <w:r>
        <w:rPr>
          <w:rFonts w:ascii="Cambria Math" w:hAnsi="Cambria Math" w:cs="Cambria Math"/>
        </w:rPr>
        <w:t>‐</w:t>
      </w:r>
      <w:r>
        <w:t xml:space="preserve">mediated dispersal of alien species. Ecology letters </w:t>
      </w:r>
      <w:r>
        <w:rPr>
          <w:b/>
        </w:rPr>
        <w:t>18</w:t>
      </w:r>
      <w:r>
        <w:t>:188-199.</w:t>
      </w:r>
    </w:p>
    <w:p>
      <w:pPr>
        <w:pStyle w:val="29"/>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9"/>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9"/>
        <w:spacing w:after="0"/>
        <w:ind w:left="720" w:hanging="720"/>
      </w:pPr>
      <w:r>
        <w:t xml:space="preserve">Bujan, J., S. P. Yanoviak, and M. Kaspari. 2016. Desiccation resistance in tropical insects: causes and mechanisms underlying variability in a Panama ant community. Ecology and Evolution </w:t>
      </w:r>
      <w:r>
        <w:rPr>
          <w:b/>
        </w:rPr>
        <w:t>6</w:t>
      </w:r>
      <w:r>
        <w:t>:6282-6291.</w:t>
      </w:r>
    </w:p>
    <w:p>
      <w:pPr>
        <w:pStyle w:val="29"/>
        <w:spacing w:after="0"/>
        <w:ind w:left="720" w:hanging="720"/>
      </w:pPr>
      <w:r>
        <w:t xml:space="preserve">Cameron, E. K., E. M. Bayne, and M. J. Clapperton. 2007. Human-facilitated invasion of exotic earthworms into northern boreal forests. Ecoscience </w:t>
      </w:r>
      <w:r>
        <w:rPr>
          <w:b/>
        </w:rPr>
        <w:t>14</w:t>
      </w:r>
      <w:r>
        <w:t>:482-490.</w:t>
      </w:r>
    </w:p>
    <w:p>
      <w:pPr>
        <w:pStyle w:val="29"/>
        <w:spacing w:after="0"/>
        <w:ind w:left="720" w:hanging="720"/>
      </w:pPr>
      <w:r>
        <w:t xml:space="preserve">Endlein, T., and W. Federle. 2015. On heels and toes: how ants climb with adhesive pads and tarsal friction hair arrays. PloS one </w:t>
      </w:r>
      <w:r>
        <w:rPr>
          <w:b/>
        </w:rPr>
        <w:t>10</w:t>
      </w:r>
      <w:r>
        <w:t>:e0141269.</w:t>
      </w:r>
    </w:p>
    <w:p>
      <w:pPr>
        <w:pStyle w:val="29"/>
        <w:spacing w:after="0"/>
        <w:ind w:left="720" w:hanging="720"/>
      </w:pPr>
      <w:r>
        <w:t xml:space="preserve">Eritja, R., J. R. Palmer, D. Roiz, I. Sanpera-Calbet, and F. Bartumeus. 2017. Direct evidence of adult Aedes albopictus dispersal by car. Scientific Reports </w:t>
      </w:r>
      <w:r>
        <w:rPr>
          <w:b/>
        </w:rPr>
        <w:t>7</w:t>
      </w:r>
      <w:r>
        <w:t>:14399.</w:t>
      </w:r>
    </w:p>
    <w:p>
      <w:pPr>
        <w:pStyle w:val="29"/>
        <w:spacing w:after="0"/>
        <w:ind w:left="720" w:hanging="720"/>
      </w:pPr>
      <w:r>
        <w:t xml:space="preserve">Gippet, J. M., A. M. Liebhold, G. Fenn-Moltu, and C. Bertelsmeier. 2019. Human-mediated dispersal in insects. Current opinion in insect science </w:t>
      </w:r>
      <w:r>
        <w:rPr>
          <w:b/>
        </w:rPr>
        <w:t>35</w:t>
      </w:r>
      <w:r>
        <w:t>:96-102.</w:t>
      </w:r>
    </w:p>
    <w:p>
      <w:pPr>
        <w:pStyle w:val="29"/>
        <w:spacing w:after="0"/>
        <w:ind w:left="720" w:hanging="720"/>
      </w:pPr>
      <w:r>
        <w:t xml:space="preserve">Gray, D. R. 2017. Risk analysis of the invasion pathway of the Asian gypsy moth: a known forest invader. Biological Invasions </w:t>
      </w:r>
      <w:r>
        <w:rPr>
          <w:b/>
        </w:rPr>
        <w:t>19</w:t>
      </w:r>
      <w:r>
        <w:t>:3259-3272.</w:t>
      </w:r>
    </w:p>
    <w:p>
      <w:pPr>
        <w:pStyle w:val="29"/>
        <w:spacing w:after="0"/>
        <w:ind w:left="720" w:hanging="720"/>
      </w:pPr>
      <w:r>
        <w:t xml:space="preserve">Hahn, D. A., and D. E. Wheeler. 2002. Seasonal foraging activity and bait preferences of ants on Barro Colorado Island, Panama1. Biotropica </w:t>
      </w:r>
      <w:r>
        <w:rPr>
          <w:b/>
        </w:rPr>
        <w:t>34</w:t>
      </w:r>
      <w:r>
        <w:t>:348-356.</w:t>
      </w:r>
    </w:p>
    <w:p>
      <w:pPr>
        <w:pStyle w:val="29"/>
        <w:spacing w:after="0"/>
        <w:ind w:left="720" w:hanging="720"/>
      </w:pPr>
      <w:r>
        <w:t xml:space="preserve">Hashimoto, Y., Y. Morimoto, E. S. Widodo, M. Mohamed, and J. R. Fellowes. 2010. Vertical habitat use and foraging activities of arboreal and ground ants (Hymenoptera: Formicidae) in a Bornean tropical rainforest. Sociobiology </w:t>
      </w:r>
      <w:r>
        <w:rPr>
          <w:b/>
        </w:rPr>
        <w:t>56</w:t>
      </w:r>
      <w:r>
        <w:t>:435.</w:t>
      </w:r>
    </w:p>
    <w:p>
      <w:pPr>
        <w:pStyle w:val="29"/>
        <w:spacing w:after="0"/>
        <w:ind w:left="720" w:hanging="720"/>
      </w:pPr>
      <w:r>
        <w:t xml:space="preserve">Hood, W. G., and W. R. Tschinkel. 1990. Desiccation resistance in arboreal and terrestrial ants. Physiological Entomology </w:t>
      </w:r>
      <w:r>
        <w:rPr>
          <w:b/>
        </w:rPr>
        <w:t>15</w:t>
      </w:r>
      <w:r>
        <w:t>:23-35.</w:t>
      </w:r>
    </w:p>
    <w:p>
      <w:pPr>
        <w:pStyle w:val="29"/>
        <w:spacing w:after="0"/>
        <w:ind w:left="720" w:hanging="720"/>
      </w:pPr>
      <w:r>
        <w:t xml:space="preserve">Hsu, F.-C., S.-P. Tseng, P.-W. Hsu, C.-W. Lu, C.-C. S. Yang, and C.-C. Lin. 2022. Introduction of a non-native lineage is linked to the recent black cocoa ant, Dolichoderus thoracicus (Smith, 1860), outbreaks in Taiwan. Taiwania </w:t>
      </w:r>
      <w:r>
        <w:rPr>
          <w:b/>
        </w:rPr>
        <w:t>67</w:t>
      </w:r>
      <w:r>
        <w:t>.</w:t>
      </w:r>
    </w:p>
    <w:p>
      <w:pPr>
        <w:pStyle w:val="29"/>
        <w:spacing w:after="0"/>
        <w:ind w:left="720" w:hanging="720"/>
      </w:pPr>
      <w:r>
        <w:t xml:space="preserve">Hulme, P. E. 2009. Trade, transport and trouble: managing invasive species pathways in an era of globalization. Journal of applied ecology </w:t>
      </w:r>
      <w:r>
        <w:rPr>
          <w:b/>
        </w:rPr>
        <w:t>46</w:t>
      </w:r>
      <w:r>
        <w:t>:10-18.</w:t>
      </w:r>
    </w:p>
    <w:p>
      <w:pPr>
        <w:pStyle w:val="29"/>
        <w:spacing w:after="0"/>
        <w:ind w:left="720" w:hanging="720"/>
      </w:pPr>
      <w:r>
        <w:t xml:space="preserve">Leahy, L., B. R. Scheffers, S. E. Williams, and A. N. Andersen. 2022. Arboreality drives heat tolerance while elevation drives cold tolerance in tropical rainforest ants. Ecology </w:t>
      </w:r>
      <w:r>
        <w:rPr>
          <w:b/>
        </w:rPr>
        <w:t>103</w:t>
      </w:r>
      <w:r>
        <w:t>:e03549.</w:t>
      </w:r>
    </w:p>
    <w:p>
      <w:pPr>
        <w:pStyle w:val="29"/>
        <w:spacing w:after="0"/>
        <w:ind w:left="720" w:hanging="720"/>
      </w:pPr>
      <w:r>
        <w:t xml:space="preserve">Meurisse, N., D. Rassati, B. P. Hurley, E. G. Brockerhoff, and R. A. Haack. 2019. Common pathways by which non-native forest insects move internationally and domestically. Journal of Pest Science </w:t>
      </w:r>
      <w:r>
        <w:rPr>
          <w:b/>
        </w:rPr>
        <w:t>92</w:t>
      </w:r>
      <w:r>
        <w:t>:13-27.</w:t>
      </w:r>
    </w:p>
    <w:p>
      <w:pPr>
        <w:pStyle w:val="29"/>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9"/>
        <w:spacing w:after="0"/>
        <w:ind w:left="720" w:hanging="720"/>
      </w:pPr>
      <w:r>
        <w:t xml:space="preserve">Parr, C. L., and T. R. Bishop. 2022. The response of ants to climate change. Global change biology </w:t>
      </w:r>
      <w:r>
        <w:rPr>
          <w:b/>
        </w:rPr>
        <w:t>28</w:t>
      </w:r>
      <w:r>
        <w:t>:3188-3205.</w:t>
      </w:r>
    </w:p>
    <w:p>
      <w:pPr>
        <w:pStyle w:val="29"/>
        <w:spacing w:after="0"/>
        <w:ind w:left="720" w:hanging="720"/>
      </w:pPr>
      <w:r>
        <w:t>Taylor, K., T. Brummer, M. L. Taper, A. Wing, and L. J. Rew. 2012. Human</w:t>
      </w:r>
      <w:r>
        <w:rPr>
          <w:rFonts w:ascii="Cambria Math" w:hAnsi="Cambria Math" w:cs="Cambria Math"/>
        </w:rPr>
        <w:t>‐</w:t>
      </w:r>
      <w:r>
        <w:t>mediated long</w:t>
      </w:r>
      <w:r>
        <w:rPr>
          <w:rFonts w:ascii="Cambria Math" w:hAnsi="Cambria Math" w:cs="Cambria Math"/>
        </w:rPr>
        <w:t>‐</w:t>
      </w:r>
      <w:r>
        <w:t xml:space="preserve">distance dispersal: an empirical evaluation of seed dispersal by vehicles. Diversity and Distributions </w:t>
      </w:r>
      <w:r>
        <w:rPr>
          <w:b/>
        </w:rPr>
        <w:t>18</w:t>
      </w:r>
      <w:r>
        <w:t>:942-951.</w:t>
      </w:r>
    </w:p>
    <w:p>
      <w:pPr>
        <w:pStyle w:val="29"/>
        <w:spacing w:after="0"/>
        <w:ind w:left="720" w:hanging="720"/>
      </w:pPr>
      <w:r>
        <w:t>Von der Lippe, M., and I. Kowarik. 2007. Long</w:t>
      </w:r>
      <w:r>
        <w:rPr>
          <w:rFonts w:ascii="Cambria Math" w:hAnsi="Cambria Math" w:cs="Cambria Math"/>
        </w:rPr>
        <w:t>‐</w:t>
      </w:r>
      <w:r>
        <w:t xml:space="preserve">distance dispersal of plants by vehicles as a driver of plant invasions. Conservation Biology </w:t>
      </w:r>
      <w:r>
        <w:rPr>
          <w:b/>
        </w:rPr>
        <w:t>21</w:t>
      </w:r>
      <w:r>
        <w:t>:986-996.</w:t>
      </w:r>
    </w:p>
    <w:p>
      <w:pPr>
        <w:pStyle w:val="29"/>
        <w:spacing w:after="0"/>
        <w:ind w:left="720" w:hanging="720"/>
      </w:pPr>
      <w:r>
        <w:t>Ward, D. F., J. R. Beggs, M. N. Clout, R. J. Harris, and S. O’Connor. 2006. The diversity and origin of exotic ants arriving in New Zealand via human</w:t>
      </w:r>
      <w:r>
        <w:rPr>
          <w:rFonts w:ascii="Cambria Math" w:hAnsi="Cambria Math" w:cs="Cambria Math"/>
        </w:rPr>
        <w:t>‐</w:t>
      </w:r>
      <w:r>
        <w:t xml:space="preserve">mediated dispersal. Diversity and Distributions </w:t>
      </w:r>
      <w:r>
        <w:rPr>
          <w:b/>
        </w:rPr>
        <w:t>12</w:t>
      </w:r>
      <w:r>
        <w:t>:601-609.</w:t>
      </w:r>
    </w:p>
    <w:p>
      <w:pPr>
        <w:pStyle w:val="29"/>
        <w:spacing w:after="0"/>
        <w:ind w:left="720" w:hanging="720"/>
      </w:pPr>
      <w:r>
        <w:t xml:space="preserve">Wilson, J. R., E. E. Dormontt, P. J. Prentis, A. J. Lowe, and D. M. Richardson. 2009. Something in the way you move: dispersal pathways affect invasion success. Trends in ecology &amp; evolution </w:t>
      </w:r>
      <w:r>
        <w:rPr>
          <w:b/>
        </w:rPr>
        <w:t>24</w:t>
      </w:r>
      <w:r>
        <w:t>:136-144.</w:t>
      </w:r>
    </w:p>
    <w:p>
      <w:pPr>
        <w:pStyle w:val="29"/>
        <w:ind w:left="720" w:hanging="720"/>
      </w:pPr>
      <w:r>
        <w:t xml:space="preserve">Yanoviak, S., and M. Kaspari. 2000. Community structure and the habitat templet: ants in the tropical forest canopy and litter. Oikos </w:t>
      </w:r>
      <w:r>
        <w:rPr>
          <w:b/>
        </w:rPr>
        <w:t>89</w:t>
      </w:r>
      <w:r>
        <w:t>:259-266.</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Table 1. The status, habitat association, and the number of hitchhiking cases of the</w:t>
      </w:r>
      <w:r>
        <w:rPr>
          <w:rFonts w:cs="Arial"/>
          <w:sz w:val="24"/>
          <w:szCs w:val="24"/>
        </w:rPr>
        <w:t xml:space="preserve"> recorded</w:t>
      </w:r>
      <w:r>
        <w:rPr>
          <w:rFonts w:hint="eastAsia" w:cs="Arial"/>
          <w:sz w:val="24"/>
          <w:szCs w:val="24"/>
        </w:rPr>
        <w:t xml:space="preserve"> </w:t>
      </w:r>
      <w:r>
        <w:rPr>
          <w:rFonts w:cs="Arial"/>
          <w:sz w:val="24"/>
          <w:szCs w:val="24"/>
        </w:rPr>
        <w:t xml:space="preserve">ant </w:t>
      </w:r>
      <w:r>
        <w:rPr>
          <w:rFonts w:hint="eastAsia" w:cs="Arial"/>
          <w:sz w:val="24"/>
          <w:szCs w:val="24"/>
        </w:rPr>
        <w:t>species in this study</w:t>
      </w:r>
    </w:p>
    <w:tbl>
      <w:tblPr>
        <w:tblStyle w:val="19"/>
        <w:tblW w:w="921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85"/>
        <w:gridCol w:w="2160"/>
        <w:gridCol w:w="2400"/>
        <w:gridCol w:w="1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5" w:hRule="atLeast"/>
          <w:jc w:val="center"/>
        </w:trPr>
        <w:tc>
          <w:tcPr>
            <w:tcW w:w="3285"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Species</w:t>
            </w:r>
          </w:p>
        </w:tc>
        <w:tc>
          <w:tcPr>
            <w:tcW w:w="216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Status</w:t>
            </w:r>
          </w:p>
        </w:tc>
        <w:tc>
          <w:tcPr>
            <w:tcW w:w="240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Habitat association</w:t>
            </w:r>
          </w:p>
        </w:tc>
        <w:tc>
          <w:tcPr>
            <w:tcW w:w="1374"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Number of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0" w:hRule="atLeast"/>
          <w:jc w:val="center"/>
        </w:trPr>
        <w:tc>
          <w:tcPr>
            <w:tcW w:w="3285" w:type="dxa"/>
            <w:tcBorders>
              <w:top w:val="single" w:color="auto" w:sz="4" w:space="0"/>
              <w:bottom w:val="nil"/>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Polyrhachis dives</w:t>
            </w:r>
          </w:p>
        </w:tc>
        <w:tc>
          <w:tcPr>
            <w:tcW w:w="2160"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Native</w:t>
            </w:r>
          </w:p>
        </w:tc>
        <w:tc>
          <w:tcPr>
            <w:tcW w:w="240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Arboreal</w:t>
            </w:r>
          </w:p>
        </w:tc>
        <w:tc>
          <w:tcPr>
            <w:tcW w:w="1374" w:type="dxa"/>
            <w:tcBorders>
              <w:top w:val="single" w:color="auto" w:sz="4" w:space="0"/>
              <w:bottom w:val="nil"/>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bottom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 xml:space="preserve">Nylanderia </w:t>
            </w:r>
            <w:r>
              <w:rPr>
                <w:rFonts w:eastAsia="SimSun" w:cs="Arial"/>
                <w:sz w:val="22"/>
                <w:szCs w:val="22"/>
                <w:lang w:eastAsia="zh-CN"/>
              </w:rPr>
              <w:t>sp.</w:t>
            </w:r>
          </w:p>
        </w:tc>
        <w:tc>
          <w:tcPr>
            <w:tcW w:w="2160"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Native</w:t>
            </w:r>
          </w:p>
        </w:tc>
        <w:tc>
          <w:tcPr>
            <w:tcW w:w="2400" w:type="dxa"/>
            <w:tcBorders>
              <w:top w:val="nil"/>
              <w:bottom w:val="nil"/>
              <w:tl2br w:val="nil"/>
              <w:tr2bl w:val="nil"/>
            </w:tcBorders>
            <w:vAlign w:val="center"/>
          </w:tcPr>
          <w:p>
            <w:pPr>
              <w:widowControl/>
              <w:spacing w:after="0" w:line="240" w:lineRule="auto"/>
              <w:jc w:val="center"/>
              <w:textAlignment w:val="center"/>
              <w:rPr>
                <w:rFonts w:eastAsia="PMingLiU" w:cs="Arial"/>
                <w:sz w:val="22"/>
                <w:szCs w:val="22"/>
              </w:rPr>
            </w:pPr>
            <w:r>
              <w:rPr>
                <w:rFonts w:hint="eastAsia" w:eastAsia="PMingLiU" w:cs="Arial"/>
                <w:sz w:val="22"/>
                <w:szCs w:val="22"/>
              </w:rPr>
              <w:t>Ground-dwelling</w:t>
            </w:r>
          </w:p>
        </w:tc>
        <w:tc>
          <w:tcPr>
            <w:tcW w:w="1374" w:type="dxa"/>
            <w:tcBorders>
              <w:top w:val="nil"/>
              <w:bottom w:val="nil"/>
              <w:tl2br w:val="nil"/>
              <w:tr2bl w:val="nil"/>
            </w:tcBorders>
            <w:vAlign w:val="center"/>
          </w:tcPr>
          <w:p>
            <w:pPr>
              <w:widowControl/>
              <w:spacing w:after="0" w:line="240" w:lineRule="auto"/>
              <w:jc w:val="center"/>
              <w:textAlignment w:val="center"/>
              <w:rPr>
                <w:rFonts w:cs="Arial"/>
                <w:sz w:val="22"/>
                <w:szCs w:val="22"/>
                <w:lang w:eastAsia="zh-CN"/>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jc w:val="center"/>
        </w:trPr>
        <w:tc>
          <w:tcPr>
            <w:tcW w:w="3285" w:type="dxa"/>
            <w:tcBorders>
              <w:top w:val="nil"/>
              <w:tl2br w:val="nil"/>
              <w:tr2bl w:val="nil"/>
            </w:tcBorders>
            <w:vAlign w:val="center"/>
          </w:tcPr>
          <w:p>
            <w:pPr>
              <w:widowControl/>
              <w:spacing w:after="0" w:line="240" w:lineRule="auto"/>
              <w:jc w:val="center"/>
              <w:textAlignment w:val="center"/>
              <w:rPr>
                <w:rFonts w:cs="Arial"/>
                <w:i/>
                <w:iCs/>
                <w:sz w:val="22"/>
                <w:szCs w:val="22"/>
                <w:lang w:eastAsia="zh-CN"/>
              </w:rPr>
            </w:pPr>
            <w:r>
              <w:rPr>
                <w:rFonts w:eastAsia="SimSun" w:cs="Arial"/>
                <w:i/>
                <w:iCs/>
                <w:sz w:val="22"/>
                <w:szCs w:val="22"/>
                <w:lang w:eastAsia="zh-CN"/>
              </w:rPr>
              <w:t>Dolichoderus thoracicus</w:t>
            </w:r>
          </w:p>
        </w:tc>
        <w:tc>
          <w:tcPr>
            <w:tcW w:w="216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 xml:space="preserve">Exotic </w:t>
            </w:r>
          </w:p>
          <w:p>
            <w:pPr>
              <w:widowControl/>
              <w:spacing w:after="0" w:line="240" w:lineRule="auto"/>
              <w:jc w:val="center"/>
              <w:textAlignment w:val="center"/>
              <w:rPr>
                <w:rFonts w:cs="Arial"/>
                <w:sz w:val="22"/>
                <w:szCs w:val="22"/>
              </w:rPr>
            </w:pPr>
            <w:r>
              <w:rPr>
                <w:rFonts w:eastAsia="SimSun" w:cs="Arial"/>
                <w:sz w:val="22"/>
                <w:szCs w:val="22"/>
                <w:lang w:eastAsia="zh-CN"/>
              </w:rPr>
              <w:t>(cryptic invasion)</w:t>
            </w:r>
          </w:p>
        </w:tc>
        <w:tc>
          <w:tcPr>
            <w:tcW w:w="2400" w:type="dxa"/>
            <w:tcBorders>
              <w:top w:val="nil"/>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op w:val="nil"/>
              <w:tl2br w:val="nil"/>
              <w:tr2bl w:val="nil"/>
            </w:tcBorders>
            <w:vAlign w:val="center"/>
          </w:tcPr>
          <w:p>
            <w:pPr>
              <w:widowControl/>
              <w:spacing w:after="0" w:line="240" w:lineRule="auto"/>
              <w:jc w:val="center"/>
              <w:textAlignment w:val="center"/>
              <w:rPr>
                <w:rFonts w:cs="Arial"/>
                <w:sz w:val="22"/>
                <w:szCs w:val="22"/>
                <w:lang w:eastAsia="zh-CN"/>
              </w:rPr>
            </w:pPr>
            <w:r>
              <w:rPr>
                <w:rFonts w:cs="Arial"/>
                <w:sz w:val="22"/>
                <w:szCs w:val="22"/>
                <w:lang w:eastAsia="zh-CN"/>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Tapinoma melanocephalum</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Paratrechina longicornis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cs="Arial"/>
                <w:sz w:val="22"/>
                <w:szCs w:val="22"/>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albipes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9"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Technomyrmex brunneus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hint="eastAsia" w:eastAsia="PMingLiU" w:cs="Arial"/>
                <w:sz w:val="22"/>
                <w:szCs w:val="22"/>
              </w:rPr>
              <w:t>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3285" w:type="dxa"/>
            <w:tcBorders>
              <w:tl2br w:val="nil"/>
              <w:tr2bl w:val="nil"/>
            </w:tcBorders>
            <w:vAlign w:val="center"/>
          </w:tcPr>
          <w:p>
            <w:pPr>
              <w:widowControl/>
              <w:spacing w:after="0" w:line="240" w:lineRule="auto"/>
              <w:jc w:val="center"/>
              <w:textAlignment w:val="center"/>
              <w:rPr>
                <w:rFonts w:cs="Arial"/>
                <w:i/>
                <w:iCs/>
                <w:sz w:val="22"/>
                <w:szCs w:val="22"/>
              </w:rPr>
            </w:pPr>
            <w:r>
              <w:rPr>
                <w:rFonts w:eastAsia="SimSun" w:cs="Arial"/>
                <w:i/>
                <w:iCs/>
                <w:sz w:val="22"/>
                <w:szCs w:val="22"/>
                <w:lang w:eastAsia="zh-CN"/>
              </w:rPr>
              <w:t>Anoplolepis gracilipes</w:t>
            </w:r>
          </w:p>
        </w:tc>
        <w:tc>
          <w:tcPr>
            <w:tcW w:w="2160"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Exotic</w:t>
            </w:r>
          </w:p>
        </w:tc>
        <w:tc>
          <w:tcPr>
            <w:tcW w:w="2400" w:type="dxa"/>
            <w:tcBorders>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PMingLiU" w:cs="Arial"/>
                <w:sz w:val="22"/>
                <w:szCs w:val="22"/>
              </w:rPr>
              <w:t>Semi-arboreal</w:t>
            </w:r>
          </w:p>
        </w:tc>
        <w:tc>
          <w:tcPr>
            <w:tcW w:w="1374" w:type="dxa"/>
            <w:tcBorders>
              <w:tl2br w:val="nil"/>
              <w:tr2bl w:val="nil"/>
            </w:tcBorders>
            <w:vAlign w:val="center"/>
          </w:tcPr>
          <w:p>
            <w:pPr>
              <w:widowControl/>
              <w:spacing w:after="0" w:line="240" w:lineRule="auto"/>
              <w:jc w:val="center"/>
              <w:textAlignment w:val="center"/>
              <w:rPr>
                <w:rFonts w:cs="Arial"/>
                <w:sz w:val="22"/>
                <w:szCs w:val="22"/>
              </w:rPr>
            </w:pPr>
            <w:r>
              <w:rPr>
                <w:rFonts w:eastAsia="SimSun" w:cs="Arial"/>
                <w:sz w:val="22"/>
                <w:szCs w:val="22"/>
                <w:lang w:eastAsia="zh-CN"/>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jc w:val="center"/>
        </w:trPr>
        <w:tc>
          <w:tcPr>
            <w:tcW w:w="3285" w:type="dxa"/>
            <w:tcBorders>
              <w:bottom w:val="single" w:color="auto" w:sz="4" w:space="0"/>
              <w:tl2br w:val="nil"/>
              <w:tr2bl w:val="nil"/>
            </w:tcBorders>
            <w:vAlign w:val="center"/>
          </w:tcPr>
          <w:p>
            <w:pPr>
              <w:widowControl/>
              <w:spacing w:after="0" w:line="240" w:lineRule="auto"/>
              <w:jc w:val="center"/>
              <w:textAlignment w:val="center"/>
              <w:rPr>
                <w:rFonts w:eastAsia="SimSun" w:cs="Arial"/>
                <w:i/>
                <w:iCs/>
                <w:sz w:val="22"/>
                <w:szCs w:val="22"/>
                <w:lang w:eastAsia="zh-CN"/>
              </w:rPr>
            </w:pPr>
            <w:r>
              <w:rPr>
                <w:rFonts w:eastAsia="SimSun"/>
                <w:i/>
                <w:iCs/>
                <w:sz w:val="22"/>
                <w:szCs w:val="22"/>
                <w:lang w:eastAsia="zh-CN"/>
              </w:rPr>
              <w:t>Trichomyrmex destructor</w:t>
            </w:r>
          </w:p>
        </w:tc>
        <w:tc>
          <w:tcPr>
            <w:tcW w:w="2160"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Exotic</w:t>
            </w:r>
          </w:p>
        </w:tc>
        <w:tc>
          <w:tcPr>
            <w:tcW w:w="2400" w:type="dxa"/>
            <w:tcBorders>
              <w:bottom w:val="single" w:color="auto" w:sz="4" w:space="0"/>
              <w:tl2br w:val="nil"/>
              <w:tr2bl w:val="nil"/>
            </w:tcBorders>
            <w:vAlign w:val="center"/>
          </w:tcPr>
          <w:p>
            <w:pPr>
              <w:widowControl/>
              <w:spacing w:after="0" w:line="240" w:lineRule="auto"/>
              <w:jc w:val="center"/>
              <w:textAlignment w:val="center"/>
              <w:rPr>
                <w:rFonts w:eastAsia="PMingLiU" w:cs="Arial"/>
                <w:sz w:val="22"/>
                <w:szCs w:val="22"/>
              </w:rPr>
            </w:pPr>
            <w:r>
              <w:rPr>
                <w:rFonts w:eastAsia="PMingLiU" w:cs="Arial"/>
                <w:sz w:val="22"/>
                <w:szCs w:val="22"/>
              </w:rPr>
              <w:t>Semi-arboreal</w:t>
            </w:r>
          </w:p>
        </w:tc>
        <w:tc>
          <w:tcPr>
            <w:tcW w:w="1374" w:type="dxa"/>
            <w:tcBorders>
              <w:bottom w:val="single" w:color="auto" w:sz="4" w:space="0"/>
              <w:tl2br w:val="nil"/>
              <w:tr2bl w:val="nil"/>
            </w:tcBorders>
            <w:vAlign w:val="center"/>
          </w:tcPr>
          <w:p>
            <w:pPr>
              <w:widowControl/>
              <w:spacing w:after="0" w:line="240" w:lineRule="auto"/>
              <w:jc w:val="center"/>
              <w:textAlignment w:val="center"/>
              <w:rPr>
                <w:rFonts w:eastAsia="SimSun" w:cs="Arial"/>
                <w:sz w:val="22"/>
                <w:szCs w:val="22"/>
                <w:lang w:eastAsia="zh-CN"/>
              </w:rPr>
            </w:pPr>
            <w:r>
              <w:rPr>
                <w:rFonts w:eastAsia="SimSun" w:cs="Arial"/>
                <w:sz w:val="22"/>
                <w:szCs w:val="22"/>
                <w:lang w:eastAsia="zh-CN"/>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jc w:val="center"/>
        <w:rPr>
          <w:rFonts w:cs="Arial"/>
          <w:color w:val="FF0000"/>
          <w:sz w:val="24"/>
          <w:szCs w:val="24"/>
        </w:rPr>
      </w:pPr>
      <w:r>
        <w:rPr>
          <w:rFonts w:cs="Arial"/>
          <w:color w:val="FF0000"/>
          <w:sz w:val="24"/>
          <w:szCs w:val="24"/>
        </w:rPr>
        <w:drawing>
          <wp:inline distT="0" distB="0" distL="114300" distR="114300">
            <wp:extent cx="5210810" cy="3908425"/>
            <wp:effectExtent l="0" t="0" r="8890" b="3175"/>
            <wp:docPr id="2" name="Picture 2" descr="C:\Users\genchanghsu\Desktop\2023_Ant_Hitchhiking_on_Vehicles_in_Taiwan\03_Outputs\Figures\Map.tif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tifMap"/>
                    <pic:cNvPicPr>
                      <a:picLocks noChangeAspect="1"/>
                    </pic:cNvPicPr>
                  </pic:nvPicPr>
                  <pic:blipFill>
                    <a:blip r:embed="rId9"/>
                    <a:srcRect l="8" r="8"/>
                    <a:stretch>
                      <a:fillRect/>
                    </a:stretch>
                  </pic:blipFill>
                  <pic:spPr>
                    <a:xfrm>
                      <a:off x="0" y="0"/>
                      <a:ext cx="5210810" cy="3908425"/>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C:\Users\genchanghsu\Desktop\2023_Ant_Hitchhiking_on_Vehicles_in_Taiwan\03_Outputs\Figures\Season_barplot.tiff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3_Ant_Hitchhiking_on_Vehicles_in_Taiwan\03_Outputs\Figures\Season_barplot.tiffSeason_barplot"/>
                    <pic:cNvPicPr>
                      <a:picLocks noChangeAspect="1"/>
                    </pic:cNvPicPr>
                  </pic:nvPicPr>
                  <pic:blipFill>
                    <a:blip r:embed="rId10"/>
                    <a:srcRect/>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w:t>
      </w:r>
      <w:r>
        <w:rPr>
          <w:rFonts w:hint="default" w:cs="Arial"/>
          <w:sz w:val="24"/>
          <w:szCs w:val="24"/>
          <w:lang w:val="en-US"/>
        </w:rPr>
        <w:t xml:space="preserve"> across the study period</w:t>
      </w:r>
      <w:r>
        <w:rPr>
          <w:rFonts w:cs="Arial"/>
          <w:sz w:val="24"/>
          <w:szCs w:val="24"/>
        </w:rPr>
        <w:t xml:space="preserve"> (spring: March–May; summer: June–August; fall: September–November; winter: December–February). </w:t>
      </w:r>
      <w:commentRangeStart w:id="19"/>
      <w:r>
        <w:rPr>
          <w:rFonts w:cs="Arial"/>
          <w:sz w:val="24"/>
          <w:szCs w:val="24"/>
        </w:rPr>
        <w:t>Do a box plot?</w:t>
      </w:r>
      <w:commentRangeEnd w:id="19"/>
      <w:r>
        <w:commentReference w:id="19"/>
      </w:r>
    </w:p>
    <w:p>
      <w:pPr>
        <w:rPr>
          <w:rFonts w:cs="Arial"/>
          <w:color w:val="FF0000"/>
          <w:sz w:val="24"/>
          <w:szCs w:val="24"/>
        </w:rPr>
      </w:pP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655820" cy="3491865"/>
            <wp:effectExtent l="0" t="0" r="5080" b="635"/>
            <wp:docPr id="3" name="Picture 3" descr="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llustration"/>
                    <pic:cNvPicPr>
                      <a:picLocks noChangeAspect="1"/>
                    </pic:cNvPicPr>
                  </pic:nvPicPr>
                  <pic:blipFill>
                    <a:blip r:embed="rId11" cstate="print"/>
                    <a:stretch>
                      <a:fillRect/>
                    </a:stretch>
                  </pic:blipFill>
                  <pic:spPr>
                    <a:xfrm>
                      <a:off x="0" y="0"/>
                      <a:ext cx="4655820" cy="3491865"/>
                    </a:xfrm>
                    <a:prstGeom prst="rect">
                      <a:avLst/>
                    </a:prstGeom>
                  </pic:spPr>
                </pic:pic>
              </a:graphicData>
            </a:graphic>
          </wp:inline>
        </w:drawing>
      </w:r>
    </w:p>
    <w:p>
      <w:pPr>
        <w:spacing w:line="480" w:lineRule="auto"/>
        <w:jc w:val="left"/>
        <w:rPr>
          <w:rFonts w:cs="Arial"/>
          <w:sz w:val="24"/>
          <w:szCs w:val="24"/>
        </w:rPr>
      </w:pPr>
      <w:r>
        <w:rPr>
          <w:rFonts w:cs="Arial"/>
          <w:sz w:val="24"/>
          <w:szCs w:val="24"/>
        </w:rPr>
        <w:t xml:space="preserve">Figure 3. The determinants of a successful ant hitchhiking event. See </w:t>
      </w:r>
      <w:r>
        <w:rPr>
          <w:rFonts w:cs="Arial"/>
          <w:i/>
          <w:iCs/>
          <w:sz w:val="24"/>
          <w:szCs w:val="24"/>
        </w:rPr>
        <w:t>Discussion</w:t>
      </w:r>
      <w:r>
        <w:rPr>
          <w:rFonts w:cs="Arial"/>
          <w:sz w:val="24"/>
          <w:szCs w:val="24"/>
        </w:rPr>
        <w:t xml:space="preserve"> for more details.</w:t>
      </w:r>
    </w:p>
    <w:sectPr>
      <w:footerReference r:id="rId7" w:type="default"/>
      <w:pgSz w:w="11906" w:h="16838"/>
      <w:pgMar w:top="1440" w:right="1440" w:bottom="1440" w:left="1440" w:header="720" w:footer="720" w:gutter="0"/>
      <w:cols w:space="720" w:num="1"/>
      <w:docGrid w:linePitch="381"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Scotty" w:date="2023-10-09T21:19:00Z" w:initials="">
    <w:p w14:paraId="31D86F3E">
      <w:pPr>
        <w:jc w:val="left"/>
      </w:pPr>
      <w:r>
        <w:rPr>
          <w:color w:val="000000"/>
        </w:rPr>
        <w:t>My feeling is that we are not really examining this behavior per se-it’s more like to analyze the pattern, examine what predicts if a vehicle gets hitchhiked.</w:t>
      </w:r>
    </w:p>
  </w:comment>
  <w:comment w:id="1" w:author="Yang, Scotty" w:date="2023-10-11T16:17:00Z" w:initials="">
    <w:p w14:paraId="09A14A97">
      <w:pPr>
        <w:jc w:val="left"/>
      </w:pPr>
      <w:r>
        <w:rPr>
          <w:color w:val="000000"/>
        </w:rPr>
        <w:t>We may want to define “hitchhiking” because the reports are about ants on a vehicle, making the ants potential hitchhikers, not necessarily ants will be taking ride with the vehicle (especially since in most cases, people will get them off as soon as they realize there are ants on the vehicle)</w:t>
      </w:r>
    </w:p>
  </w:comment>
  <w:comment w:id="2" w:author="Yang, Scotty" w:date="2023-10-11T16:23:00Z" w:initials="">
    <w:p w14:paraId="55796FE1">
      <w:pPr>
        <w:jc w:val="left"/>
      </w:pPr>
      <w:r>
        <w:rPr>
          <w:color w:val="000000"/>
        </w:rPr>
        <w:t>What’s the statical analysis and also what predicts if an vehicle will pick up ants?</w:t>
      </w:r>
    </w:p>
  </w:comment>
  <w:comment w:id="4" w:author="genchanghsu" w:date="2023-10-16T14:06:20Z" w:initials="g">
    <w:p w14:paraId="1E9A145D">
      <w:pPr>
        <w:pStyle w:val="8"/>
        <w:rPr>
          <w:rFonts w:hint="default"/>
          <w:lang w:val="en-US"/>
        </w:rPr>
      </w:pPr>
      <w:r>
        <w:rPr>
          <w:rFonts w:hint="default"/>
          <w:lang w:val="en-US"/>
        </w:rPr>
        <w:t>Need to add references to this.</w:t>
      </w:r>
    </w:p>
  </w:comment>
  <w:comment w:id="3" w:author="genchanghsu" w:date="2023-10-16T14:03:51Z" w:initials="g">
    <w:p w14:paraId="523C2955">
      <w:pPr>
        <w:pStyle w:val="8"/>
        <w:rPr>
          <w:rFonts w:hint="default"/>
          <w:lang w:val="en-US"/>
        </w:rPr>
      </w:pPr>
      <w:r>
        <w:rPr>
          <w:rFonts w:hint="default"/>
          <w:lang w:val="en-US"/>
        </w:rPr>
        <w:t>I’ve revised this part to better illustrate the knowledge gap and to help guide the readers through the ideas and motivation of our study. Any further suggestions are welcome!</w:t>
      </w:r>
    </w:p>
  </w:comment>
  <w:comment w:id="5" w:author="Yang, Scotty" w:date="2023-10-15T18:32:00Z" w:initials="">
    <w:p w14:paraId="528E6BF0">
      <w:pPr>
        <w:jc w:val="left"/>
      </w:pPr>
      <w:r>
        <w:rPr>
          <w:color w:val="000000"/>
        </w:rPr>
        <w:t>Do we want to specify how many ants would be considered as enough to be a functional unit?</w:t>
      </w:r>
    </w:p>
  </w:comment>
  <w:comment w:id="6" w:author="genchanghsu" w:date="2023-10-15T21:56:45Z" w:initials="g">
    <w:p w14:paraId="18A570B6">
      <w:pPr>
        <w:pStyle w:val="8"/>
        <w:rPr>
          <w:rFonts w:hint="default"/>
          <w:lang w:val="en-US"/>
        </w:rPr>
      </w:pPr>
      <w:r>
        <w:rPr>
          <w:rFonts w:hint="default"/>
          <w:lang w:val="en-US"/>
        </w:rPr>
        <w:t>We should certainly make this clear!</w:t>
      </w:r>
    </w:p>
  </w:comment>
  <w:comment w:id="7" w:author="genchanghsu" w:date="2023-10-15T21:58:41Z" w:initials="g">
    <w:p w14:paraId="36B77056">
      <w:pPr>
        <w:pStyle w:val="8"/>
        <w:rPr>
          <w:rFonts w:hint="default"/>
          <w:lang w:val="en-US"/>
        </w:rPr>
      </w:pPr>
      <w:r>
        <w:rPr>
          <w:rFonts w:hint="default"/>
          <w:lang w:val="en-US"/>
        </w:rPr>
        <w:t>Need to add references to this.</w:t>
      </w:r>
    </w:p>
  </w:comment>
  <w:comment w:id="8" w:author="Yang, Scotty" w:date="2023-10-15T18:38:00Z" w:initials="">
    <w:p w14:paraId="455D0764">
      <w:pPr>
        <w:jc w:val="left"/>
      </w:pPr>
      <w:r>
        <w:t>Can we run any correlational analyses? Like can we predict which factor is correlated with the incidence (</w:t>
      </w:r>
      <w:r>
        <w:rPr>
          <w:color w:val="000000"/>
        </w:rPr>
        <w:t>like the determinants</w:t>
      </w:r>
      <w:r>
        <w:t>) so there is a predictive framework we can come up with?</w:t>
      </w:r>
    </w:p>
  </w:comment>
  <w:comment w:id="9" w:author="genchanghsu" w:date="2023-10-15T21:59:23Z" w:initials="g">
    <w:p w14:paraId="5BB16922">
      <w:pPr>
        <w:pStyle w:val="8"/>
        <w:rPr>
          <w:rFonts w:hint="default"/>
          <w:lang w:val="en-US"/>
        </w:rPr>
      </w:pPr>
      <w:r>
        <w:rPr>
          <w:rFonts w:hint="default"/>
          <w:lang w:val="en-US"/>
        </w:rPr>
        <w:t>I will take a look at other variables and see if there’s any interesting patterns!</w:t>
      </w:r>
    </w:p>
  </w:comment>
  <w:comment w:id="10" w:author="Yang, Scotty" w:date="2023-10-15T19:29:00Z" w:initials="">
    <w:p w14:paraId="717B459E">
      <w:pPr>
        <w:jc w:val="left"/>
      </w:pPr>
      <w:r>
        <w:rPr>
          <w:color w:val="000000"/>
        </w:rPr>
        <w:t>I feel super happy that we did record this data!!</w:t>
      </w:r>
    </w:p>
  </w:comment>
  <w:comment w:id="11" w:author="Yang, Scotty" w:date="2023-10-15T19:30:00Z" w:initials="">
    <w:p w14:paraId="43DB65A4">
      <w:pPr>
        <w:jc w:val="left"/>
      </w:pPr>
      <w:r>
        <w:rPr>
          <w:color w:val="000000"/>
        </w:rPr>
        <w:t>How many of our records that queen presence is confirmed?</w:t>
      </w:r>
    </w:p>
  </w:comment>
  <w:comment w:id="12" w:author="Yang, Scotty" w:date="2023-10-15T19:38:00Z" w:initials="">
    <w:p w14:paraId="58035353">
      <w:pPr>
        <w:jc w:val="left"/>
      </w:pPr>
      <w:r>
        <w:rPr>
          <w:color w:val="000000"/>
        </w:rPr>
        <w:t>I like this part of discussion, but imagine this: what if ants coming from a twig that touches a vehicle from the top, ants don’t need to have excellent climbing ability to stick onto the paint, right?</w:t>
      </w:r>
    </w:p>
  </w:comment>
  <w:comment w:id="13" w:author="Yang, Scotty" w:date="2023-10-15T19:39:00Z" w:initials="">
    <w:p w14:paraId="55005C5D">
      <w:pPr>
        <w:jc w:val="left"/>
      </w:pPr>
      <w:r>
        <w:rPr>
          <w:color w:val="000000"/>
        </w:rPr>
        <w:t>Is this pattern reflected in our database?</w:t>
      </w:r>
    </w:p>
  </w:comment>
  <w:comment w:id="14" w:author="Yang, Scotty" w:date="2023-10-15T19:42:00Z" w:initials="">
    <w:p w14:paraId="74AC6334">
      <w:pPr>
        <w:jc w:val="left"/>
      </w:pPr>
      <w:r>
        <w:rPr>
          <w:color w:val="000000"/>
        </w:rPr>
        <w:t>Maybe start with that vehicles generally get really hot on the surface and inside, especially during the summer, but we still see most cases occur primarily during warmer seasons, and explain why</w:t>
      </w:r>
    </w:p>
  </w:comment>
  <w:comment w:id="15" w:author="Yang, Scotty" w:date="2023-10-15T20:14:00Z" w:initials="">
    <w:p w14:paraId="0D375EB5">
      <w:pPr>
        <w:jc w:val="left"/>
      </w:pPr>
      <w:r>
        <w:rPr>
          <w:color w:val="000000"/>
        </w:rPr>
        <w:t xml:space="preserve">You may want to bring this up to justify the role of thermal tolerance-Tm in a vessel has been demonstrated to be a key factor for the survival of invasive brown marmorated stink bugs during the voyage - </w:t>
      </w:r>
      <w:r>
        <w:fldChar w:fldCharType="begin"/>
      </w:r>
      <w:r>
        <w:instrText xml:space="preserve"> HYPERLINK "https://williamrobertmorrisoniii.files.wordpress.com/2019/02/nixon2019_article_volatilereleasemobilityandmort.pdf" </w:instrText>
      </w:r>
      <w:r>
        <w:fldChar w:fldCharType="separate"/>
      </w:r>
      <w:r>
        <w:rPr>
          <w:rStyle w:val="16"/>
        </w:rPr>
        <w:t>https://williamrobertmorrisoniii.files.wordpress.com/2019/02/nixon2019_article_volatilereleasemobilityandmort.pdf</w:t>
      </w:r>
      <w:r>
        <w:rPr>
          <w:rStyle w:val="16"/>
        </w:rPr>
        <w:fldChar w:fldCharType="end"/>
      </w:r>
      <w:r>
        <w:rPr>
          <w:color w:val="000000"/>
        </w:rPr>
        <w:t xml:space="preserve"> </w:t>
      </w:r>
    </w:p>
  </w:comment>
  <w:comment w:id="16" w:author="Yang, Scotty" w:date="2023-10-15T20:21:00Z" w:initials="">
    <w:p w14:paraId="7FE7240E">
      <w:pPr>
        <w:jc w:val="left"/>
      </w:pPr>
      <w:r>
        <w:rPr>
          <w:color w:val="000000"/>
        </w:rPr>
        <w:t xml:space="preserve">Definitely want to talk about propagule pressure - while we do not know if ants will be established after being transported, but the more this happens, the higher the chance of ants establishment.  </w:t>
      </w:r>
    </w:p>
  </w:comment>
  <w:comment w:id="17" w:author="Yang, Scotty" w:date="2023-10-15T19:43:00Z" w:initials="">
    <w:p w14:paraId="7F0734F1">
      <w:pPr>
        <w:jc w:val="left"/>
      </w:pPr>
      <w:r>
        <w:rPr>
          <w:color w:val="000000"/>
        </w:rPr>
        <w:t>Again, are our data in support of this statement?</w:t>
      </w:r>
    </w:p>
  </w:comment>
  <w:comment w:id="18" w:author="Yang, Scotty" w:date="2023-10-15T20:00:00Z" w:initials="">
    <w:p w14:paraId="6C1C5C57">
      <w:pPr>
        <w:jc w:val="left"/>
      </w:pPr>
      <w:r>
        <w:rPr>
          <w:color w:val="000000"/>
        </w:rPr>
        <w:t>Looks like population density plays a key role in deterring if an ant species would be able to hop on someone’s car. This would tie with invasive ants usually attain high population density.</w:t>
      </w:r>
    </w:p>
  </w:comment>
  <w:comment w:id="19" w:author="genchanghsu" w:date="2023-10-15T22:14:05Z" w:initials="g">
    <w:p w14:paraId="58CF765F">
      <w:pPr>
        <w:pStyle w:val="8"/>
        <w:rPr>
          <w:rFonts w:hint="default"/>
          <w:lang w:val="en-US"/>
        </w:rPr>
      </w:pPr>
      <w:r>
        <w:rPr>
          <w:rFonts w:hint="default"/>
          <w:lang w:val="en-US"/>
        </w:rPr>
        <w:t>I think a barplot would be fine here since we are showing the total cases in each season summed over the study years. A boxplot may work as well, but we’ll have to treat the number of cases in each season in each year as a single observsation to create the boxplot, and use ANOVA to test whether there is a difference in mean annual cases among the four seasons.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1D86F3E" w15:done="0"/>
  <w15:commentEx w15:paraId="09A14A97" w15:done="0"/>
  <w15:commentEx w15:paraId="55796FE1" w15:done="0"/>
  <w15:commentEx w15:paraId="1E9A145D" w15:done="0"/>
  <w15:commentEx w15:paraId="523C2955" w15:done="0"/>
  <w15:commentEx w15:paraId="528E6BF0" w15:done="0"/>
  <w15:commentEx w15:paraId="18A570B6" w15:done="0" w15:paraIdParent="528E6BF0"/>
  <w15:commentEx w15:paraId="36B77056" w15:done="0"/>
  <w15:commentEx w15:paraId="455D0764" w15:done="0"/>
  <w15:commentEx w15:paraId="5BB16922" w15:done="0" w15:paraIdParent="455D0764"/>
  <w15:commentEx w15:paraId="717B459E" w15:done="0"/>
  <w15:commentEx w15:paraId="43DB65A4" w15:done="0"/>
  <w15:commentEx w15:paraId="58035353" w15:done="0"/>
  <w15:commentEx w15:paraId="55005C5D" w15:done="0"/>
  <w15:commentEx w15:paraId="74AC6334" w15:done="0"/>
  <w15:commentEx w15:paraId="0D375EB5" w15:done="0"/>
  <w15:commentEx w15:paraId="7FE7240E" w15:done="0"/>
  <w15:commentEx w15:paraId="7F0734F1" w15:done="0"/>
  <w15:commentEx w15:paraId="6C1C5C57" w15:done="0"/>
  <w15:commentEx w15:paraId="58CF765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12"/>
          <w:jc w:val="center"/>
        </w:pPr>
        <w:r>
          <w:fldChar w:fldCharType="begin"/>
        </w:r>
        <w:r>
          <w:instrText xml:space="preserve"> PAGE   \* MERGEFORMAT </w:instrText>
        </w:r>
        <w:r>
          <w:fldChar w:fldCharType="separate"/>
        </w:r>
        <w:r>
          <w:rPr>
            <w:lang w:val="zh-TW"/>
          </w:rPr>
          <w:t>7</w:t>
        </w:r>
        <w:r>
          <w:rPr>
            <w:lang w:val="zh-TW"/>
          </w:rPr>
          <w:fldChar w:fldCharType="end"/>
        </w:r>
      </w:p>
    </w:sdtContent>
  </w:sdt>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Scotty">
    <w15:presenceInfo w15:providerId="AD" w15:userId="S::scottyyang@vt.edu::1a4bbca2-4711-40d3-b93d-d50c804a41bd"/>
  </w15:person>
  <w15:person w15:author="genchanghsu">
    <w15:presenceInfo w15:providerId="None" w15:userId="genchanghs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record-ids&gt;&lt;/item&gt;&lt;/Libraries&gt;"/>
  </w:docVars>
  <w:rsids>
    <w:rsidRoot w:val="000F09C9"/>
    <w:rsid w:val="000014E6"/>
    <w:rsid w:val="00006BE6"/>
    <w:rsid w:val="0001010E"/>
    <w:rsid w:val="00033DA6"/>
    <w:rsid w:val="000357BD"/>
    <w:rsid w:val="00037B4D"/>
    <w:rsid w:val="00041404"/>
    <w:rsid w:val="0005436B"/>
    <w:rsid w:val="000553FD"/>
    <w:rsid w:val="00066FFD"/>
    <w:rsid w:val="000773EC"/>
    <w:rsid w:val="0008394A"/>
    <w:rsid w:val="00087A7F"/>
    <w:rsid w:val="000930EC"/>
    <w:rsid w:val="000A653C"/>
    <w:rsid w:val="000B26BB"/>
    <w:rsid w:val="000B3988"/>
    <w:rsid w:val="000D6618"/>
    <w:rsid w:val="000F09C9"/>
    <w:rsid w:val="000F40DE"/>
    <w:rsid w:val="001050CA"/>
    <w:rsid w:val="00110F59"/>
    <w:rsid w:val="00111F8A"/>
    <w:rsid w:val="0011232D"/>
    <w:rsid w:val="00114A01"/>
    <w:rsid w:val="00120B9E"/>
    <w:rsid w:val="00125608"/>
    <w:rsid w:val="00125B82"/>
    <w:rsid w:val="00125CE6"/>
    <w:rsid w:val="00137E25"/>
    <w:rsid w:val="00140062"/>
    <w:rsid w:val="001457C1"/>
    <w:rsid w:val="00147D6C"/>
    <w:rsid w:val="00151001"/>
    <w:rsid w:val="00152F5B"/>
    <w:rsid w:val="001567DC"/>
    <w:rsid w:val="00160F18"/>
    <w:rsid w:val="00180574"/>
    <w:rsid w:val="0018357A"/>
    <w:rsid w:val="00186029"/>
    <w:rsid w:val="001864DB"/>
    <w:rsid w:val="00190FCA"/>
    <w:rsid w:val="00192A71"/>
    <w:rsid w:val="00194015"/>
    <w:rsid w:val="001A6AFD"/>
    <w:rsid w:val="001B3639"/>
    <w:rsid w:val="001B72BA"/>
    <w:rsid w:val="001C1EAA"/>
    <w:rsid w:val="001C2743"/>
    <w:rsid w:val="001D7331"/>
    <w:rsid w:val="001E4DFB"/>
    <w:rsid w:val="001E5F12"/>
    <w:rsid w:val="001E721C"/>
    <w:rsid w:val="001F6A12"/>
    <w:rsid w:val="001F7106"/>
    <w:rsid w:val="00200031"/>
    <w:rsid w:val="002016C6"/>
    <w:rsid w:val="00202C02"/>
    <w:rsid w:val="002108AD"/>
    <w:rsid w:val="002144D4"/>
    <w:rsid w:val="00216C5D"/>
    <w:rsid w:val="002272C5"/>
    <w:rsid w:val="002307DE"/>
    <w:rsid w:val="0023124F"/>
    <w:rsid w:val="002329B6"/>
    <w:rsid w:val="002350DB"/>
    <w:rsid w:val="002406CD"/>
    <w:rsid w:val="00243FC6"/>
    <w:rsid w:val="00254D07"/>
    <w:rsid w:val="00270187"/>
    <w:rsid w:val="00270F76"/>
    <w:rsid w:val="00275EB1"/>
    <w:rsid w:val="002768E8"/>
    <w:rsid w:val="002808F6"/>
    <w:rsid w:val="002824D5"/>
    <w:rsid w:val="0028372C"/>
    <w:rsid w:val="00287BBC"/>
    <w:rsid w:val="002952D6"/>
    <w:rsid w:val="002B6A7D"/>
    <w:rsid w:val="002B73C9"/>
    <w:rsid w:val="002C101A"/>
    <w:rsid w:val="002D1227"/>
    <w:rsid w:val="002D6DFF"/>
    <w:rsid w:val="002D7FD5"/>
    <w:rsid w:val="002E62ED"/>
    <w:rsid w:val="002F435A"/>
    <w:rsid w:val="00302597"/>
    <w:rsid w:val="00303ABA"/>
    <w:rsid w:val="00305360"/>
    <w:rsid w:val="0031065B"/>
    <w:rsid w:val="00310F34"/>
    <w:rsid w:val="003130ED"/>
    <w:rsid w:val="00313B4B"/>
    <w:rsid w:val="00337F1B"/>
    <w:rsid w:val="003419D3"/>
    <w:rsid w:val="00345F1A"/>
    <w:rsid w:val="003531AB"/>
    <w:rsid w:val="003628E1"/>
    <w:rsid w:val="003643CD"/>
    <w:rsid w:val="00365565"/>
    <w:rsid w:val="00372B7A"/>
    <w:rsid w:val="00373714"/>
    <w:rsid w:val="00384FDD"/>
    <w:rsid w:val="00385DE7"/>
    <w:rsid w:val="00390C63"/>
    <w:rsid w:val="00395C13"/>
    <w:rsid w:val="0039730F"/>
    <w:rsid w:val="003C0F9C"/>
    <w:rsid w:val="003D39CB"/>
    <w:rsid w:val="003D52B6"/>
    <w:rsid w:val="003D6B4F"/>
    <w:rsid w:val="003E18CE"/>
    <w:rsid w:val="003E510E"/>
    <w:rsid w:val="003E69F9"/>
    <w:rsid w:val="003E761E"/>
    <w:rsid w:val="003F2D41"/>
    <w:rsid w:val="003F4E75"/>
    <w:rsid w:val="003F7A30"/>
    <w:rsid w:val="00404540"/>
    <w:rsid w:val="004133F0"/>
    <w:rsid w:val="00417904"/>
    <w:rsid w:val="00417A0C"/>
    <w:rsid w:val="0042436A"/>
    <w:rsid w:val="0043203B"/>
    <w:rsid w:val="0044302A"/>
    <w:rsid w:val="004459CA"/>
    <w:rsid w:val="004502DF"/>
    <w:rsid w:val="004704AB"/>
    <w:rsid w:val="00483921"/>
    <w:rsid w:val="00484D56"/>
    <w:rsid w:val="00485827"/>
    <w:rsid w:val="004858D9"/>
    <w:rsid w:val="00494C25"/>
    <w:rsid w:val="004A266D"/>
    <w:rsid w:val="004A3911"/>
    <w:rsid w:val="004A3C5F"/>
    <w:rsid w:val="004A4A30"/>
    <w:rsid w:val="004A753D"/>
    <w:rsid w:val="004A755C"/>
    <w:rsid w:val="004B0B82"/>
    <w:rsid w:val="004B0EDB"/>
    <w:rsid w:val="004B467C"/>
    <w:rsid w:val="004B616E"/>
    <w:rsid w:val="004C302A"/>
    <w:rsid w:val="004C7572"/>
    <w:rsid w:val="004D113B"/>
    <w:rsid w:val="004D1F81"/>
    <w:rsid w:val="004D3E26"/>
    <w:rsid w:val="004D752A"/>
    <w:rsid w:val="004E1694"/>
    <w:rsid w:val="004E65BB"/>
    <w:rsid w:val="004F3959"/>
    <w:rsid w:val="004F5F4F"/>
    <w:rsid w:val="005138DC"/>
    <w:rsid w:val="00522E77"/>
    <w:rsid w:val="0052404A"/>
    <w:rsid w:val="00526B21"/>
    <w:rsid w:val="005521B9"/>
    <w:rsid w:val="005543B7"/>
    <w:rsid w:val="00555416"/>
    <w:rsid w:val="0055799A"/>
    <w:rsid w:val="005665BC"/>
    <w:rsid w:val="00573CB2"/>
    <w:rsid w:val="0057460A"/>
    <w:rsid w:val="00585F7D"/>
    <w:rsid w:val="00593741"/>
    <w:rsid w:val="005A76A6"/>
    <w:rsid w:val="005A7E54"/>
    <w:rsid w:val="005B06DC"/>
    <w:rsid w:val="005C2932"/>
    <w:rsid w:val="005D1911"/>
    <w:rsid w:val="005D2562"/>
    <w:rsid w:val="005D3F52"/>
    <w:rsid w:val="005E760F"/>
    <w:rsid w:val="006014AA"/>
    <w:rsid w:val="00601FDE"/>
    <w:rsid w:val="006064C6"/>
    <w:rsid w:val="00607E6F"/>
    <w:rsid w:val="00621E1A"/>
    <w:rsid w:val="006239ED"/>
    <w:rsid w:val="0062480E"/>
    <w:rsid w:val="00625560"/>
    <w:rsid w:val="00630D8B"/>
    <w:rsid w:val="00635CB8"/>
    <w:rsid w:val="0064173C"/>
    <w:rsid w:val="006546BC"/>
    <w:rsid w:val="0065611A"/>
    <w:rsid w:val="00662F37"/>
    <w:rsid w:val="00662FDF"/>
    <w:rsid w:val="00672372"/>
    <w:rsid w:val="00676998"/>
    <w:rsid w:val="00676CED"/>
    <w:rsid w:val="00677EB2"/>
    <w:rsid w:val="00683E1F"/>
    <w:rsid w:val="00685C9B"/>
    <w:rsid w:val="00686A48"/>
    <w:rsid w:val="0068769A"/>
    <w:rsid w:val="006A02F0"/>
    <w:rsid w:val="006A2275"/>
    <w:rsid w:val="006A264B"/>
    <w:rsid w:val="006A3245"/>
    <w:rsid w:val="006A331F"/>
    <w:rsid w:val="006B2567"/>
    <w:rsid w:val="006B538D"/>
    <w:rsid w:val="006B556E"/>
    <w:rsid w:val="006C5650"/>
    <w:rsid w:val="006C6D1B"/>
    <w:rsid w:val="006D2B7A"/>
    <w:rsid w:val="006D74E8"/>
    <w:rsid w:val="006E0AC9"/>
    <w:rsid w:val="006E308A"/>
    <w:rsid w:val="006E37EE"/>
    <w:rsid w:val="006E4563"/>
    <w:rsid w:val="006F4546"/>
    <w:rsid w:val="006F54A3"/>
    <w:rsid w:val="007031DF"/>
    <w:rsid w:val="00703A64"/>
    <w:rsid w:val="00705916"/>
    <w:rsid w:val="007072CA"/>
    <w:rsid w:val="00707EF3"/>
    <w:rsid w:val="00723D86"/>
    <w:rsid w:val="00726FBD"/>
    <w:rsid w:val="0073013B"/>
    <w:rsid w:val="007322ED"/>
    <w:rsid w:val="00736EB8"/>
    <w:rsid w:val="007378D5"/>
    <w:rsid w:val="007438AF"/>
    <w:rsid w:val="00752EE9"/>
    <w:rsid w:val="0075478B"/>
    <w:rsid w:val="007714FA"/>
    <w:rsid w:val="007768E1"/>
    <w:rsid w:val="007A37E8"/>
    <w:rsid w:val="007A4987"/>
    <w:rsid w:val="007A5ECA"/>
    <w:rsid w:val="007A6325"/>
    <w:rsid w:val="007B7FAD"/>
    <w:rsid w:val="007D5525"/>
    <w:rsid w:val="007D66A6"/>
    <w:rsid w:val="007E04B7"/>
    <w:rsid w:val="007E2E79"/>
    <w:rsid w:val="007E301C"/>
    <w:rsid w:val="007E3528"/>
    <w:rsid w:val="007E54C4"/>
    <w:rsid w:val="007E7511"/>
    <w:rsid w:val="007F1B3A"/>
    <w:rsid w:val="00807C26"/>
    <w:rsid w:val="00814768"/>
    <w:rsid w:val="00825542"/>
    <w:rsid w:val="00826CFF"/>
    <w:rsid w:val="00827282"/>
    <w:rsid w:val="0083062F"/>
    <w:rsid w:val="008316A5"/>
    <w:rsid w:val="00837F17"/>
    <w:rsid w:val="0084549E"/>
    <w:rsid w:val="0084590F"/>
    <w:rsid w:val="00851F2D"/>
    <w:rsid w:val="008530EE"/>
    <w:rsid w:val="008552EB"/>
    <w:rsid w:val="0086465D"/>
    <w:rsid w:val="00871FBF"/>
    <w:rsid w:val="00881002"/>
    <w:rsid w:val="00890A38"/>
    <w:rsid w:val="008C291D"/>
    <w:rsid w:val="008C5C87"/>
    <w:rsid w:val="008C76BF"/>
    <w:rsid w:val="008D0864"/>
    <w:rsid w:val="008D30B2"/>
    <w:rsid w:val="008D3D12"/>
    <w:rsid w:val="008D44CA"/>
    <w:rsid w:val="008E5625"/>
    <w:rsid w:val="0090542E"/>
    <w:rsid w:val="00913AFC"/>
    <w:rsid w:val="00925964"/>
    <w:rsid w:val="00930D2F"/>
    <w:rsid w:val="00932151"/>
    <w:rsid w:val="009343C3"/>
    <w:rsid w:val="00941BF9"/>
    <w:rsid w:val="009502C5"/>
    <w:rsid w:val="00951806"/>
    <w:rsid w:val="009525D5"/>
    <w:rsid w:val="00953E96"/>
    <w:rsid w:val="00961BA8"/>
    <w:rsid w:val="0096200E"/>
    <w:rsid w:val="0097118D"/>
    <w:rsid w:val="0098006E"/>
    <w:rsid w:val="0098139E"/>
    <w:rsid w:val="00984CA3"/>
    <w:rsid w:val="009940FC"/>
    <w:rsid w:val="009A2D4B"/>
    <w:rsid w:val="009A399C"/>
    <w:rsid w:val="009A47AE"/>
    <w:rsid w:val="009C3874"/>
    <w:rsid w:val="009C48DB"/>
    <w:rsid w:val="009D20AA"/>
    <w:rsid w:val="009D692F"/>
    <w:rsid w:val="009E4F46"/>
    <w:rsid w:val="009F2DBA"/>
    <w:rsid w:val="009F4222"/>
    <w:rsid w:val="00A13935"/>
    <w:rsid w:val="00A158FD"/>
    <w:rsid w:val="00A21F59"/>
    <w:rsid w:val="00A25680"/>
    <w:rsid w:val="00A6068A"/>
    <w:rsid w:val="00A673D4"/>
    <w:rsid w:val="00A715DA"/>
    <w:rsid w:val="00A81902"/>
    <w:rsid w:val="00A827C0"/>
    <w:rsid w:val="00A84461"/>
    <w:rsid w:val="00A84738"/>
    <w:rsid w:val="00A929B4"/>
    <w:rsid w:val="00AA7DAD"/>
    <w:rsid w:val="00AB276C"/>
    <w:rsid w:val="00AB531F"/>
    <w:rsid w:val="00AB557E"/>
    <w:rsid w:val="00AC5CED"/>
    <w:rsid w:val="00AD2044"/>
    <w:rsid w:val="00AD3DE9"/>
    <w:rsid w:val="00AD43D7"/>
    <w:rsid w:val="00AD7865"/>
    <w:rsid w:val="00AD7A9F"/>
    <w:rsid w:val="00AE5399"/>
    <w:rsid w:val="00AE6BB2"/>
    <w:rsid w:val="00AE7FE8"/>
    <w:rsid w:val="00AF1277"/>
    <w:rsid w:val="00AF3534"/>
    <w:rsid w:val="00B030E0"/>
    <w:rsid w:val="00B0786A"/>
    <w:rsid w:val="00B07EB8"/>
    <w:rsid w:val="00B13625"/>
    <w:rsid w:val="00B136A1"/>
    <w:rsid w:val="00B178E9"/>
    <w:rsid w:val="00B254B5"/>
    <w:rsid w:val="00B37C90"/>
    <w:rsid w:val="00B4651A"/>
    <w:rsid w:val="00B46D72"/>
    <w:rsid w:val="00B46F2F"/>
    <w:rsid w:val="00B47B39"/>
    <w:rsid w:val="00B51470"/>
    <w:rsid w:val="00B5295D"/>
    <w:rsid w:val="00B5531A"/>
    <w:rsid w:val="00B55E68"/>
    <w:rsid w:val="00B55FD1"/>
    <w:rsid w:val="00B6052B"/>
    <w:rsid w:val="00B6559B"/>
    <w:rsid w:val="00B667F6"/>
    <w:rsid w:val="00B66E24"/>
    <w:rsid w:val="00B71A16"/>
    <w:rsid w:val="00B71ED0"/>
    <w:rsid w:val="00B74FB0"/>
    <w:rsid w:val="00B85640"/>
    <w:rsid w:val="00B927A7"/>
    <w:rsid w:val="00B96C3D"/>
    <w:rsid w:val="00BA03CC"/>
    <w:rsid w:val="00BA1568"/>
    <w:rsid w:val="00BB724F"/>
    <w:rsid w:val="00BC0291"/>
    <w:rsid w:val="00BC625E"/>
    <w:rsid w:val="00BD2C28"/>
    <w:rsid w:val="00BE0AD4"/>
    <w:rsid w:val="00BE1403"/>
    <w:rsid w:val="00BE4278"/>
    <w:rsid w:val="00BE6410"/>
    <w:rsid w:val="00BE76C0"/>
    <w:rsid w:val="00BF0C6A"/>
    <w:rsid w:val="00C035EB"/>
    <w:rsid w:val="00C04165"/>
    <w:rsid w:val="00C07068"/>
    <w:rsid w:val="00C23275"/>
    <w:rsid w:val="00C269E4"/>
    <w:rsid w:val="00C40BFF"/>
    <w:rsid w:val="00C51351"/>
    <w:rsid w:val="00C52027"/>
    <w:rsid w:val="00C52BE9"/>
    <w:rsid w:val="00C60DFF"/>
    <w:rsid w:val="00C61650"/>
    <w:rsid w:val="00C7789D"/>
    <w:rsid w:val="00C839DC"/>
    <w:rsid w:val="00C84C72"/>
    <w:rsid w:val="00C84C96"/>
    <w:rsid w:val="00C87824"/>
    <w:rsid w:val="00CA002B"/>
    <w:rsid w:val="00CA4095"/>
    <w:rsid w:val="00CC326F"/>
    <w:rsid w:val="00CC4039"/>
    <w:rsid w:val="00CC4748"/>
    <w:rsid w:val="00CC5D22"/>
    <w:rsid w:val="00CC5FF6"/>
    <w:rsid w:val="00CC74E9"/>
    <w:rsid w:val="00CD30B9"/>
    <w:rsid w:val="00CD65BA"/>
    <w:rsid w:val="00CE307E"/>
    <w:rsid w:val="00CE703B"/>
    <w:rsid w:val="00CF0578"/>
    <w:rsid w:val="00D03408"/>
    <w:rsid w:val="00D04997"/>
    <w:rsid w:val="00D10356"/>
    <w:rsid w:val="00D17462"/>
    <w:rsid w:val="00D22CD1"/>
    <w:rsid w:val="00D2407D"/>
    <w:rsid w:val="00D24520"/>
    <w:rsid w:val="00D31CEB"/>
    <w:rsid w:val="00D41A2D"/>
    <w:rsid w:val="00D450C3"/>
    <w:rsid w:val="00D63369"/>
    <w:rsid w:val="00D646E1"/>
    <w:rsid w:val="00D81F7A"/>
    <w:rsid w:val="00D82AF4"/>
    <w:rsid w:val="00D82C8B"/>
    <w:rsid w:val="00D85C4C"/>
    <w:rsid w:val="00D868A4"/>
    <w:rsid w:val="00DB47BC"/>
    <w:rsid w:val="00DB79FB"/>
    <w:rsid w:val="00DD41A4"/>
    <w:rsid w:val="00DD6AA5"/>
    <w:rsid w:val="00DE2B7F"/>
    <w:rsid w:val="00DE5F94"/>
    <w:rsid w:val="00DE6780"/>
    <w:rsid w:val="00DE7681"/>
    <w:rsid w:val="00DF7EA2"/>
    <w:rsid w:val="00E05CBF"/>
    <w:rsid w:val="00E21711"/>
    <w:rsid w:val="00E2220C"/>
    <w:rsid w:val="00E262A7"/>
    <w:rsid w:val="00E30245"/>
    <w:rsid w:val="00E34F74"/>
    <w:rsid w:val="00E5499A"/>
    <w:rsid w:val="00E5508C"/>
    <w:rsid w:val="00E564D5"/>
    <w:rsid w:val="00E6146A"/>
    <w:rsid w:val="00E61E79"/>
    <w:rsid w:val="00E71744"/>
    <w:rsid w:val="00E7284C"/>
    <w:rsid w:val="00E83049"/>
    <w:rsid w:val="00E83CB5"/>
    <w:rsid w:val="00E846B1"/>
    <w:rsid w:val="00E957B1"/>
    <w:rsid w:val="00E9689E"/>
    <w:rsid w:val="00E97583"/>
    <w:rsid w:val="00EA05E6"/>
    <w:rsid w:val="00EA2144"/>
    <w:rsid w:val="00EA40D6"/>
    <w:rsid w:val="00EA5D74"/>
    <w:rsid w:val="00EA7D51"/>
    <w:rsid w:val="00EB0962"/>
    <w:rsid w:val="00EC0890"/>
    <w:rsid w:val="00EC24A6"/>
    <w:rsid w:val="00ED2D01"/>
    <w:rsid w:val="00EE43CC"/>
    <w:rsid w:val="00EE656A"/>
    <w:rsid w:val="00EE79C4"/>
    <w:rsid w:val="00EF2922"/>
    <w:rsid w:val="00EF4006"/>
    <w:rsid w:val="00F053FE"/>
    <w:rsid w:val="00F0636C"/>
    <w:rsid w:val="00F063F0"/>
    <w:rsid w:val="00F146F8"/>
    <w:rsid w:val="00F14EDD"/>
    <w:rsid w:val="00F25123"/>
    <w:rsid w:val="00F25268"/>
    <w:rsid w:val="00F27383"/>
    <w:rsid w:val="00F40189"/>
    <w:rsid w:val="00F423C1"/>
    <w:rsid w:val="00F427D8"/>
    <w:rsid w:val="00F507C7"/>
    <w:rsid w:val="00F54949"/>
    <w:rsid w:val="00F601B5"/>
    <w:rsid w:val="00F62BE1"/>
    <w:rsid w:val="00F66161"/>
    <w:rsid w:val="00F707E9"/>
    <w:rsid w:val="00F757F5"/>
    <w:rsid w:val="00F845FA"/>
    <w:rsid w:val="00F90534"/>
    <w:rsid w:val="00F9710C"/>
    <w:rsid w:val="00FA246F"/>
    <w:rsid w:val="00FA621A"/>
    <w:rsid w:val="00FA7D09"/>
    <w:rsid w:val="00FB6D0C"/>
    <w:rsid w:val="00FC551B"/>
    <w:rsid w:val="00FD65DB"/>
    <w:rsid w:val="00FE05DE"/>
    <w:rsid w:val="00FE4186"/>
    <w:rsid w:val="00FF143D"/>
    <w:rsid w:val="00FF360B"/>
    <w:rsid w:val="010953E6"/>
    <w:rsid w:val="011C62C9"/>
    <w:rsid w:val="01264972"/>
    <w:rsid w:val="01370129"/>
    <w:rsid w:val="01601310"/>
    <w:rsid w:val="01DD59FB"/>
    <w:rsid w:val="024B38CF"/>
    <w:rsid w:val="02533F0F"/>
    <w:rsid w:val="025657AD"/>
    <w:rsid w:val="02C11647"/>
    <w:rsid w:val="03246B1E"/>
    <w:rsid w:val="03772E58"/>
    <w:rsid w:val="03797855"/>
    <w:rsid w:val="038835A3"/>
    <w:rsid w:val="03A21826"/>
    <w:rsid w:val="03D41080"/>
    <w:rsid w:val="03DE2B76"/>
    <w:rsid w:val="045E2BB8"/>
    <w:rsid w:val="04A50D79"/>
    <w:rsid w:val="04A86794"/>
    <w:rsid w:val="04A907D2"/>
    <w:rsid w:val="04C80BE4"/>
    <w:rsid w:val="05215177"/>
    <w:rsid w:val="0584521B"/>
    <w:rsid w:val="058D598A"/>
    <w:rsid w:val="05997DB0"/>
    <w:rsid w:val="059A6453"/>
    <w:rsid w:val="05DB04A3"/>
    <w:rsid w:val="05F30086"/>
    <w:rsid w:val="0617096E"/>
    <w:rsid w:val="0619721E"/>
    <w:rsid w:val="06A76FF3"/>
    <w:rsid w:val="07072D46"/>
    <w:rsid w:val="073D0CEA"/>
    <w:rsid w:val="074A6C5C"/>
    <w:rsid w:val="0797664C"/>
    <w:rsid w:val="079F430A"/>
    <w:rsid w:val="07AF7E3A"/>
    <w:rsid w:val="07FE1BA9"/>
    <w:rsid w:val="0849203C"/>
    <w:rsid w:val="08835C3B"/>
    <w:rsid w:val="08B103F5"/>
    <w:rsid w:val="08B65C4C"/>
    <w:rsid w:val="08BF0F51"/>
    <w:rsid w:val="08C40B70"/>
    <w:rsid w:val="08CF1FCF"/>
    <w:rsid w:val="094E3682"/>
    <w:rsid w:val="096E162E"/>
    <w:rsid w:val="0974594A"/>
    <w:rsid w:val="098D4E09"/>
    <w:rsid w:val="09CF6571"/>
    <w:rsid w:val="09DF42DA"/>
    <w:rsid w:val="09E127FF"/>
    <w:rsid w:val="0A2B44A7"/>
    <w:rsid w:val="0A40121D"/>
    <w:rsid w:val="0A402FCB"/>
    <w:rsid w:val="0A481E7F"/>
    <w:rsid w:val="0A4B7E76"/>
    <w:rsid w:val="0A5B7CB7"/>
    <w:rsid w:val="0A6614D3"/>
    <w:rsid w:val="0B0014FC"/>
    <w:rsid w:val="0B16137B"/>
    <w:rsid w:val="0C3C787D"/>
    <w:rsid w:val="0C8A7039"/>
    <w:rsid w:val="0CBA3508"/>
    <w:rsid w:val="0CBE28CD"/>
    <w:rsid w:val="0CE045F1"/>
    <w:rsid w:val="0D7C6A10"/>
    <w:rsid w:val="0DA21027"/>
    <w:rsid w:val="0DA35EBD"/>
    <w:rsid w:val="0DA820E3"/>
    <w:rsid w:val="0DE819AF"/>
    <w:rsid w:val="0E1A3DDD"/>
    <w:rsid w:val="0E1C78AB"/>
    <w:rsid w:val="0E2959F8"/>
    <w:rsid w:val="0E44719C"/>
    <w:rsid w:val="0E7E6171"/>
    <w:rsid w:val="0ECC324C"/>
    <w:rsid w:val="0ECE5D13"/>
    <w:rsid w:val="0EE95F2E"/>
    <w:rsid w:val="0F113188"/>
    <w:rsid w:val="0F5A752F"/>
    <w:rsid w:val="0F6F5BF2"/>
    <w:rsid w:val="100462A4"/>
    <w:rsid w:val="10745D97"/>
    <w:rsid w:val="10A8305E"/>
    <w:rsid w:val="10E81EF1"/>
    <w:rsid w:val="116003F7"/>
    <w:rsid w:val="11B322D4"/>
    <w:rsid w:val="11D470C5"/>
    <w:rsid w:val="121D48EB"/>
    <w:rsid w:val="121F5BBC"/>
    <w:rsid w:val="125E4936"/>
    <w:rsid w:val="127001C5"/>
    <w:rsid w:val="12B55EEF"/>
    <w:rsid w:val="12C13A3A"/>
    <w:rsid w:val="12F1528F"/>
    <w:rsid w:val="12F928B1"/>
    <w:rsid w:val="13143247"/>
    <w:rsid w:val="131C29E9"/>
    <w:rsid w:val="13D604FC"/>
    <w:rsid w:val="13D75DF6"/>
    <w:rsid w:val="14023AAA"/>
    <w:rsid w:val="146A5814"/>
    <w:rsid w:val="14F656CC"/>
    <w:rsid w:val="15394377"/>
    <w:rsid w:val="153C6A85"/>
    <w:rsid w:val="15545B7C"/>
    <w:rsid w:val="158C17BA"/>
    <w:rsid w:val="15B04F45"/>
    <w:rsid w:val="15CA2845"/>
    <w:rsid w:val="16165BB3"/>
    <w:rsid w:val="16240976"/>
    <w:rsid w:val="165D6CB3"/>
    <w:rsid w:val="16827F25"/>
    <w:rsid w:val="168B589E"/>
    <w:rsid w:val="169528FE"/>
    <w:rsid w:val="16E4751C"/>
    <w:rsid w:val="17381BB3"/>
    <w:rsid w:val="1748654B"/>
    <w:rsid w:val="175224D1"/>
    <w:rsid w:val="17812DA9"/>
    <w:rsid w:val="17D31922"/>
    <w:rsid w:val="17FB2C27"/>
    <w:rsid w:val="180A1D0F"/>
    <w:rsid w:val="18181E97"/>
    <w:rsid w:val="18210BE6"/>
    <w:rsid w:val="187F2071"/>
    <w:rsid w:val="18B232E6"/>
    <w:rsid w:val="192D0BBE"/>
    <w:rsid w:val="197467ED"/>
    <w:rsid w:val="19C71F79"/>
    <w:rsid w:val="1A0E5EAF"/>
    <w:rsid w:val="1A2E3F18"/>
    <w:rsid w:val="1A6361D9"/>
    <w:rsid w:val="1A700E8A"/>
    <w:rsid w:val="1A703458"/>
    <w:rsid w:val="1A7D4B93"/>
    <w:rsid w:val="1A7E5445"/>
    <w:rsid w:val="1AF04599"/>
    <w:rsid w:val="1B705779"/>
    <w:rsid w:val="1B7A3DC2"/>
    <w:rsid w:val="1BEB5B5B"/>
    <w:rsid w:val="1C2C0A88"/>
    <w:rsid w:val="1C8B785C"/>
    <w:rsid w:val="1CB44ADF"/>
    <w:rsid w:val="1CD23809"/>
    <w:rsid w:val="1CD423AD"/>
    <w:rsid w:val="1CD52A85"/>
    <w:rsid w:val="1CDA105D"/>
    <w:rsid w:val="1CE01DF0"/>
    <w:rsid w:val="1D174D30"/>
    <w:rsid w:val="1D4F618B"/>
    <w:rsid w:val="1DA24D3E"/>
    <w:rsid w:val="1DCA62A8"/>
    <w:rsid w:val="1DD30B53"/>
    <w:rsid w:val="1E2B09A6"/>
    <w:rsid w:val="1E5E7447"/>
    <w:rsid w:val="1E70206B"/>
    <w:rsid w:val="1E761259"/>
    <w:rsid w:val="1E766DE5"/>
    <w:rsid w:val="1EA44D1C"/>
    <w:rsid w:val="1EB12291"/>
    <w:rsid w:val="1EB3600A"/>
    <w:rsid w:val="1EB36D9B"/>
    <w:rsid w:val="1EDF44F4"/>
    <w:rsid w:val="1F176BD8"/>
    <w:rsid w:val="1F3709E9"/>
    <w:rsid w:val="1F486752"/>
    <w:rsid w:val="1F66553A"/>
    <w:rsid w:val="1F7D3F22"/>
    <w:rsid w:val="1F853F49"/>
    <w:rsid w:val="1FF873D1"/>
    <w:rsid w:val="202D4D1D"/>
    <w:rsid w:val="207B66B3"/>
    <w:rsid w:val="20A21196"/>
    <w:rsid w:val="20B02799"/>
    <w:rsid w:val="20BE7D3E"/>
    <w:rsid w:val="20D65FDF"/>
    <w:rsid w:val="21004E0A"/>
    <w:rsid w:val="212136FE"/>
    <w:rsid w:val="216E7B5F"/>
    <w:rsid w:val="216F4704"/>
    <w:rsid w:val="21940E1D"/>
    <w:rsid w:val="220F6663"/>
    <w:rsid w:val="22531561"/>
    <w:rsid w:val="22715FC0"/>
    <w:rsid w:val="22821F7B"/>
    <w:rsid w:val="22B13EF7"/>
    <w:rsid w:val="22B63B34"/>
    <w:rsid w:val="22CD6E27"/>
    <w:rsid w:val="2316449E"/>
    <w:rsid w:val="233F60BE"/>
    <w:rsid w:val="23EB61A9"/>
    <w:rsid w:val="2471674B"/>
    <w:rsid w:val="24B25E39"/>
    <w:rsid w:val="24BE7B8A"/>
    <w:rsid w:val="253D01A8"/>
    <w:rsid w:val="258E50DA"/>
    <w:rsid w:val="25B91B50"/>
    <w:rsid w:val="25C65F86"/>
    <w:rsid w:val="25C84CC5"/>
    <w:rsid w:val="260458EE"/>
    <w:rsid w:val="260769D1"/>
    <w:rsid w:val="26900926"/>
    <w:rsid w:val="269F01C6"/>
    <w:rsid w:val="26B172D2"/>
    <w:rsid w:val="26DD1E76"/>
    <w:rsid w:val="26FE46B2"/>
    <w:rsid w:val="2761088B"/>
    <w:rsid w:val="27865F67"/>
    <w:rsid w:val="27985D9D"/>
    <w:rsid w:val="283D19C1"/>
    <w:rsid w:val="286363AA"/>
    <w:rsid w:val="28F43D2C"/>
    <w:rsid w:val="29182E7A"/>
    <w:rsid w:val="2942556D"/>
    <w:rsid w:val="294B3FEB"/>
    <w:rsid w:val="29642C20"/>
    <w:rsid w:val="29A14754"/>
    <w:rsid w:val="29C22ABC"/>
    <w:rsid w:val="29DD577D"/>
    <w:rsid w:val="29F23E8A"/>
    <w:rsid w:val="2A1A4A8C"/>
    <w:rsid w:val="2A22332C"/>
    <w:rsid w:val="2A8B74D8"/>
    <w:rsid w:val="2AA6097D"/>
    <w:rsid w:val="2B4C1378"/>
    <w:rsid w:val="2B5446D0"/>
    <w:rsid w:val="2B772FE7"/>
    <w:rsid w:val="2B773770"/>
    <w:rsid w:val="2BC27938"/>
    <w:rsid w:val="2BE0423E"/>
    <w:rsid w:val="2BF61DB7"/>
    <w:rsid w:val="2C075B13"/>
    <w:rsid w:val="2C0E2AD1"/>
    <w:rsid w:val="2C11636F"/>
    <w:rsid w:val="2C150DB8"/>
    <w:rsid w:val="2C235085"/>
    <w:rsid w:val="2CE16156"/>
    <w:rsid w:val="2DC259B9"/>
    <w:rsid w:val="2DFF6B75"/>
    <w:rsid w:val="2E100D83"/>
    <w:rsid w:val="2E931E1B"/>
    <w:rsid w:val="2EE62680"/>
    <w:rsid w:val="2F083808"/>
    <w:rsid w:val="2F0F2DE8"/>
    <w:rsid w:val="2F2B3F7D"/>
    <w:rsid w:val="2F3740ED"/>
    <w:rsid w:val="2F8F3F29"/>
    <w:rsid w:val="2FB60F27"/>
    <w:rsid w:val="2FD61424"/>
    <w:rsid w:val="2FDE689C"/>
    <w:rsid w:val="2FEA5603"/>
    <w:rsid w:val="30004E27"/>
    <w:rsid w:val="301B2D20"/>
    <w:rsid w:val="304C5976"/>
    <w:rsid w:val="30777212"/>
    <w:rsid w:val="30B67735"/>
    <w:rsid w:val="31077D7C"/>
    <w:rsid w:val="314E2AD2"/>
    <w:rsid w:val="315A69F0"/>
    <w:rsid w:val="31723ACB"/>
    <w:rsid w:val="31CF685F"/>
    <w:rsid w:val="325A37F0"/>
    <w:rsid w:val="328B0799"/>
    <w:rsid w:val="32932D86"/>
    <w:rsid w:val="32B37F2E"/>
    <w:rsid w:val="32FD564D"/>
    <w:rsid w:val="338F52EF"/>
    <w:rsid w:val="33B07C43"/>
    <w:rsid w:val="33C87900"/>
    <w:rsid w:val="33DC5263"/>
    <w:rsid w:val="340622E0"/>
    <w:rsid w:val="34285A89"/>
    <w:rsid w:val="342B073F"/>
    <w:rsid w:val="34436CD6"/>
    <w:rsid w:val="345C41E5"/>
    <w:rsid w:val="345D1478"/>
    <w:rsid w:val="34643001"/>
    <w:rsid w:val="349A75F8"/>
    <w:rsid w:val="34E560EF"/>
    <w:rsid w:val="354F32F4"/>
    <w:rsid w:val="36024528"/>
    <w:rsid w:val="360822A0"/>
    <w:rsid w:val="36370E76"/>
    <w:rsid w:val="369C67E3"/>
    <w:rsid w:val="36BA0F57"/>
    <w:rsid w:val="36D93CDC"/>
    <w:rsid w:val="375F2433"/>
    <w:rsid w:val="37CF3A3F"/>
    <w:rsid w:val="37D02C9E"/>
    <w:rsid w:val="38151BEF"/>
    <w:rsid w:val="3831783F"/>
    <w:rsid w:val="38342C58"/>
    <w:rsid w:val="38433B03"/>
    <w:rsid w:val="384D2BD3"/>
    <w:rsid w:val="38A807CE"/>
    <w:rsid w:val="38E635D7"/>
    <w:rsid w:val="38FE2591"/>
    <w:rsid w:val="390F7E89"/>
    <w:rsid w:val="39446403"/>
    <w:rsid w:val="39641F82"/>
    <w:rsid w:val="39914EC5"/>
    <w:rsid w:val="39D51E21"/>
    <w:rsid w:val="3A0E5B38"/>
    <w:rsid w:val="3A241712"/>
    <w:rsid w:val="3A79380C"/>
    <w:rsid w:val="3A8B6633"/>
    <w:rsid w:val="3A906475"/>
    <w:rsid w:val="3AEF7F72"/>
    <w:rsid w:val="3B0E0172"/>
    <w:rsid w:val="3B1B06F7"/>
    <w:rsid w:val="3B7442C9"/>
    <w:rsid w:val="3B840388"/>
    <w:rsid w:val="3B8C57C0"/>
    <w:rsid w:val="3B9D2638"/>
    <w:rsid w:val="3BF05D4F"/>
    <w:rsid w:val="3C432323"/>
    <w:rsid w:val="3C712C7C"/>
    <w:rsid w:val="3C8A1488"/>
    <w:rsid w:val="3CA45D91"/>
    <w:rsid w:val="3CAD7649"/>
    <w:rsid w:val="3CC0115D"/>
    <w:rsid w:val="3CFD619E"/>
    <w:rsid w:val="3CFF349B"/>
    <w:rsid w:val="3D934BE4"/>
    <w:rsid w:val="3DD27A1C"/>
    <w:rsid w:val="3DE6565C"/>
    <w:rsid w:val="3DF33233"/>
    <w:rsid w:val="3E246184"/>
    <w:rsid w:val="3E543B2A"/>
    <w:rsid w:val="3E6F6F6D"/>
    <w:rsid w:val="3EAB0654"/>
    <w:rsid w:val="3ECA6436"/>
    <w:rsid w:val="3EE61107"/>
    <w:rsid w:val="3F770C2D"/>
    <w:rsid w:val="3F917849"/>
    <w:rsid w:val="3FD6525C"/>
    <w:rsid w:val="40324B88"/>
    <w:rsid w:val="40356427"/>
    <w:rsid w:val="40930F86"/>
    <w:rsid w:val="40D16B7C"/>
    <w:rsid w:val="40D30C94"/>
    <w:rsid w:val="41432F6C"/>
    <w:rsid w:val="415A3663"/>
    <w:rsid w:val="41811C3E"/>
    <w:rsid w:val="41B25855"/>
    <w:rsid w:val="41CD47B2"/>
    <w:rsid w:val="41EB7F7E"/>
    <w:rsid w:val="41FC0BD3"/>
    <w:rsid w:val="422C50C0"/>
    <w:rsid w:val="42553EE8"/>
    <w:rsid w:val="425D5371"/>
    <w:rsid w:val="42610F23"/>
    <w:rsid w:val="429C278D"/>
    <w:rsid w:val="42BA2C13"/>
    <w:rsid w:val="42D40A22"/>
    <w:rsid w:val="42DE03FB"/>
    <w:rsid w:val="433330F0"/>
    <w:rsid w:val="43676F78"/>
    <w:rsid w:val="438B4F20"/>
    <w:rsid w:val="4396090B"/>
    <w:rsid w:val="43E52A81"/>
    <w:rsid w:val="440E3217"/>
    <w:rsid w:val="44276E68"/>
    <w:rsid w:val="446B0669"/>
    <w:rsid w:val="44E32791"/>
    <w:rsid w:val="450665E4"/>
    <w:rsid w:val="45322F35"/>
    <w:rsid w:val="45596713"/>
    <w:rsid w:val="45760A7F"/>
    <w:rsid w:val="45E379AE"/>
    <w:rsid w:val="460615EF"/>
    <w:rsid w:val="461E170B"/>
    <w:rsid w:val="472467E8"/>
    <w:rsid w:val="47486DFD"/>
    <w:rsid w:val="47E344B7"/>
    <w:rsid w:val="47EA5D49"/>
    <w:rsid w:val="480A798E"/>
    <w:rsid w:val="481867EA"/>
    <w:rsid w:val="48524A37"/>
    <w:rsid w:val="4866004B"/>
    <w:rsid w:val="488345C4"/>
    <w:rsid w:val="48914416"/>
    <w:rsid w:val="48F5643E"/>
    <w:rsid w:val="492F531F"/>
    <w:rsid w:val="494D658F"/>
    <w:rsid w:val="494F2F9D"/>
    <w:rsid w:val="49923E08"/>
    <w:rsid w:val="49AD34D2"/>
    <w:rsid w:val="49D12250"/>
    <w:rsid w:val="4A2C3F3D"/>
    <w:rsid w:val="4A3459A1"/>
    <w:rsid w:val="4A4C47F2"/>
    <w:rsid w:val="4AA2290B"/>
    <w:rsid w:val="4AC00FE3"/>
    <w:rsid w:val="4AD50ED2"/>
    <w:rsid w:val="4AE104F2"/>
    <w:rsid w:val="4AE235D1"/>
    <w:rsid w:val="4AE9550D"/>
    <w:rsid w:val="4B05210B"/>
    <w:rsid w:val="4B893ACB"/>
    <w:rsid w:val="4BA16207"/>
    <w:rsid w:val="4BBA1ED6"/>
    <w:rsid w:val="4BF17771"/>
    <w:rsid w:val="4BF33C36"/>
    <w:rsid w:val="4C594CD1"/>
    <w:rsid w:val="4C9E442D"/>
    <w:rsid w:val="4CA960F1"/>
    <w:rsid w:val="4CC34DBA"/>
    <w:rsid w:val="4CE0771A"/>
    <w:rsid w:val="4CE222D0"/>
    <w:rsid w:val="4CFC1B5C"/>
    <w:rsid w:val="4D682A44"/>
    <w:rsid w:val="4D747043"/>
    <w:rsid w:val="4D896816"/>
    <w:rsid w:val="4DC82C71"/>
    <w:rsid w:val="4DDC11CB"/>
    <w:rsid w:val="4E0302C9"/>
    <w:rsid w:val="4EA36C51"/>
    <w:rsid w:val="4EB62E28"/>
    <w:rsid w:val="4F0B7DD0"/>
    <w:rsid w:val="4F20429D"/>
    <w:rsid w:val="4F272DC3"/>
    <w:rsid w:val="4F761812"/>
    <w:rsid w:val="4F8C3212"/>
    <w:rsid w:val="4F911CB2"/>
    <w:rsid w:val="4FAF16B5"/>
    <w:rsid w:val="4FC235E9"/>
    <w:rsid w:val="4FC6658F"/>
    <w:rsid w:val="50032C83"/>
    <w:rsid w:val="502F5371"/>
    <w:rsid w:val="5096588D"/>
    <w:rsid w:val="50DD28EE"/>
    <w:rsid w:val="50E161BC"/>
    <w:rsid w:val="50F4173C"/>
    <w:rsid w:val="512027DB"/>
    <w:rsid w:val="512B513A"/>
    <w:rsid w:val="516C77CE"/>
    <w:rsid w:val="518A4489"/>
    <w:rsid w:val="519C4558"/>
    <w:rsid w:val="519F5DF6"/>
    <w:rsid w:val="51BD4675"/>
    <w:rsid w:val="51DA01C5"/>
    <w:rsid w:val="522F7589"/>
    <w:rsid w:val="52E046C8"/>
    <w:rsid w:val="530128B7"/>
    <w:rsid w:val="53177C0E"/>
    <w:rsid w:val="53304715"/>
    <w:rsid w:val="534704F3"/>
    <w:rsid w:val="535D4D1B"/>
    <w:rsid w:val="536904FE"/>
    <w:rsid w:val="536F3025"/>
    <w:rsid w:val="536F738D"/>
    <w:rsid w:val="539D713D"/>
    <w:rsid w:val="53AC47FA"/>
    <w:rsid w:val="53EC783E"/>
    <w:rsid w:val="541F6411"/>
    <w:rsid w:val="543A0058"/>
    <w:rsid w:val="54560659"/>
    <w:rsid w:val="546D070F"/>
    <w:rsid w:val="54714874"/>
    <w:rsid w:val="548C2CB1"/>
    <w:rsid w:val="54996B2C"/>
    <w:rsid w:val="54F40207"/>
    <w:rsid w:val="55200FFC"/>
    <w:rsid w:val="554B717A"/>
    <w:rsid w:val="559B4B26"/>
    <w:rsid w:val="55CD7B5A"/>
    <w:rsid w:val="55D831E4"/>
    <w:rsid w:val="56051FA0"/>
    <w:rsid w:val="560B1CAC"/>
    <w:rsid w:val="563C00B7"/>
    <w:rsid w:val="565A678F"/>
    <w:rsid w:val="567710EF"/>
    <w:rsid w:val="56B419BA"/>
    <w:rsid w:val="56D276FD"/>
    <w:rsid w:val="56E7007D"/>
    <w:rsid w:val="56F6302C"/>
    <w:rsid w:val="56FE63C1"/>
    <w:rsid w:val="57885E67"/>
    <w:rsid w:val="57ED7101"/>
    <w:rsid w:val="58002419"/>
    <w:rsid w:val="585A4825"/>
    <w:rsid w:val="587C1217"/>
    <w:rsid w:val="592F7A5F"/>
    <w:rsid w:val="59B854D7"/>
    <w:rsid w:val="5A81253D"/>
    <w:rsid w:val="5A897643"/>
    <w:rsid w:val="5AB649F3"/>
    <w:rsid w:val="5AD3266C"/>
    <w:rsid w:val="5B891F73"/>
    <w:rsid w:val="5BD26DC8"/>
    <w:rsid w:val="5C2021AF"/>
    <w:rsid w:val="5C2E5C34"/>
    <w:rsid w:val="5C464AF3"/>
    <w:rsid w:val="5C502E84"/>
    <w:rsid w:val="5C576CE3"/>
    <w:rsid w:val="5C581901"/>
    <w:rsid w:val="5C7A36E7"/>
    <w:rsid w:val="5C9B41FC"/>
    <w:rsid w:val="5CCB3F43"/>
    <w:rsid w:val="5CD66444"/>
    <w:rsid w:val="5CD858CE"/>
    <w:rsid w:val="5D3F1487"/>
    <w:rsid w:val="5D5B58C3"/>
    <w:rsid w:val="5D814602"/>
    <w:rsid w:val="5D8A6083"/>
    <w:rsid w:val="5DB33033"/>
    <w:rsid w:val="5DEC4171"/>
    <w:rsid w:val="5E0D204F"/>
    <w:rsid w:val="5E1D5979"/>
    <w:rsid w:val="5E2D7E38"/>
    <w:rsid w:val="5EA07C9D"/>
    <w:rsid w:val="5EA20CD3"/>
    <w:rsid w:val="5EB400EF"/>
    <w:rsid w:val="5EBC10FC"/>
    <w:rsid w:val="5EBC76FA"/>
    <w:rsid w:val="5F300033"/>
    <w:rsid w:val="5F531FCE"/>
    <w:rsid w:val="5FB07420"/>
    <w:rsid w:val="5FBB6635"/>
    <w:rsid w:val="5FD90725"/>
    <w:rsid w:val="6028345A"/>
    <w:rsid w:val="60B1793F"/>
    <w:rsid w:val="60B847DE"/>
    <w:rsid w:val="617D720A"/>
    <w:rsid w:val="622A34BA"/>
    <w:rsid w:val="626B0A5E"/>
    <w:rsid w:val="62B478E9"/>
    <w:rsid w:val="62DF6EC5"/>
    <w:rsid w:val="63273E9D"/>
    <w:rsid w:val="6383639C"/>
    <w:rsid w:val="63DA2CBD"/>
    <w:rsid w:val="641B57B0"/>
    <w:rsid w:val="648A6492"/>
    <w:rsid w:val="64942E6C"/>
    <w:rsid w:val="649738D0"/>
    <w:rsid w:val="649E288A"/>
    <w:rsid w:val="64DC3DB0"/>
    <w:rsid w:val="64F96C17"/>
    <w:rsid w:val="65183878"/>
    <w:rsid w:val="65391840"/>
    <w:rsid w:val="65670581"/>
    <w:rsid w:val="65E22727"/>
    <w:rsid w:val="65EE2265"/>
    <w:rsid w:val="65F841B4"/>
    <w:rsid w:val="668E2986"/>
    <w:rsid w:val="66A46EDA"/>
    <w:rsid w:val="6727621A"/>
    <w:rsid w:val="67346B89"/>
    <w:rsid w:val="676D784C"/>
    <w:rsid w:val="67A70F3E"/>
    <w:rsid w:val="67B23972"/>
    <w:rsid w:val="681D761D"/>
    <w:rsid w:val="68224C33"/>
    <w:rsid w:val="68376930"/>
    <w:rsid w:val="683D4DCE"/>
    <w:rsid w:val="686700D0"/>
    <w:rsid w:val="687A5CD7"/>
    <w:rsid w:val="688D6B5E"/>
    <w:rsid w:val="69167590"/>
    <w:rsid w:val="691B5192"/>
    <w:rsid w:val="69B66D5B"/>
    <w:rsid w:val="69DB153D"/>
    <w:rsid w:val="69E91EAC"/>
    <w:rsid w:val="69EC374B"/>
    <w:rsid w:val="6A0A2D85"/>
    <w:rsid w:val="6A5D63FE"/>
    <w:rsid w:val="6AA06AFB"/>
    <w:rsid w:val="6AC7562E"/>
    <w:rsid w:val="6ACD0E86"/>
    <w:rsid w:val="6AF622C8"/>
    <w:rsid w:val="6AFA3F1E"/>
    <w:rsid w:val="6B135022"/>
    <w:rsid w:val="6B2028CD"/>
    <w:rsid w:val="6B3E0ED6"/>
    <w:rsid w:val="6B4D6382"/>
    <w:rsid w:val="6B523676"/>
    <w:rsid w:val="6B595E89"/>
    <w:rsid w:val="6B665104"/>
    <w:rsid w:val="6BB64010"/>
    <w:rsid w:val="6BE83743"/>
    <w:rsid w:val="6C673FDC"/>
    <w:rsid w:val="6C6B4DFB"/>
    <w:rsid w:val="6C8B53A2"/>
    <w:rsid w:val="6D0412AD"/>
    <w:rsid w:val="6D22341F"/>
    <w:rsid w:val="6D286839"/>
    <w:rsid w:val="6D5022BE"/>
    <w:rsid w:val="6D8B0383"/>
    <w:rsid w:val="6D9B170F"/>
    <w:rsid w:val="6E3B049F"/>
    <w:rsid w:val="6E6A488B"/>
    <w:rsid w:val="6ED36C87"/>
    <w:rsid w:val="6F6571B8"/>
    <w:rsid w:val="6F7A18EA"/>
    <w:rsid w:val="6FBD596D"/>
    <w:rsid w:val="6FE253D4"/>
    <w:rsid w:val="6FF66931"/>
    <w:rsid w:val="6FF74356"/>
    <w:rsid w:val="703F3234"/>
    <w:rsid w:val="7046735E"/>
    <w:rsid w:val="705553D8"/>
    <w:rsid w:val="707B3132"/>
    <w:rsid w:val="707E1677"/>
    <w:rsid w:val="708B5A6B"/>
    <w:rsid w:val="70933881"/>
    <w:rsid w:val="70A94E62"/>
    <w:rsid w:val="70BF5A34"/>
    <w:rsid w:val="70F96E79"/>
    <w:rsid w:val="7153098E"/>
    <w:rsid w:val="721F290F"/>
    <w:rsid w:val="725452C2"/>
    <w:rsid w:val="72B4502C"/>
    <w:rsid w:val="72F75107"/>
    <w:rsid w:val="730A49CC"/>
    <w:rsid w:val="733D1412"/>
    <w:rsid w:val="73E9464B"/>
    <w:rsid w:val="74026044"/>
    <w:rsid w:val="741D3D69"/>
    <w:rsid w:val="74E97204"/>
    <w:rsid w:val="74FB5410"/>
    <w:rsid w:val="753919A8"/>
    <w:rsid w:val="757C3A2B"/>
    <w:rsid w:val="759545AB"/>
    <w:rsid w:val="759E1D9D"/>
    <w:rsid w:val="75C8506C"/>
    <w:rsid w:val="75EC066F"/>
    <w:rsid w:val="75FA2D4B"/>
    <w:rsid w:val="760A5684"/>
    <w:rsid w:val="7621477C"/>
    <w:rsid w:val="762E4274"/>
    <w:rsid w:val="763C5788"/>
    <w:rsid w:val="764E29AA"/>
    <w:rsid w:val="766362A0"/>
    <w:rsid w:val="766B761C"/>
    <w:rsid w:val="768A5558"/>
    <w:rsid w:val="768F2388"/>
    <w:rsid w:val="76A47C80"/>
    <w:rsid w:val="76A84CE7"/>
    <w:rsid w:val="76D33CC8"/>
    <w:rsid w:val="76F81028"/>
    <w:rsid w:val="77237035"/>
    <w:rsid w:val="77715A33"/>
    <w:rsid w:val="77831357"/>
    <w:rsid w:val="77FC1CA2"/>
    <w:rsid w:val="78020519"/>
    <w:rsid w:val="7806343E"/>
    <w:rsid w:val="78524960"/>
    <w:rsid w:val="78667D73"/>
    <w:rsid w:val="78697F83"/>
    <w:rsid w:val="786C62BB"/>
    <w:rsid w:val="78836E2E"/>
    <w:rsid w:val="789E1B79"/>
    <w:rsid w:val="78B94DA4"/>
    <w:rsid w:val="78EA4902"/>
    <w:rsid w:val="78F45A6B"/>
    <w:rsid w:val="7942798A"/>
    <w:rsid w:val="79515378"/>
    <w:rsid w:val="797E6B5F"/>
    <w:rsid w:val="79D04875"/>
    <w:rsid w:val="7A4D1FE3"/>
    <w:rsid w:val="7A715CD2"/>
    <w:rsid w:val="7A904DD0"/>
    <w:rsid w:val="7ABD5D84"/>
    <w:rsid w:val="7AC65BFC"/>
    <w:rsid w:val="7AD44F12"/>
    <w:rsid w:val="7AD9139A"/>
    <w:rsid w:val="7AE244DA"/>
    <w:rsid w:val="7AEC0C8C"/>
    <w:rsid w:val="7AF02F2A"/>
    <w:rsid w:val="7AF16E13"/>
    <w:rsid w:val="7AFE7209"/>
    <w:rsid w:val="7B066CB1"/>
    <w:rsid w:val="7B1C3D58"/>
    <w:rsid w:val="7B2014A6"/>
    <w:rsid w:val="7BDD2EF3"/>
    <w:rsid w:val="7C1D61AE"/>
    <w:rsid w:val="7C281E11"/>
    <w:rsid w:val="7C741543"/>
    <w:rsid w:val="7CA80310"/>
    <w:rsid w:val="7CAF6CC2"/>
    <w:rsid w:val="7CBE0F77"/>
    <w:rsid w:val="7CF85947"/>
    <w:rsid w:val="7D2F72F0"/>
    <w:rsid w:val="7D6C3F74"/>
    <w:rsid w:val="7D79492C"/>
    <w:rsid w:val="7DF54E63"/>
    <w:rsid w:val="7E4D4360"/>
    <w:rsid w:val="7E551467"/>
    <w:rsid w:val="7E763467"/>
    <w:rsid w:val="7E851E42"/>
    <w:rsid w:val="7EB302B4"/>
    <w:rsid w:val="7EE456BC"/>
    <w:rsid w:val="7EEF18BB"/>
    <w:rsid w:val="7EF915D4"/>
    <w:rsid w:val="7F43541A"/>
    <w:rsid w:val="7F6F0306"/>
    <w:rsid w:val="7F7704AE"/>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20"/>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basedOn w:val="1"/>
    <w:next w:val="1"/>
    <w:link w:val="33"/>
    <w:semiHidden/>
    <w:unhideWhenUsed/>
    <w:qFormat/>
    <w:uiPriority w:val="9"/>
    <w:pPr>
      <w:keepNext/>
      <w:spacing w:line="720" w:lineRule="auto"/>
      <w:outlineLvl w:val="2"/>
    </w:pPr>
    <w:rPr>
      <w:rFonts w:asciiTheme="majorHAnsi" w:hAnsiTheme="majorHAnsi" w:eastAsiaTheme="majorEastAsia" w:cstheme="majorBidi"/>
      <w:b/>
      <w:bCs/>
      <w:sz w:val="36"/>
      <w:szCs w:val="3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after="0" w:line="240" w:lineRule="auto"/>
    </w:pPr>
    <w:rPr>
      <w:rFonts w:ascii="PMingLiU" w:eastAsia="PMingLiU"/>
      <w:sz w:val="18"/>
      <w:szCs w:val="18"/>
    </w:rPr>
  </w:style>
  <w:style w:type="character" w:styleId="7">
    <w:name w:val="annotation reference"/>
    <w:basedOn w:val="4"/>
    <w:semiHidden/>
    <w:unhideWhenUsed/>
    <w:qFormat/>
    <w:uiPriority w:val="99"/>
    <w:rPr>
      <w:sz w:val="16"/>
      <w:szCs w:val="16"/>
    </w:rPr>
  </w:style>
  <w:style w:type="paragraph" w:styleId="8">
    <w:name w:val="annotation text"/>
    <w:basedOn w:val="1"/>
    <w:link w:val="22"/>
    <w:unhideWhenUsed/>
    <w:qFormat/>
    <w:uiPriority w:val="99"/>
    <w:pPr>
      <w:jc w:val="left"/>
    </w:pPr>
  </w:style>
  <w:style w:type="paragraph" w:styleId="9">
    <w:name w:val="annotation subject"/>
    <w:basedOn w:val="8"/>
    <w:next w:val="8"/>
    <w:link w:val="32"/>
    <w:semiHidden/>
    <w:unhideWhenUsed/>
    <w:qFormat/>
    <w:uiPriority w:val="99"/>
    <w:pPr>
      <w:spacing w:line="240" w:lineRule="auto"/>
      <w:jc w:val="both"/>
    </w:pPr>
    <w:rPr>
      <w:b/>
      <w:bCs/>
      <w:sz w:val="20"/>
      <w:szCs w:val="20"/>
    </w:rPr>
  </w:style>
  <w:style w:type="character" w:styleId="10">
    <w:name w:val="Emphasis"/>
    <w:basedOn w:val="4"/>
    <w:qFormat/>
    <w:uiPriority w:val="20"/>
    <w:rPr>
      <w:i/>
      <w:iCs/>
    </w:rPr>
  </w:style>
  <w:style w:type="character" w:styleId="11">
    <w:name w:val="FollowedHyperlink"/>
    <w:basedOn w:val="4"/>
    <w:semiHidden/>
    <w:unhideWhenUsed/>
    <w:qFormat/>
    <w:uiPriority w:val="99"/>
    <w:rPr>
      <w:color w:val="800080"/>
      <w:u w:val="single"/>
    </w:rPr>
  </w:style>
  <w:style w:type="paragraph" w:styleId="12">
    <w:name w:val="footer"/>
    <w:basedOn w:val="1"/>
    <w:link w:val="23"/>
    <w:unhideWhenUsed/>
    <w:qFormat/>
    <w:uiPriority w:val="99"/>
    <w:pPr>
      <w:tabs>
        <w:tab w:val="center" w:pos="4320"/>
        <w:tab w:val="right" w:pos="8640"/>
      </w:tabs>
      <w:spacing w:after="0" w:line="240" w:lineRule="auto"/>
    </w:pPr>
    <w:rPr>
      <w:rFonts w:ascii="Times New Roman" w:hAnsi="Times New Roman"/>
      <w:sz w:val="24"/>
    </w:rPr>
  </w:style>
  <w:style w:type="character" w:styleId="13">
    <w:name w:val="footnote reference"/>
    <w:basedOn w:val="4"/>
    <w:semiHidden/>
    <w:unhideWhenUsed/>
    <w:qFormat/>
    <w:uiPriority w:val="99"/>
    <w:rPr>
      <w:vertAlign w:val="superscript"/>
    </w:rPr>
  </w:style>
  <w:style w:type="paragraph" w:styleId="14">
    <w:name w:val="footnote text"/>
    <w:basedOn w:val="1"/>
    <w:link w:val="24"/>
    <w:semiHidden/>
    <w:unhideWhenUsed/>
    <w:qFormat/>
    <w:uiPriority w:val="99"/>
    <w:pPr>
      <w:snapToGrid w:val="0"/>
      <w:jc w:val="left"/>
    </w:pPr>
    <w:rPr>
      <w:sz w:val="18"/>
      <w:szCs w:val="18"/>
    </w:rPr>
  </w:style>
  <w:style w:type="paragraph" w:styleId="15">
    <w:name w:val="header"/>
    <w:basedOn w:val="1"/>
    <w:link w:val="25"/>
    <w:semiHidden/>
    <w:unhideWhenUsed/>
    <w:qFormat/>
    <w:uiPriority w:val="99"/>
    <w:pPr>
      <w:tabs>
        <w:tab w:val="center" w:pos="4320"/>
        <w:tab w:val="right" w:pos="8640"/>
      </w:tabs>
      <w:spacing w:after="0" w:line="240" w:lineRule="auto"/>
    </w:pPr>
  </w:style>
  <w:style w:type="character" w:styleId="16">
    <w:name w:val="Hyperlink"/>
    <w:basedOn w:val="4"/>
    <w:unhideWhenUsed/>
    <w:qFormat/>
    <w:uiPriority w:val="99"/>
    <w:rPr>
      <w:color w:val="0563C1" w:themeColor="hyperlink"/>
      <w:u w:val="single"/>
    </w:rPr>
  </w:style>
  <w:style w:type="character" w:styleId="17">
    <w:name w:val="line number"/>
    <w:basedOn w:val="4"/>
    <w:semiHidden/>
    <w:unhideWhenUsed/>
    <w:qFormat/>
    <w:uiPriority w:val="99"/>
    <w:rPr>
      <w:rFonts w:ascii="Times New Roman" w:hAnsi="Times New Roman"/>
      <w:sz w:val="24"/>
    </w:rPr>
  </w:style>
  <w:style w:type="character" w:styleId="18">
    <w:name w:val="Strong"/>
    <w:basedOn w:val="4"/>
    <w:qFormat/>
    <w:uiPriority w:val="22"/>
    <w:rPr>
      <w:b/>
      <w:bCs/>
    </w:rPr>
  </w:style>
  <w:style w:type="table" w:styleId="19">
    <w:name w:val="Table Grid"/>
    <w:basedOn w:val="5"/>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Heading 1 Char"/>
    <w:basedOn w:val="4"/>
    <w:link w:val="2"/>
    <w:qFormat/>
    <w:uiPriority w:val="9"/>
    <w:rPr>
      <w:rFonts w:ascii="SimSun" w:hAnsi="SimSun" w:eastAsia="SimSun" w:cs="Times New Roman"/>
      <w:b/>
      <w:bCs/>
      <w:kern w:val="44"/>
      <w:sz w:val="48"/>
      <w:szCs w:val="48"/>
      <w:lang w:eastAsia="zh-CN"/>
    </w:rPr>
  </w:style>
  <w:style w:type="character" w:customStyle="1" w:styleId="21">
    <w:name w:val="Balloon Text Char"/>
    <w:basedOn w:val="4"/>
    <w:link w:val="6"/>
    <w:semiHidden/>
    <w:qFormat/>
    <w:uiPriority w:val="99"/>
    <w:rPr>
      <w:rFonts w:ascii="PMingLiU" w:eastAsia="PMingLiU"/>
      <w:sz w:val="18"/>
      <w:szCs w:val="18"/>
    </w:rPr>
  </w:style>
  <w:style w:type="character" w:customStyle="1" w:styleId="22">
    <w:name w:val="Comment Text Char"/>
    <w:basedOn w:val="4"/>
    <w:link w:val="8"/>
    <w:qFormat/>
    <w:uiPriority w:val="99"/>
    <w:rPr>
      <w:rFonts w:eastAsiaTheme="minorEastAsia"/>
      <w:szCs w:val="28"/>
    </w:rPr>
  </w:style>
  <w:style w:type="character" w:customStyle="1" w:styleId="23">
    <w:name w:val="Footer Char"/>
    <w:basedOn w:val="4"/>
    <w:link w:val="12"/>
    <w:qFormat/>
    <w:uiPriority w:val="99"/>
    <w:rPr>
      <w:rFonts w:ascii="Times New Roman" w:hAnsi="Times New Roman" w:eastAsiaTheme="minorEastAsia"/>
      <w:sz w:val="24"/>
      <w:szCs w:val="28"/>
    </w:rPr>
  </w:style>
  <w:style w:type="character" w:customStyle="1" w:styleId="24">
    <w:name w:val="Footnote Text Char"/>
    <w:basedOn w:val="4"/>
    <w:link w:val="14"/>
    <w:semiHidden/>
    <w:qFormat/>
    <w:uiPriority w:val="99"/>
    <w:rPr>
      <w:rFonts w:eastAsiaTheme="minorEastAsia"/>
      <w:sz w:val="18"/>
      <w:szCs w:val="18"/>
    </w:rPr>
  </w:style>
  <w:style w:type="character" w:customStyle="1" w:styleId="25">
    <w:name w:val="Header Char"/>
    <w:basedOn w:val="4"/>
    <w:link w:val="15"/>
    <w:semiHidden/>
    <w:qFormat/>
    <w:uiPriority w:val="99"/>
    <w:rPr>
      <w:rFonts w:eastAsiaTheme="minorEastAsia"/>
      <w:szCs w:val="28"/>
    </w:rPr>
  </w:style>
  <w:style w:type="paragraph" w:styleId="26">
    <w:name w:val="List Paragraph"/>
    <w:basedOn w:val="1"/>
    <w:qFormat/>
    <w:uiPriority w:val="34"/>
    <w:pPr>
      <w:ind w:left="720"/>
      <w:contextualSpacing/>
    </w:pPr>
  </w:style>
  <w:style w:type="paragraph" w:customStyle="1" w:styleId="27">
    <w:name w:val="EndNote Bibliography Title"/>
    <w:basedOn w:val="1"/>
    <w:link w:val="28"/>
    <w:qFormat/>
    <w:uiPriority w:val="0"/>
    <w:pPr>
      <w:spacing w:after="0"/>
      <w:jc w:val="center"/>
    </w:pPr>
    <w:rPr>
      <w:rFonts w:cs="Arial"/>
    </w:rPr>
  </w:style>
  <w:style w:type="character" w:customStyle="1" w:styleId="28">
    <w:name w:val="EndNote Bibliography Title 字元"/>
    <w:basedOn w:val="4"/>
    <w:link w:val="27"/>
    <w:qFormat/>
    <w:uiPriority w:val="0"/>
    <w:rPr>
      <w:rFonts w:ascii="Arial" w:hAnsi="Arial" w:cs="Arial" w:eastAsiaTheme="minorEastAsia"/>
      <w:sz w:val="28"/>
      <w:szCs w:val="28"/>
    </w:rPr>
  </w:style>
  <w:style w:type="paragraph" w:customStyle="1" w:styleId="29">
    <w:name w:val="EndNote Bibliography"/>
    <w:basedOn w:val="1"/>
    <w:link w:val="30"/>
    <w:qFormat/>
    <w:uiPriority w:val="0"/>
    <w:pPr>
      <w:spacing w:line="240" w:lineRule="auto"/>
    </w:pPr>
    <w:rPr>
      <w:rFonts w:cs="Arial"/>
    </w:rPr>
  </w:style>
  <w:style w:type="character" w:customStyle="1" w:styleId="30">
    <w:name w:val="EndNote Bibliography 字元"/>
    <w:basedOn w:val="4"/>
    <w:link w:val="29"/>
    <w:qFormat/>
    <w:uiPriority w:val="0"/>
    <w:rPr>
      <w:rFonts w:ascii="Arial" w:hAnsi="Arial" w:cs="Arial" w:eastAsiaTheme="minorEastAsia"/>
      <w:sz w:val="28"/>
      <w:szCs w:val="28"/>
    </w:rPr>
  </w:style>
  <w:style w:type="character" w:customStyle="1" w:styleId="31">
    <w:name w:val="15"/>
    <w:basedOn w:val="4"/>
    <w:qFormat/>
    <w:uiPriority w:val="0"/>
    <w:rPr>
      <w:rFonts w:hint="default" w:ascii="Times New Roman" w:hAnsi="Times New Roman" w:cs="Times New Roman"/>
      <w:color w:val="0000FF"/>
      <w:u w:val="single"/>
    </w:rPr>
  </w:style>
  <w:style w:type="character" w:customStyle="1" w:styleId="32">
    <w:name w:val="Comment Subject Char"/>
    <w:basedOn w:val="22"/>
    <w:link w:val="9"/>
    <w:semiHidden/>
    <w:qFormat/>
    <w:uiPriority w:val="99"/>
    <w:rPr>
      <w:rFonts w:ascii="Arial" w:hAnsi="Arial" w:eastAsiaTheme="minorEastAsia" w:cstheme="minorBidi"/>
      <w:b/>
      <w:bCs/>
      <w:szCs w:val="28"/>
    </w:rPr>
  </w:style>
  <w:style w:type="character" w:customStyle="1" w:styleId="33">
    <w:name w:val="Heading 3 Char"/>
    <w:basedOn w:val="4"/>
    <w:link w:val="3"/>
    <w:semiHidden/>
    <w:qFormat/>
    <w:uiPriority w:val="9"/>
    <w:rPr>
      <w:rFonts w:asciiTheme="majorHAnsi" w:hAnsiTheme="majorHAnsi" w:eastAsiaTheme="majorEastAsia" w:cstheme="majorBidi"/>
      <w:b/>
      <w:bCs/>
      <w:sz w:val="36"/>
      <w:szCs w:val="36"/>
    </w:rPr>
  </w:style>
  <w:style w:type="paragraph" w:customStyle="1" w:styleId="34">
    <w:name w:val="Revision"/>
    <w:hidden/>
    <w:unhideWhenUsed/>
    <w:uiPriority w:val="99"/>
    <w:rPr>
      <w:rFonts w:ascii="Arial" w:hAnsi="Arial" w:eastAsiaTheme="minorEastAsia" w:cstheme="minorBidi"/>
      <w:sz w:val="28"/>
      <w:szCs w:val="28"/>
      <w:lang w:val="en-US" w:eastAsia="zh-TW" w:bidi="ar-SA"/>
    </w:rPr>
  </w:style>
  <w:style w:type="character" w:customStyle="1" w:styleId="35">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3.tiff"/><Relationship Id="rId10" Type="http://schemas.openxmlformats.org/officeDocument/2006/relationships/image" Target="media/image2.tiff"/><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A6E2A-86F5-41F0-A489-89034DC50D87}">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18</Pages>
  <Words>4787</Words>
  <Characters>27290</Characters>
  <Lines>227</Lines>
  <Paragraphs>64</Paragraphs>
  <TotalTime>5</TotalTime>
  <ScaleCrop>false</ScaleCrop>
  <LinksUpToDate>false</LinksUpToDate>
  <CharactersWithSpaces>32013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2023-10-16T18:23:57Z</dcterms:modified>
  <cp:revision>440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14C7355F46974840965D2F12B52BF989</vt:lpwstr>
  </property>
</Properties>
</file>