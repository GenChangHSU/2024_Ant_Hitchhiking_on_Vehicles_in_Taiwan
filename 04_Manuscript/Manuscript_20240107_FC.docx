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F0D68" w14:textId="77777777" w:rsidR="007865DF" w:rsidRDefault="00B91396">
      <w:pPr>
        <w:spacing w:line="480" w:lineRule="auto"/>
        <w:rPr>
          <w:rFonts w:cs="Arial"/>
          <w:b/>
          <w:sz w:val="24"/>
          <w:szCs w:val="24"/>
        </w:rPr>
      </w:pPr>
      <w:r>
        <w:rPr>
          <w:rFonts w:cs="Arial"/>
          <w:b/>
          <w:sz w:val="24"/>
          <w:szCs w:val="24"/>
        </w:rPr>
        <w:t>Title</w:t>
      </w:r>
    </w:p>
    <w:p w14:paraId="3D7239C8" w14:textId="77777777" w:rsidR="007865DF" w:rsidRDefault="00B91396">
      <w:pPr>
        <w:spacing w:line="480" w:lineRule="auto"/>
        <w:rPr>
          <w:color w:val="000000"/>
          <w:sz w:val="24"/>
          <w:szCs w:val="24"/>
        </w:rPr>
      </w:pPr>
      <w:r>
        <w:rPr>
          <w:color w:val="000000"/>
          <w:sz w:val="24"/>
          <w:szCs w:val="24"/>
        </w:rPr>
        <w:t>Free ride without raising a thumb: A citizen science project reveals the pattern of active ant hitchhiking on vehicles and its ecological implications</w:t>
      </w:r>
    </w:p>
    <w:p w14:paraId="621F6FD1" w14:textId="77777777" w:rsidR="007865DF" w:rsidRDefault="00B91396">
      <w:pPr>
        <w:spacing w:line="480" w:lineRule="auto"/>
        <w:rPr>
          <w:rFonts w:eastAsia="新細明體" w:cs="Arial"/>
          <w:sz w:val="24"/>
          <w:szCs w:val="24"/>
        </w:rPr>
      </w:pPr>
      <w:r>
        <w:rPr>
          <w:rFonts w:cs="Arial"/>
          <w:sz w:val="24"/>
          <w:szCs w:val="24"/>
        </w:rPr>
        <w:t xml:space="preserve"> </w:t>
      </w:r>
    </w:p>
    <w:p w14:paraId="6B118DAC" w14:textId="77777777" w:rsidR="007865DF" w:rsidRDefault="00B91396">
      <w:pPr>
        <w:spacing w:line="480" w:lineRule="auto"/>
        <w:rPr>
          <w:rFonts w:cs="Arial"/>
          <w:b/>
          <w:bCs/>
          <w:sz w:val="24"/>
          <w:szCs w:val="24"/>
        </w:rPr>
      </w:pPr>
      <w:r>
        <w:rPr>
          <w:rFonts w:cs="Arial"/>
          <w:b/>
          <w:sz w:val="24"/>
          <w:szCs w:val="24"/>
        </w:rPr>
        <w:t>Author names and affiliations</w:t>
      </w:r>
    </w:p>
    <w:p w14:paraId="1B74FD24" w14:textId="31AC10FA" w:rsidR="007865DF" w:rsidRDefault="00B91396">
      <w:pPr>
        <w:spacing w:line="480" w:lineRule="auto"/>
        <w:jc w:val="left"/>
        <w:rPr>
          <w:rFonts w:eastAsia="標楷體" w:cs="Wingdings"/>
          <w:sz w:val="24"/>
          <w:szCs w:val="24"/>
        </w:rPr>
      </w:pPr>
      <w:r>
        <w:rPr>
          <w:rFonts w:eastAsia="標楷體" w:cs="Wingdings"/>
          <w:sz w:val="24"/>
          <w:szCs w:val="24"/>
        </w:rPr>
        <w:t>Feng-Chuan Hsu</w:t>
      </w:r>
      <w:r w:rsidR="008415E2" w:rsidRPr="008415E2">
        <w:t xml:space="preserve"> </w:t>
      </w:r>
      <w:r w:rsidR="008415E2" w:rsidRPr="008415E2">
        <w:rPr>
          <w:rFonts w:eastAsia="標楷體" w:cs="Wingdings"/>
          <w:sz w:val="24"/>
          <w:szCs w:val="24"/>
        </w:rPr>
        <w:t>https://orcid.org/0000-0002-9723-9645</w:t>
      </w:r>
      <w:r>
        <w:rPr>
          <w:rFonts w:eastAsia="標楷體" w:cs="Wingdings"/>
          <w:sz w:val="24"/>
          <w:szCs w:val="24"/>
          <w:vertAlign w:val="superscript"/>
        </w:rPr>
        <w:t>1†</w:t>
      </w:r>
      <w:r>
        <w:rPr>
          <w:rFonts w:eastAsia="標楷體" w:cs="Wingdings"/>
          <w:sz w:val="24"/>
          <w:szCs w:val="24"/>
        </w:rPr>
        <w:t>, Gen-Chang Hsu</w:t>
      </w:r>
      <w:r w:rsidR="008415E2" w:rsidRPr="008415E2">
        <w:t xml:space="preserve"> </w:t>
      </w:r>
      <w:r w:rsidR="008415E2" w:rsidRPr="008415E2">
        <w:rPr>
          <w:rFonts w:eastAsia="標楷體" w:cs="Wingdings"/>
          <w:sz w:val="24"/>
          <w:szCs w:val="24"/>
        </w:rPr>
        <w:t>https://orcid.org/0000-0002-6607-4382</w:t>
      </w:r>
      <w:r>
        <w:rPr>
          <w:rFonts w:eastAsia="標楷體" w:cs="Wingdings"/>
          <w:sz w:val="24"/>
          <w:szCs w:val="24"/>
          <w:vertAlign w:val="superscript"/>
        </w:rPr>
        <w:t>1†</w:t>
      </w:r>
      <w:r>
        <w:rPr>
          <w:rFonts w:eastAsia="標楷體" w:cs="Wingdings"/>
          <w:sz w:val="24"/>
          <w:szCs w:val="24"/>
        </w:rPr>
        <w:t>, Ching-Chen Lee</w:t>
      </w:r>
      <w:r>
        <w:rPr>
          <w:rFonts w:eastAsia="標楷體" w:cs="Wingdings"/>
          <w:sz w:val="24"/>
          <w:szCs w:val="24"/>
          <w:vertAlign w:val="superscript"/>
        </w:rPr>
        <w:t>2</w:t>
      </w:r>
      <w:r>
        <w:rPr>
          <w:rFonts w:eastAsia="標楷體" w:cs="Wingdings"/>
          <w:sz w:val="24"/>
          <w:szCs w:val="24"/>
        </w:rPr>
        <w:t>, Chung-Chi Lin</w:t>
      </w:r>
      <w:r>
        <w:rPr>
          <w:rFonts w:eastAsia="標楷體" w:cs="Wingdings"/>
          <w:sz w:val="24"/>
          <w:szCs w:val="24"/>
          <w:vertAlign w:val="superscript"/>
        </w:rPr>
        <w:t>2</w:t>
      </w:r>
      <w:r>
        <w:rPr>
          <w:rFonts w:eastAsia="標楷體" w:cs="Wingdings"/>
          <w:sz w:val="24"/>
          <w:szCs w:val="24"/>
        </w:rPr>
        <w:t>, Chuan-Kai Ho</w:t>
      </w:r>
      <w:r>
        <w:rPr>
          <w:rFonts w:eastAsia="標楷體" w:cs="Wingdings"/>
          <w:sz w:val="24"/>
          <w:szCs w:val="24"/>
          <w:vertAlign w:val="superscript"/>
        </w:rPr>
        <w:t>1</w:t>
      </w:r>
      <w:r>
        <w:rPr>
          <w:rFonts w:eastAsia="標楷體" w:cs="Wingdings"/>
          <w:sz w:val="24"/>
          <w:szCs w:val="24"/>
        </w:rPr>
        <w:t>, Chin-Cheng Scotty Yang</w:t>
      </w:r>
      <w:r w:rsidR="008415E2" w:rsidRPr="008415E2">
        <w:t xml:space="preserve"> </w:t>
      </w:r>
      <w:r w:rsidR="008415E2" w:rsidRPr="008415E2">
        <w:rPr>
          <w:rFonts w:eastAsia="標楷體" w:cs="Wingdings"/>
          <w:sz w:val="24"/>
          <w:szCs w:val="24"/>
        </w:rPr>
        <w:t>https://orcid.org/0000-0003-0967-5170</w:t>
      </w:r>
      <w:r>
        <w:rPr>
          <w:rFonts w:eastAsia="標楷體" w:cs="Wingdings"/>
          <w:sz w:val="24"/>
          <w:szCs w:val="24"/>
          <w:vertAlign w:val="superscript"/>
        </w:rPr>
        <w:t>3</w:t>
      </w:r>
    </w:p>
    <w:p w14:paraId="72201914" w14:textId="77777777" w:rsidR="007865DF" w:rsidRDefault="00B91396">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14:paraId="546F0DA6" w14:textId="77777777" w:rsidR="007865DF" w:rsidRDefault="00B91396">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14:paraId="436B7D09" w14:textId="77777777" w:rsidR="007865DF" w:rsidRDefault="00B91396">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14:paraId="0DA8930C" w14:textId="77777777" w:rsidR="007865DF" w:rsidRDefault="00B91396">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14:paraId="171DDF7F" w14:textId="77777777" w:rsidR="007865DF" w:rsidRDefault="007865DF">
      <w:pPr>
        <w:spacing w:line="480" w:lineRule="auto"/>
        <w:rPr>
          <w:rFonts w:cs="Arial"/>
          <w:b/>
          <w:sz w:val="24"/>
          <w:szCs w:val="24"/>
        </w:rPr>
      </w:pPr>
    </w:p>
    <w:p w14:paraId="7013BE16" w14:textId="77777777" w:rsidR="007865DF" w:rsidRDefault="00B91396">
      <w:pPr>
        <w:spacing w:line="480" w:lineRule="auto"/>
        <w:rPr>
          <w:rFonts w:eastAsia="新細明體" w:cs="Arial"/>
          <w:b/>
          <w:sz w:val="24"/>
          <w:szCs w:val="24"/>
        </w:rPr>
      </w:pPr>
      <w:r>
        <w:rPr>
          <w:rFonts w:cs="Arial"/>
          <w:b/>
          <w:sz w:val="24"/>
          <w:szCs w:val="24"/>
        </w:rPr>
        <w:t>Corresponding author</w:t>
      </w:r>
    </w:p>
    <w:p w14:paraId="40703F9D" w14:textId="77777777" w:rsidR="007865DF" w:rsidRDefault="00B91396">
      <w:pPr>
        <w:spacing w:line="480" w:lineRule="auto"/>
        <w:rPr>
          <w:rFonts w:cs="Arial"/>
          <w:sz w:val="24"/>
          <w:szCs w:val="24"/>
        </w:rPr>
      </w:pPr>
      <w:r>
        <w:rPr>
          <w:rFonts w:cs="Arial"/>
          <w:sz w:val="24"/>
          <w:szCs w:val="24"/>
        </w:rPr>
        <w:t>Name: Chin-Cheng Scotty Yang</w:t>
      </w:r>
    </w:p>
    <w:p w14:paraId="2D4539FC" w14:textId="77777777" w:rsidR="007865DF" w:rsidRDefault="00B91396">
      <w:pPr>
        <w:spacing w:line="480" w:lineRule="auto"/>
        <w:rPr>
          <w:rFonts w:cs="Arial"/>
          <w:b/>
          <w:sz w:val="24"/>
          <w:szCs w:val="24"/>
        </w:rPr>
      </w:pPr>
      <w:r>
        <w:rPr>
          <w:rFonts w:cs="Arial"/>
          <w:sz w:val="24"/>
          <w:szCs w:val="24"/>
        </w:rPr>
        <w:t xml:space="preserve">Email: scottyyang@vt.edu </w:t>
      </w:r>
      <w:r>
        <w:rPr>
          <w:rFonts w:cs="Arial"/>
          <w:b/>
          <w:sz w:val="24"/>
          <w:szCs w:val="24"/>
        </w:rPr>
        <w:br w:type="page"/>
      </w:r>
    </w:p>
    <w:p w14:paraId="53CE4B1E" w14:textId="77777777" w:rsidR="007865DF" w:rsidRDefault="00B91396">
      <w:pPr>
        <w:spacing w:line="480" w:lineRule="auto"/>
        <w:rPr>
          <w:rFonts w:cs="Arial"/>
          <w:b/>
          <w:sz w:val="24"/>
          <w:szCs w:val="24"/>
        </w:rPr>
      </w:pPr>
      <w:r>
        <w:rPr>
          <w:rFonts w:cs="Arial"/>
          <w:b/>
          <w:sz w:val="24"/>
          <w:szCs w:val="24"/>
        </w:rPr>
        <w:lastRenderedPageBreak/>
        <w:t>Abstract</w:t>
      </w:r>
    </w:p>
    <w:p w14:paraId="2C249E2F" w14:textId="73DA12C4" w:rsidR="007865DF" w:rsidRDefault="00B91396">
      <w:pPr>
        <w:spacing w:line="480" w:lineRule="auto"/>
        <w:rPr>
          <w:rFonts w:cs="Arial"/>
          <w:bCs/>
          <w:sz w:val="24"/>
          <w:szCs w:val="24"/>
        </w:rPr>
      </w:pPr>
      <w:r>
        <w:rPr>
          <w:sz w:val="24"/>
          <w:szCs w:val="24"/>
        </w:rPr>
        <w:t>Species hitchhiking on human transportation objects</w:t>
      </w:r>
      <w:r w:rsidR="00193BEC">
        <w:rPr>
          <w:sz w:val="24"/>
          <w:szCs w:val="24"/>
        </w:rPr>
        <w:t xml:space="preserve"> such as vehicle</w:t>
      </w:r>
      <w:r>
        <w:rPr>
          <w:sz w:val="24"/>
          <w:szCs w:val="24"/>
        </w:rPr>
        <w:t xml:space="preserve">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 xml:space="preserve">of organisms, allowing </w:t>
      </w:r>
      <w:r>
        <w:rPr>
          <w:rFonts w:hint="eastAsia"/>
          <w:sz w:val="24"/>
          <w:szCs w:val="24"/>
        </w:rPr>
        <w:t>increas</w:t>
      </w:r>
      <w:r w:rsidR="00193BEC">
        <w:rPr>
          <w:sz w:val="24"/>
          <w:szCs w:val="24"/>
        </w:rPr>
        <w:t>ed</w:t>
      </w:r>
      <w:r>
        <w:rPr>
          <w:sz w:val="24"/>
          <w:szCs w:val="24"/>
        </w:rPr>
        <w:t xml:space="preserve"> probability of </w:t>
      </w:r>
      <w:r w:rsidR="00193BEC">
        <w:rPr>
          <w:sz w:val="24"/>
          <w:szCs w:val="24"/>
        </w:rPr>
        <w:t xml:space="preserve">successful </w:t>
      </w:r>
      <w:r>
        <w:rPr>
          <w:sz w:val="24"/>
          <w:szCs w:val="24"/>
        </w:rPr>
        <w:t xml:space="preserve">biological </w:t>
      </w:r>
      <w:r>
        <w:rPr>
          <w:rFonts w:hint="eastAsia"/>
          <w:sz w:val="24"/>
          <w:szCs w:val="24"/>
        </w:rPr>
        <w:t>invasion</w:t>
      </w:r>
      <w:r>
        <w:rPr>
          <w:sz w:val="24"/>
          <w:szCs w:val="24"/>
        </w:rPr>
        <w:t>s.</w:t>
      </w:r>
      <w:r>
        <w:rPr>
          <w:rFonts w:hint="eastAsia"/>
          <w:sz w:val="24"/>
          <w:szCs w:val="24"/>
        </w:rPr>
        <w:t xml:space="preserve"> 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r>
        <w:rPr>
          <w:rFonts w:hint="eastAsia"/>
          <w:sz w:val="24"/>
          <w:szCs w:val="24"/>
        </w:rPr>
        <w:t xml:space="preserve">, yet no study has </w:t>
      </w:r>
      <w:r>
        <w:rPr>
          <w:sz w:val="24"/>
          <w:szCs w:val="24"/>
        </w:rPr>
        <w:t>explored this phenomenon</w:t>
      </w:r>
      <w:r>
        <w:rPr>
          <w:rFonts w:hint="eastAsia"/>
          <w:sz w:val="24"/>
          <w:szCs w:val="24"/>
        </w:rPr>
        <w:t xml:space="preserve">. 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 xml:space="preserve">using citizen science data. </w:t>
      </w:r>
      <w:r>
        <w:rPr>
          <w:rFonts w:hint="eastAsia"/>
          <w:bCs/>
          <w:sz w:val="24"/>
          <w:szCs w:val="24"/>
        </w:rPr>
        <w:t xml:space="preserve">In total, </w:t>
      </w:r>
      <w:r>
        <w:rPr>
          <w:bCs/>
          <w:sz w:val="24"/>
          <w:szCs w:val="24"/>
        </w:rPr>
        <w:t>52</w:t>
      </w:r>
      <w:r>
        <w:rPr>
          <w:rFonts w:hint="eastAsia"/>
          <w:bCs/>
          <w:sz w:val="24"/>
          <w:szCs w:val="24"/>
        </w:rPr>
        <w:t xml:space="preserve"> cases</w:t>
      </w:r>
      <w:r>
        <w:rPr>
          <w:bCs/>
          <w:sz w:val="24"/>
          <w:szCs w:val="24"/>
        </w:rPr>
        <w:t xml:space="preserve"> </w:t>
      </w:r>
      <w:r>
        <w:rPr>
          <w:rFonts w:hint="eastAsia"/>
          <w:bCs/>
          <w:sz w:val="24"/>
          <w:szCs w:val="24"/>
        </w:rPr>
        <w:t>of ant hitchhiking on</w:t>
      </w:r>
      <w:r>
        <w:rPr>
          <w:bCs/>
          <w:sz w:val="24"/>
          <w:szCs w:val="24"/>
        </w:rPr>
        <w:t xml:space="preserve"> a</w:t>
      </w:r>
      <w:r>
        <w:rPr>
          <w:rFonts w:hint="eastAsia"/>
          <w:bCs/>
          <w:sz w:val="24"/>
          <w:szCs w:val="24"/>
        </w:rPr>
        <w:t xml:space="preserve"> </w:t>
      </w:r>
      <w:r w:rsidR="00C0290B">
        <w:rPr>
          <w:bCs/>
          <w:sz w:val="24"/>
          <w:szCs w:val="24"/>
        </w:rPr>
        <w:t>vehicle</w:t>
      </w:r>
      <w:r>
        <w:rPr>
          <w:rFonts w:hint="eastAsia"/>
          <w:bCs/>
          <w:sz w:val="24"/>
          <w:szCs w:val="24"/>
        </w:rPr>
        <w:t xml:space="preserve"> were </w:t>
      </w:r>
      <w:r>
        <w:rPr>
          <w:bCs/>
          <w:sz w:val="24"/>
          <w:szCs w:val="24"/>
        </w:rPr>
        <w:t>reported</w:t>
      </w:r>
      <w:r>
        <w:rPr>
          <w:rFonts w:hint="eastAsia"/>
          <w:bCs/>
          <w:sz w:val="24"/>
          <w:szCs w:val="24"/>
        </w:rPr>
        <w:t xml:space="preserve"> between 2017 and 2023</w:t>
      </w:r>
      <w:r>
        <w:rPr>
          <w:bCs/>
          <w:sz w:val="24"/>
          <w:szCs w:val="24"/>
        </w:rPr>
        <w:t xml:space="preserve">, </w:t>
      </w:r>
      <w:r w:rsidR="00C0290B">
        <w:rPr>
          <w:bCs/>
          <w:sz w:val="24"/>
          <w:szCs w:val="24"/>
        </w:rPr>
        <w:t xml:space="preserve">with </w:t>
      </w:r>
      <w:r>
        <w:rPr>
          <w:bCs/>
          <w:sz w:val="24"/>
          <w:szCs w:val="24"/>
        </w:rPr>
        <w:t>nine</w:t>
      </w:r>
      <w:r>
        <w:rPr>
          <w:rFonts w:hint="eastAsia"/>
          <w:bCs/>
          <w:sz w:val="24"/>
          <w:szCs w:val="24"/>
        </w:rPr>
        <w:t xml:space="preserve"> </w:t>
      </w:r>
      <w:r>
        <w:rPr>
          <w:bCs/>
          <w:sz w:val="24"/>
          <w:szCs w:val="24"/>
        </w:rPr>
        <w:t xml:space="preserve">ant </w:t>
      </w:r>
      <w:r>
        <w:rPr>
          <w:rFonts w:hint="eastAsia"/>
          <w:bCs/>
          <w:sz w:val="24"/>
          <w:szCs w:val="24"/>
        </w:rPr>
        <w:t>species</w:t>
      </w:r>
      <w:r>
        <w:rPr>
          <w:bCs/>
          <w:sz w:val="24"/>
          <w:szCs w:val="24"/>
        </w:rPr>
        <w:t xml:space="preserve"> involved</w:t>
      </w:r>
      <w:r w:rsidR="00C0290B">
        <w:rPr>
          <w:bCs/>
          <w:sz w:val="24"/>
          <w:szCs w:val="24"/>
        </w:rPr>
        <w:t xml:space="preserve">. </w:t>
      </w:r>
      <w:r>
        <w:rPr>
          <w:bCs/>
          <w:sz w:val="24"/>
          <w:szCs w:val="24"/>
        </w:rPr>
        <w:t xml:space="preserve"> </w:t>
      </w:r>
      <w:r w:rsidR="00C0290B">
        <w:rPr>
          <w:bCs/>
          <w:sz w:val="24"/>
          <w:szCs w:val="24"/>
        </w:rPr>
        <w:t>S</w:t>
      </w:r>
      <w:r>
        <w:rPr>
          <w:bCs/>
          <w:sz w:val="24"/>
          <w:szCs w:val="24"/>
        </w:rPr>
        <w:t>even</w:t>
      </w:r>
      <w:r>
        <w:rPr>
          <w:rFonts w:hint="eastAsia"/>
          <w:bCs/>
          <w:sz w:val="24"/>
          <w:szCs w:val="24"/>
        </w:rPr>
        <w:t xml:space="preserve"> </w:t>
      </w:r>
      <w:r w:rsidR="00C0290B">
        <w:rPr>
          <w:bCs/>
          <w:sz w:val="24"/>
          <w:szCs w:val="24"/>
        </w:rPr>
        <w:t xml:space="preserve">out of the nine species with </w:t>
      </w:r>
      <w:r>
        <w:rPr>
          <w:bCs/>
          <w:sz w:val="24"/>
          <w:szCs w:val="24"/>
        </w:rPr>
        <w:t>being</w:t>
      </w:r>
      <w:r>
        <w:rPr>
          <w:rFonts w:hint="eastAsia"/>
          <w:bCs/>
          <w:sz w:val="24"/>
          <w:szCs w:val="24"/>
        </w:rPr>
        <w:t xml:space="preserve"> exotic</w:t>
      </w:r>
      <w:r w:rsidR="00966484">
        <w:rPr>
          <w:bCs/>
          <w:sz w:val="24"/>
          <w:szCs w:val="24"/>
        </w:rPr>
        <w:t>/invasive</w:t>
      </w:r>
      <w:r>
        <w:rPr>
          <w:bCs/>
          <w:sz w:val="24"/>
          <w:szCs w:val="24"/>
        </w:rPr>
        <w:t>.</w:t>
      </w:r>
      <w:r>
        <w:rPr>
          <w:rFonts w:hint="eastAsia"/>
          <w:bCs/>
          <w:sz w:val="24"/>
          <w:szCs w:val="24"/>
        </w:rPr>
        <w:t xml:space="preserve"> </w:t>
      </w:r>
      <w:r w:rsidR="00C0290B">
        <w:rPr>
          <w:bCs/>
          <w:sz w:val="24"/>
          <w:szCs w:val="24"/>
        </w:rPr>
        <w:t xml:space="preserve">Arboreal or semi-arboreal ant </w:t>
      </w:r>
      <w:r w:rsidR="008154E5">
        <w:rPr>
          <w:bCs/>
          <w:sz w:val="24"/>
          <w:szCs w:val="24"/>
        </w:rPr>
        <w:t>species</w:t>
      </w:r>
      <w:r w:rsidR="00C0290B">
        <w:rPr>
          <w:bCs/>
          <w:sz w:val="24"/>
          <w:szCs w:val="24"/>
        </w:rPr>
        <w:t>, particularly</w:t>
      </w:r>
      <w:r>
        <w:rPr>
          <w:bCs/>
          <w:sz w:val="24"/>
          <w:szCs w:val="24"/>
        </w:rPr>
        <w:t xml:space="preserve"> the invasive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sidR="00C0290B">
        <w:rPr>
          <w:bCs/>
          <w:sz w:val="24"/>
          <w:szCs w:val="24"/>
        </w:rPr>
        <w:t xml:space="preserve">, </w:t>
      </w:r>
      <w:r>
        <w:rPr>
          <w:bCs/>
          <w:sz w:val="24"/>
          <w:szCs w:val="24"/>
        </w:rPr>
        <w:t xml:space="preserve">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 xml:space="preserve">Moreover, </w:t>
      </w:r>
      <w:r>
        <w:rPr>
          <w:bCs/>
          <w:sz w:val="24"/>
          <w:szCs w:val="24"/>
        </w:rPr>
        <w:t xml:space="preserve">more cases were reported in warm seasons (i.e., </w:t>
      </w:r>
      <w:r>
        <w:rPr>
          <w:rFonts w:hint="eastAsia"/>
          <w:bCs/>
          <w:sz w:val="24"/>
          <w:szCs w:val="24"/>
        </w:rPr>
        <w:t>spring and summer</w:t>
      </w:r>
      <w:r>
        <w:rPr>
          <w:bCs/>
          <w:sz w:val="24"/>
          <w:szCs w:val="24"/>
        </w:rPr>
        <w:t>) than in cold seasons (i.e., fall and winter)</w:t>
      </w:r>
      <w:r>
        <w:rPr>
          <w:rFonts w:hint="eastAsia"/>
          <w:bCs/>
          <w:sz w:val="24"/>
          <w:szCs w:val="24"/>
        </w:rPr>
        <w:t>.</w:t>
      </w:r>
      <w:r>
        <w:rPr>
          <w:sz w:val="24"/>
          <w:szCs w:val="24"/>
        </w:rPr>
        <w:t xml:space="preserve"> To our knowledge, </w:t>
      </w:r>
      <w:r>
        <w:rPr>
          <w:rFonts w:cs="Arial"/>
          <w:bCs/>
          <w:sz w:val="24"/>
          <w:szCs w:val="24"/>
        </w:rPr>
        <w:t>t</w:t>
      </w:r>
      <w:r>
        <w:rPr>
          <w:rFonts w:cs="Arial" w:hint="eastAsia"/>
          <w:bCs/>
          <w:sz w:val="24"/>
          <w:szCs w:val="24"/>
        </w:rPr>
        <w:t>his</w:t>
      </w:r>
      <w:r>
        <w:rPr>
          <w:rFonts w:cs="Arial"/>
          <w:bCs/>
          <w:sz w:val="24"/>
          <w:szCs w:val="24"/>
        </w:rPr>
        <w:t xml:space="preserve"> study</w:t>
      </w:r>
      <w:r>
        <w:rPr>
          <w:rFonts w:cs="Arial" w:hint="eastAsia"/>
          <w:bCs/>
          <w:sz w:val="24"/>
          <w:szCs w:val="24"/>
        </w:rPr>
        <w:t xml:space="preserve"> </w:t>
      </w:r>
      <w:r w:rsidR="009771B0">
        <w:rPr>
          <w:rFonts w:cs="Arial"/>
          <w:bCs/>
          <w:sz w:val="24"/>
          <w:szCs w:val="24"/>
        </w:rPr>
        <w:t>represents</w:t>
      </w:r>
      <w:r w:rsidR="00966484">
        <w:rPr>
          <w:rFonts w:cs="Arial" w:hint="eastAsia"/>
          <w:bCs/>
          <w:sz w:val="24"/>
          <w:szCs w:val="24"/>
        </w:rPr>
        <w:t xml:space="preserve"> </w:t>
      </w:r>
      <w:r>
        <w:rPr>
          <w:rFonts w:cs="Arial" w:hint="eastAsia"/>
          <w:bCs/>
          <w:sz w:val="24"/>
          <w:szCs w:val="24"/>
        </w:rPr>
        <w:t>the first</w:t>
      </w:r>
      <w:r w:rsidR="00966484">
        <w:rPr>
          <w:rFonts w:cs="Arial"/>
          <w:bCs/>
          <w:sz w:val="24"/>
          <w:szCs w:val="24"/>
        </w:rPr>
        <w:t xml:space="preserve"> efforts</w:t>
      </w:r>
      <w:r>
        <w:rPr>
          <w:rFonts w:cs="Arial" w:hint="eastAsia"/>
          <w:bCs/>
          <w:sz w:val="24"/>
          <w:szCs w:val="24"/>
        </w:rPr>
        <w:t xml:space="preserve"> </w:t>
      </w:r>
      <w:r>
        <w:rPr>
          <w:rFonts w:cs="Arial"/>
          <w:bCs/>
          <w:sz w:val="24"/>
          <w:szCs w:val="24"/>
        </w:rPr>
        <w:t xml:space="preserve">to </w:t>
      </w:r>
      <w:r w:rsidR="00C0290B">
        <w:rPr>
          <w:rFonts w:cs="Arial"/>
          <w:bCs/>
          <w:sz w:val="24"/>
          <w:szCs w:val="24"/>
        </w:rPr>
        <w:t xml:space="preserve">profile </w:t>
      </w:r>
      <w:r>
        <w:rPr>
          <w:rFonts w:cs="Arial"/>
          <w:bCs/>
          <w:sz w:val="24"/>
          <w:szCs w:val="24"/>
        </w:rPr>
        <w:t xml:space="preserve">active </w:t>
      </w:r>
      <w:r>
        <w:rPr>
          <w:rFonts w:cs="Arial" w:hint="eastAsia"/>
          <w:bCs/>
          <w:sz w:val="24"/>
          <w:szCs w:val="24"/>
        </w:rPr>
        <w:t xml:space="preserve">ant </w:t>
      </w:r>
      <w:r>
        <w:rPr>
          <w:rFonts w:cs="Arial"/>
          <w:bCs/>
          <w:sz w:val="24"/>
          <w:szCs w:val="24"/>
        </w:rPr>
        <w:t>hitchhiking</w:t>
      </w:r>
      <w:r>
        <w:rPr>
          <w:rFonts w:cs="Arial" w:hint="eastAsia"/>
          <w:bCs/>
          <w:sz w:val="24"/>
          <w:szCs w:val="24"/>
        </w:rPr>
        <w:t xml:space="preserve"> </w:t>
      </w:r>
      <w:r>
        <w:rPr>
          <w:rFonts w:cs="Arial"/>
          <w:bCs/>
          <w:sz w:val="24"/>
          <w:szCs w:val="24"/>
        </w:rPr>
        <w:t xml:space="preserve">on vehicles. </w:t>
      </w:r>
      <w:r>
        <w:rPr>
          <w:rFonts w:cs="Arial" w:hint="eastAsia"/>
          <w:bCs/>
          <w:sz w:val="24"/>
          <w:szCs w:val="24"/>
        </w:rPr>
        <w:t>W</w:t>
      </w:r>
      <w:r>
        <w:rPr>
          <w:rFonts w:cs="Arial"/>
          <w:bCs/>
          <w:sz w:val="24"/>
          <w:szCs w:val="24"/>
        </w:rPr>
        <w:t>e</w:t>
      </w:r>
      <w:r>
        <w:rPr>
          <w:rFonts w:cs="Arial" w:hint="eastAsia"/>
          <w:bCs/>
          <w:sz w:val="24"/>
          <w:szCs w:val="24"/>
        </w:rPr>
        <w:t xml:space="preserve"> encourage future studies</w:t>
      </w:r>
      <w:r>
        <w:rPr>
          <w:rFonts w:cs="Arial"/>
          <w:bCs/>
          <w:sz w:val="24"/>
          <w:szCs w:val="24"/>
        </w:rPr>
        <w:t xml:space="preserve"> to examine</w:t>
      </w:r>
      <w:r>
        <w:rPr>
          <w:rFonts w:cs="Arial" w:hint="eastAsia"/>
          <w:bCs/>
          <w:sz w:val="24"/>
          <w:szCs w:val="24"/>
        </w:rPr>
        <w:t xml:space="preserve"> </w:t>
      </w:r>
      <w:r>
        <w:rPr>
          <w:rFonts w:cs="Arial"/>
          <w:bCs/>
          <w:sz w:val="24"/>
          <w:szCs w:val="24"/>
        </w:rPr>
        <w:t>the</w:t>
      </w:r>
      <w:r>
        <w:rPr>
          <w:rFonts w:cs="Arial" w:hint="eastAsia"/>
          <w:bCs/>
          <w:sz w:val="24"/>
          <w:szCs w:val="24"/>
        </w:rPr>
        <w:t xml:space="preserve"> </w:t>
      </w:r>
      <w:r>
        <w:rPr>
          <w:rFonts w:cs="Arial"/>
          <w:bCs/>
          <w:sz w:val="24"/>
          <w:szCs w:val="24"/>
        </w:rPr>
        <w:t xml:space="preserve">abiotic and biotic factors </w:t>
      </w:r>
      <w:r>
        <w:rPr>
          <w:rFonts w:cs="Arial" w:hint="eastAsia"/>
          <w:bCs/>
          <w:sz w:val="24"/>
          <w:szCs w:val="24"/>
        </w:rPr>
        <w:t xml:space="preserve">that </w:t>
      </w:r>
      <w:r>
        <w:rPr>
          <w:rFonts w:cs="Arial"/>
          <w:bCs/>
          <w:sz w:val="24"/>
          <w:szCs w:val="24"/>
        </w:rPr>
        <w:t>determine</w:t>
      </w:r>
      <w:r>
        <w:rPr>
          <w:rFonts w:cs="Arial" w:hint="eastAsia"/>
          <w:bCs/>
          <w:sz w:val="24"/>
          <w:szCs w:val="24"/>
        </w:rPr>
        <w:t xml:space="preserve"> the success of hitchhiking</w:t>
      </w:r>
      <w:r>
        <w:rPr>
          <w:rFonts w:cs="Arial"/>
          <w:bCs/>
          <w:sz w:val="24"/>
          <w:szCs w:val="24"/>
        </w:rPr>
        <w:t xml:space="preserve"> events</w:t>
      </w:r>
      <w:r>
        <w:rPr>
          <w:rFonts w:cs="Arial" w:hint="eastAsia"/>
          <w:bCs/>
          <w:sz w:val="24"/>
          <w:szCs w:val="24"/>
        </w:rPr>
        <w:t xml:space="preserve"> to better</w:t>
      </w:r>
      <w:r>
        <w:rPr>
          <w:rFonts w:cs="Arial"/>
          <w:bCs/>
          <w:sz w:val="24"/>
          <w:szCs w:val="24"/>
        </w:rPr>
        <w:t xml:space="preserve"> predict the spread of exotic ants and </w:t>
      </w:r>
      <w:r>
        <w:rPr>
          <w:rFonts w:cs="Arial" w:hint="eastAsia"/>
          <w:bCs/>
          <w:sz w:val="24"/>
          <w:szCs w:val="24"/>
        </w:rPr>
        <w:t xml:space="preserve">to develop </w:t>
      </w:r>
      <w:r>
        <w:rPr>
          <w:rFonts w:cs="Arial"/>
          <w:bCs/>
          <w:sz w:val="24"/>
          <w:szCs w:val="24"/>
        </w:rPr>
        <w:t xml:space="preserve">effective </w:t>
      </w:r>
      <w:r>
        <w:rPr>
          <w:rFonts w:cs="Arial" w:hint="eastAsia"/>
          <w:bCs/>
          <w:sz w:val="24"/>
          <w:szCs w:val="24"/>
        </w:rPr>
        <w:t xml:space="preserve">management strategies </w:t>
      </w:r>
      <w:r>
        <w:rPr>
          <w:rFonts w:cs="Arial"/>
          <w:bCs/>
          <w:sz w:val="24"/>
          <w:szCs w:val="24"/>
        </w:rPr>
        <w:t>for</w:t>
      </w:r>
      <w:r>
        <w:rPr>
          <w:rFonts w:cs="Arial" w:hint="eastAsia"/>
          <w:bCs/>
          <w:sz w:val="24"/>
          <w:szCs w:val="24"/>
        </w:rPr>
        <w:t xml:space="preserve"> prevent</w:t>
      </w:r>
      <w:r>
        <w:rPr>
          <w:rFonts w:cs="Arial"/>
          <w:bCs/>
          <w:sz w:val="24"/>
          <w:szCs w:val="24"/>
        </w:rPr>
        <w:t>ing</w:t>
      </w:r>
      <w:r>
        <w:rPr>
          <w:rFonts w:cs="Arial" w:hint="eastAsia"/>
          <w:bCs/>
          <w:sz w:val="24"/>
          <w:szCs w:val="24"/>
        </w:rPr>
        <w:t xml:space="preserve"> </w:t>
      </w:r>
      <w:r>
        <w:rPr>
          <w:rFonts w:cs="Arial"/>
          <w:bCs/>
          <w:sz w:val="24"/>
          <w:szCs w:val="24"/>
        </w:rPr>
        <w:t xml:space="preserve">their </w:t>
      </w:r>
      <w:r>
        <w:rPr>
          <w:rFonts w:cs="Arial" w:hint="eastAsia"/>
          <w:bCs/>
          <w:sz w:val="24"/>
          <w:szCs w:val="24"/>
        </w:rPr>
        <w:t>biological invasions</w:t>
      </w:r>
      <w:r>
        <w:rPr>
          <w:rFonts w:cs="Arial"/>
          <w:bCs/>
          <w:sz w:val="24"/>
          <w:szCs w:val="24"/>
        </w:rPr>
        <w:t>.</w:t>
      </w:r>
    </w:p>
    <w:p w14:paraId="71418BA3" w14:textId="77777777" w:rsidR="007865DF" w:rsidRDefault="00B91396">
      <w:pPr>
        <w:spacing w:line="480" w:lineRule="auto"/>
        <w:rPr>
          <w:rFonts w:cs="Arial"/>
          <w:b/>
          <w:color w:val="FF0000"/>
          <w:sz w:val="24"/>
          <w:szCs w:val="24"/>
        </w:rPr>
      </w:pPr>
      <w:r>
        <w:rPr>
          <w:rFonts w:cs="Arial"/>
          <w:b/>
          <w:color w:val="FF0000"/>
          <w:sz w:val="24"/>
          <w:szCs w:val="24"/>
        </w:rPr>
        <w:br w:type="page"/>
      </w:r>
    </w:p>
    <w:p w14:paraId="7A96DAA8" w14:textId="77777777" w:rsidR="007865DF" w:rsidRDefault="00B91396">
      <w:pPr>
        <w:spacing w:line="480" w:lineRule="auto"/>
        <w:rPr>
          <w:rFonts w:cs="Arial"/>
          <w:sz w:val="24"/>
          <w:szCs w:val="24"/>
        </w:rPr>
      </w:pPr>
      <w:r>
        <w:rPr>
          <w:rFonts w:cs="Arial"/>
          <w:b/>
          <w:sz w:val="24"/>
          <w:szCs w:val="24"/>
        </w:rPr>
        <w:lastRenderedPageBreak/>
        <w:t>Keywords</w:t>
      </w:r>
    </w:p>
    <w:p w14:paraId="084F5559" w14:textId="52F8C250" w:rsidR="007865DF" w:rsidRDefault="00B91396">
      <w:pPr>
        <w:spacing w:line="480" w:lineRule="auto"/>
        <w:rPr>
          <w:color w:val="FF0000"/>
          <w:sz w:val="24"/>
          <w:szCs w:val="24"/>
        </w:rPr>
      </w:pPr>
      <w:r>
        <w:rPr>
          <w:sz w:val="24"/>
          <w:szCs w:val="24"/>
        </w:rPr>
        <w:t xml:space="preserve">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transportation</w:t>
      </w:r>
      <w:r>
        <w:rPr>
          <w:rFonts w:cs="Arial"/>
          <w:b/>
          <w:color w:val="FF0000"/>
          <w:sz w:val="24"/>
          <w:szCs w:val="24"/>
        </w:rPr>
        <w:br w:type="page"/>
      </w:r>
    </w:p>
    <w:p w14:paraId="6689E39D" w14:textId="77777777" w:rsidR="007865DF" w:rsidRDefault="00B91396">
      <w:pPr>
        <w:spacing w:line="480" w:lineRule="auto"/>
        <w:rPr>
          <w:rFonts w:cs="Arial"/>
          <w:b/>
          <w:sz w:val="24"/>
          <w:szCs w:val="24"/>
        </w:rPr>
      </w:pPr>
      <w:r>
        <w:rPr>
          <w:rFonts w:cs="Arial"/>
          <w:b/>
          <w:sz w:val="24"/>
          <w:szCs w:val="24"/>
        </w:rPr>
        <w:lastRenderedPageBreak/>
        <w:t>Introduction</w:t>
      </w:r>
    </w:p>
    <w:p w14:paraId="52EDE549" w14:textId="25C13C41" w:rsidR="007865DF" w:rsidRDefault="00B91396">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cs="Arial" w:hint="eastAsia"/>
          <w:sz w:val="24"/>
          <w:szCs w:val="24"/>
        </w:rPr>
        <w:t xml:space="preserve"> societies</w:t>
      </w:r>
      <w:r>
        <w:rPr>
          <w:rFonts w:cs="Arial"/>
          <w:sz w:val="24"/>
          <w:szCs w:val="24"/>
        </w:rPr>
        <w:t xml:space="preserve">, </w:t>
      </w:r>
      <w:r w:rsidR="004C2FAD">
        <w:rPr>
          <w:rFonts w:cs="Arial"/>
          <w:sz w:val="24"/>
          <w:szCs w:val="24"/>
        </w:rPr>
        <w:t>biodiversity</w:t>
      </w:r>
      <w:r>
        <w:rPr>
          <w:rFonts w:cs="Arial"/>
          <w:sz w:val="24"/>
          <w:szCs w:val="24"/>
        </w:rPr>
        <w:t xml:space="preserve">, and the environment </w:t>
      </w:r>
      <w:r>
        <w:rPr>
          <w:rFonts w:cs="Arial"/>
          <w:sz w:val="24"/>
          <w:szCs w:val="24"/>
        </w:rPr>
        <w:fldChar w:fldCharType="begin"/>
      </w:r>
      <w:r w:rsidR="00CA5D77">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sidR="00CA5D77">
        <w:rPr>
          <w:rFonts w:ascii="Cambria Math" w:hAnsi="Cambria Math" w:cs="Cambria Math"/>
          <w:sz w:val="24"/>
          <w:szCs w:val="24"/>
        </w:rPr>
        <w:instrText>‐</w:instrText>
      </w:r>
      <w:r w:rsidR="00CA5D77">
        <w:rPr>
          <w:rFonts w:cs="Arial"/>
          <w:sz w:val="24"/>
          <w:szCs w:val="24"/>
        </w:rPr>
        <w:instrText>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noProof/>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cs="Arial" w:hint="eastAsia"/>
          <w:sz w:val="24"/>
          <w:szCs w:val="24"/>
        </w:rPr>
        <w:t xml:space="preserve">is </w:t>
      </w:r>
      <w:r>
        <w:rPr>
          <w:rFonts w:cs="Arial"/>
          <w:sz w:val="24"/>
          <w:szCs w:val="24"/>
        </w:rPr>
        <w:t xml:space="preserve">the transfer of organisms to a new area </w:t>
      </w:r>
      <w:r w:rsidR="00512CD7">
        <w:rPr>
          <w:rFonts w:cs="Arial"/>
          <w:sz w:val="24"/>
          <w:szCs w:val="24"/>
        </w:rPr>
        <w:t xml:space="preserve">via </w:t>
      </w:r>
      <w:r>
        <w:rPr>
          <w:rFonts w:cs="Arial"/>
          <w:sz w:val="24"/>
          <w:szCs w:val="24"/>
        </w:rPr>
        <w:t>mobile</w:t>
      </w:r>
      <w:r w:rsidR="00512CD7" w:rsidRPr="00512CD7">
        <w:t xml:space="preserve"> </w:t>
      </w:r>
      <w:r w:rsidR="00512CD7" w:rsidRPr="00512CD7">
        <w:rPr>
          <w:rFonts w:cs="Arial"/>
          <w:sz w:val="24"/>
          <w:szCs w:val="24"/>
        </w:rPr>
        <w:t xml:space="preserve">equipment and related </w:t>
      </w:r>
      <w:r>
        <w:rPr>
          <w:rFonts w:cs="Arial"/>
          <w:sz w:val="24"/>
          <w:szCs w:val="24"/>
        </w:rPr>
        <w:t>vehicles. Such “hitchhiking” can lead to long-distance dispersal of species beyond their natural ranges and potentially facilitate</w:t>
      </w:r>
      <w:r w:rsidR="004C2FAD">
        <w:rPr>
          <w:rFonts w:cs="Arial"/>
          <w:sz w:val="24"/>
          <w:szCs w:val="24"/>
        </w:rPr>
        <w:t xml:space="preserve"> successful</w:t>
      </w:r>
      <w:r>
        <w:rPr>
          <w:rFonts w:cs="Arial"/>
          <w:sz w:val="24"/>
          <w:szCs w:val="24"/>
        </w:rPr>
        <w:t xml:space="preserve">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ZWNvbG9neSAmYW1wOyBldm9sdXRpb248L3NlY29uZGFyeS10aXRsZT48L3RpdGxlcz48cGFnZXM+
MTM2LTE0NDwvcGFnZXM+PHZvbHVtZT4yNDwvdm9sdW1lPjxudW1iZXI+MzwvbnVtYmVyPjxkYXRl
cz48eWVhcj4yMDA5PC95ZWFyPjwvZGF0ZXM+PGlzYm4+MDE2OS01MzQ3PC9pc2JuPjx1cmxzPjwv
dXJscz48L3JlY29yZD48L0NpdGU+PENpdGU+PEF1dGhvcj5BdWZmcmV0PC9BdXRob3I+PFllYXI+
MjAxNDwvWWVhcj48UmVjTnVtPjE3PC9SZWNOdW0+PHJlY29yZD48cmVjLW51bWJlcj4xNzwvcmVj
LW51bWJlcj48Zm9yZWlnbi1rZXlzPjxrZXkgYXBwPSJFTiIgZGItaWQ9IjV6YTJ3c3N4YXN0cDli
ZTVkcnVweGVmN2VzdHd6eDAyeHd6ZiIgdGltZXN0YW1wPSIxNjg5MzA3MzIzIj4xNzwva2V5Pjwv
Zm9yZWlnbi1rZXlzPjxyZWYtdHlwZSBuYW1lPSJKb3VybmFsIEFydGljbGUiPjE3PC9yZWYtdHlw
ZT48Y29udHJpYnV0b3JzPjxhdXRob3JzPjxhdXRob3I+QXVmZnJldCwgQWxpc3RhaXIgRzwvYXV0
aG9yPjxhdXRob3I+QmVyZywgSm9oYW48L2F1dGhvcj48YXV0aG9yPkNvdXNpbnMsIFNhcmEgQU88
L2F1dGhvcj48L2F1dGhvcnM+PC9jb250cmlidXRvcnM+PHRpdGxlcz48dGl0bGU+VGhlIGdlb2dy
YXBoeSBvZiBodW1hbuKAkG1lZGlhdGVkIGRpc3BlcnNhbDwvdGl0bGU+PHNlY29uZGFyeS10aXRs
ZT5EaXZlcnNpdHkgYW5kIERpc3RyaWJ1dGlvbnM8L3NlY29uZGFyeS10aXRsZT48L3RpdGxlcz48
cGVyaW9kaWNhbD48ZnVsbC10aXRsZT5EaXZlcnNpdHkgYW5kIERpc3RyaWJ1dGlvbnM8L2Z1bGwt
dGl0bGU+PC9wZXJpb2RpY2FsPjxwYWdlcz4xNDUwLTE0NTY8L3BhZ2VzPjx2b2x1bWU+MjA8L3Zv
bHVtZT48bnVtYmVyPjEyPC9udW1iZXI+PGRhdGVzPjx5ZWFyPjIwMTQ8L3llYXI+PC9kYXRlcz48
aXNibj4xMzY2LTk1MTY8L2lzYm4+PHVybHM+PC91cmxzPjwvcmVjb3JkPjwvQ2l0ZT48L0VuZE5v
dGU+
</w:fldData>
        </w:fldChar>
      </w:r>
      <w:r w:rsidR="00CA5D77">
        <w:rPr>
          <w:rFonts w:cs="Arial"/>
          <w:sz w:val="24"/>
          <w:szCs w:val="24"/>
        </w:rPr>
        <w:instrText xml:space="preserve"> ADDIN EN.CITE </w:instrText>
      </w:r>
      <w:r w:rsidR="00CA5D77">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ZWNvbG9neSAmYW1wOyBldm9sdXRpb248L3NlY29uZGFyeS10aXRsZT48L3RpdGxlcz48cGFnZXM+
MTM2LTE0NDwvcGFnZXM+PHZvbHVtZT4yNDwvdm9sdW1lPjxudW1iZXI+MzwvbnVtYmVyPjxkYXRl
cz48eWVhcj4yMDA5PC95ZWFyPjwvZGF0ZXM+PGlzYm4+MDE2OS01MzQ3PC9pc2JuPjx1cmxzPjwv
dXJscz48L3JlY29yZD48L0NpdGU+PENpdGU+PEF1dGhvcj5BdWZmcmV0PC9BdXRob3I+PFllYXI+
MjAxNDwvWWVhcj48UmVjTnVtPjE3PC9SZWNOdW0+PHJlY29yZD48cmVjLW51bWJlcj4xNzwvcmVj
LW51bWJlcj48Zm9yZWlnbi1rZXlzPjxrZXkgYXBwPSJFTiIgZGItaWQ9IjV6YTJ3c3N4YXN0cDli
ZTVkcnVweGVmN2VzdHd6eDAyeHd6ZiIgdGltZXN0YW1wPSIxNjg5MzA3MzIzIj4xNzwva2V5Pjwv
Zm9yZWlnbi1rZXlzPjxyZWYtdHlwZSBuYW1lPSJKb3VybmFsIEFydGljbGUiPjE3PC9yZWYtdHlw
ZT48Y29udHJpYnV0b3JzPjxhdXRob3JzPjxhdXRob3I+QXVmZnJldCwgQWxpc3RhaXIgRzwvYXV0
aG9yPjxhdXRob3I+QmVyZywgSm9oYW48L2F1dGhvcj48YXV0aG9yPkNvdXNpbnMsIFNhcmEgQU88
L2F1dGhvcj48L2F1dGhvcnM+PC9jb250cmlidXRvcnM+PHRpdGxlcz48dGl0bGU+VGhlIGdlb2dy
YXBoeSBvZiBodW1hbuKAkG1lZGlhdGVkIGRpc3BlcnNhbDwvdGl0bGU+PHNlY29uZGFyeS10aXRs
ZT5EaXZlcnNpdHkgYW5kIERpc3RyaWJ1dGlvbnM8L3NlY29uZGFyeS10aXRsZT48L3RpdGxlcz48
cGVyaW9kaWNhbD48ZnVsbC10aXRsZT5EaXZlcnNpdHkgYW5kIERpc3RyaWJ1dGlvbnM8L2Z1bGwt
dGl0bGU+PC9wZXJpb2RpY2FsPjxwYWdlcz4xNDUwLTE0NTY8L3BhZ2VzPjx2b2x1bWU+MjA8L3Zv
bHVtZT48bnVtYmVyPjEyPC9udW1iZXI+PGRhdGVzPjx5ZWFyPjIwMTQ8L3llYXI+PC9kYXRlcz48
aXNibj4xMzY2LTk1MTY8L2lzYm4+PHVybHM+PC91cmxzPjwvcmVjb3JkPjwvQ2l0ZT48L0VuZE5v
dGU+
</w:fldData>
        </w:fldChar>
      </w:r>
      <w:r w:rsidR="00CA5D77">
        <w:rPr>
          <w:rFonts w:cs="Arial"/>
          <w:sz w:val="24"/>
          <w:szCs w:val="24"/>
        </w:rPr>
        <w:instrText xml:space="preserve"> ADDIN EN.CITE.DATA </w:instrText>
      </w:r>
      <w:r w:rsidR="00CA5D77">
        <w:rPr>
          <w:rFonts w:cs="Arial"/>
          <w:sz w:val="24"/>
          <w:szCs w:val="24"/>
        </w:rPr>
      </w:r>
      <w:r w:rsidR="00CA5D77">
        <w:rPr>
          <w:rFonts w:cs="Arial"/>
          <w:sz w:val="24"/>
          <w:szCs w:val="24"/>
        </w:rPr>
        <w:fldChar w:fldCharType="end"/>
      </w:r>
      <w:r>
        <w:rPr>
          <w:rFonts w:cs="Arial"/>
          <w:sz w:val="24"/>
          <w:szCs w:val="24"/>
        </w:rPr>
      </w:r>
      <w:r>
        <w:rPr>
          <w:rFonts w:cs="Arial"/>
          <w:sz w:val="24"/>
          <w:szCs w:val="24"/>
        </w:rPr>
        <w:fldChar w:fldCharType="separate"/>
      </w:r>
      <w:r>
        <w:rPr>
          <w:rFonts w:cs="Arial"/>
          <w:noProof/>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14:paraId="0B8206E7" w14:textId="30F8BC43" w:rsidR="007865DF" w:rsidRDefault="00B91396">
      <w:pPr>
        <w:spacing w:line="480" w:lineRule="auto"/>
        <w:ind w:firstLine="720"/>
        <w:rPr>
          <w:rFonts w:cs="Arial"/>
          <w:sz w:val="24"/>
          <w:szCs w:val="24"/>
        </w:rPr>
      </w:pPr>
      <w:r>
        <w:rPr>
          <w:rFonts w:cs="Arial"/>
          <w:sz w:val="24"/>
          <w:szCs w:val="24"/>
        </w:rPr>
        <w:t>Various terrestrial organisms, including both animals and plants, have been documented to hitchhike on vehicles.</w:t>
      </w:r>
      <w:r>
        <w:rPr>
          <w:rFonts w:cs="Arial"/>
          <w:color w:val="FF0000"/>
          <w:sz w:val="24"/>
          <w:szCs w:val="24"/>
        </w:rPr>
        <w:t xml:space="preserve"> </w:t>
      </w:r>
      <w:r>
        <w:rPr>
          <w:rFonts w:cs="Arial"/>
          <w:sz w:val="24"/>
          <w:szCs w:val="24"/>
        </w:rPr>
        <w:t>For example, plant seeds attach</w:t>
      </w:r>
      <w:r w:rsidR="005D4C3B">
        <w:rPr>
          <w:rFonts w:cs="Arial"/>
          <w:sz w:val="24"/>
          <w:szCs w:val="24"/>
        </w:rPr>
        <w:t>ed on/in</w:t>
      </w:r>
      <w:r>
        <w:rPr>
          <w:rFonts w:cs="Arial"/>
          <w:sz w:val="24"/>
          <w:szCs w:val="24"/>
        </w:rPr>
        <w:t xml:space="preserve"> car</w:t>
      </w:r>
      <w:r w:rsidR="005D4C3B">
        <w:rPr>
          <w:rFonts w:cs="Arial"/>
          <w:sz w:val="24"/>
          <w:szCs w:val="24"/>
        </w:rPr>
        <w:t>s</w:t>
      </w:r>
      <w:r>
        <w:rPr>
          <w:rFonts w:cs="Arial"/>
          <w:sz w:val="24"/>
          <w:szCs w:val="24"/>
        </w:rPr>
        <w:t xml:space="preserve"> and tire surface</w:t>
      </w:r>
      <w:r w:rsidR="005D4C3B">
        <w:rPr>
          <w:rFonts w:cs="Arial"/>
          <w:sz w:val="24"/>
          <w:szCs w:val="24"/>
        </w:rPr>
        <w:t xml:space="preserve"> </w:t>
      </w:r>
      <w:r w:rsidR="005D4C3B" w:rsidRPr="005D4C3B">
        <w:rPr>
          <w:rFonts w:cs="Arial"/>
          <w:sz w:val="24"/>
          <w:szCs w:val="24"/>
        </w:rPr>
        <w:t>can be dispersed over long distances</w:t>
      </w:r>
      <w:r>
        <w:rPr>
          <w:rFonts w:cs="Arial"/>
          <w:sz w:val="24"/>
          <w:szCs w:val="24"/>
        </w:rPr>
        <w:t xml:space="preserve"> </w:t>
      </w:r>
      <w:r>
        <w:rPr>
          <w:rFonts w:cs="Arial"/>
          <w:sz w:val="24"/>
          <w:szCs w:val="24"/>
        </w:rPr>
        <w:fldChar w:fldCharType="begin"/>
      </w:r>
      <w:r w:rsidR="00CA5D77">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sidR="00CA5D77">
        <w:rPr>
          <w:rFonts w:ascii="Cambria Math" w:hAnsi="Cambria Math" w:cs="Cambria Math"/>
          <w:sz w:val="24"/>
          <w:szCs w:val="24"/>
        </w:rPr>
        <w:instrText>‐</w:instrText>
      </w:r>
      <w:r w:rsidR="00CA5D77">
        <w:rPr>
          <w:rFonts w:cs="Arial"/>
          <w:sz w:val="24"/>
          <w:szCs w:val="24"/>
        </w:rPr>
        <w:instrText>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noProof/>
          <w:sz w:val="24"/>
          <w:szCs w:val="24"/>
        </w:rPr>
        <w:t>(Von der Lippe and Kowarik 2007, Ansong and Pickering 2013)</w:t>
      </w:r>
      <w:r>
        <w:rPr>
          <w:rFonts w:cs="Arial"/>
          <w:sz w:val="24"/>
          <w:szCs w:val="24"/>
        </w:rPr>
        <w:fldChar w:fldCharType="end"/>
      </w:r>
      <w:r>
        <w:rPr>
          <w:rFonts w:cs="Arial"/>
          <w:sz w:val="24"/>
          <w:szCs w:val="24"/>
        </w:rPr>
        <w:t xml:space="preserve">, and </w:t>
      </w:r>
      <w:r w:rsidR="00B5207E">
        <w:rPr>
          <w:rFonts w:cs="Arial"/>
          <w:sz w:val="24"/>
          <w:szCs w:val="24"/>
        </w:rPr>
        <w:t>in some cases</w:t>
      </w:r>
      <w:r>
        <w:rPr>
          <w:rFonts w:cs="Arial" w:hint="eastAsia"/>
          <w:sz w:val="24"/>
          <w:szCs w:val="24"/>
        </w:rPr>
        <w:t xml:space="preserve"> seeds</w:t>
      </w:r>
      <w:r>
        <w:rPr>
          <w:rFonts w:cs="Arial"/>
          <w:sz w:val="24"/>
          <w:szCs w:val="24"/>
        </w:rPr>
        <w:t xml:space="preserve"> can </w:t>
      </w:r>
      <w:r w:rsidR="00B5207E">
        <w:rPr>
          <w:rFonts w:cs="Arial"/>
          <w:sz w:val="24"/>
          <w:szCs w:val="24"/>
        </w:rPr>
        <w:t xml:space="preserve">even </w:t>
      </w:r>
      <w:r>
        <w:rPr>
          <w:rFonts w:cs="Arial"/>
          <w:sz w:val="24"/>
          <w:szCs w:val="24"/>
        </w:rPr>
        <w:t>remain</w:t>
      </w:r>
      <w:r w:rsidR="00B5207E">
        <w:rPr>
          <w:rFonts w:cs="Arial"/>
          <w:sz w:val="24"/>
          <w:szCs w:val="24"/>
        </w:rPr>
        <w:t xml:space="preserve"> attached</w:t>
      </w:r>
      <w:r>
        <w:rPr>
          <w:rFonts w:cs="Arial"/>
          <w:sz w:val="24"/>
          <w:szCs w:val="24"/>
        </w:rPr>
        <w:t xml:space="preserve"> on vehicles for </w:t>
      </w:r>
      <w:r w:rsidR="004C2FAD">
        <w:rPr>
          <w:rFonts w:cs="Arial"/>
          <w:sz w:val="24"/>
          <w:szCs w:val="24"/>
        </w:rPr>
        <w:t xml:space="preserve">a voyage of </w:t>
      </w:r>
      <w:r>
        <w:rPr>
          <w:rFonts w:cs="Arial"/>
          <w:sz w:val="24"/>
          <w:szCs w:val="24"/>
        </w:rPr>
        <w:t xml:space="preserve">hundreds kilometers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w:instrText>
      </w:r>
      <w:r>
        <w:rPr>
          <w:rFonts w:cs="Arial"/>
          <w:sz w:val="24"/>
          <w:szCs w:val="24"/>
        </w:rPr>
        <w:instrText>mediated long</w:instrText>
      </w:r>
      <w:r>
        <w:rPr>
          <w:rFonts w:ascii="Cambria Math" w:hAnsi="Cambria Math" w:cs="Cambria Math"/>
          <w:sz w:val="24"/>
          <w:szCs w:val="24"/>
        </w:rPr>
        <w:instrText>‐</w:instrText>
      </w:r>
      <w:r>
        <w:rPr>
          <w:rFonts w:cs="Arial"/>
          <w:sz w:val="24"/>
          <w:szCs w:val="24"/>
        </w:rPr>
        <w:instrText>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xml:space="preserve">. </w:t>
      </w:r>
      <w:r w:rsidR="00B5207E">
        <w:rPr>
          <w:rFonts w:cs="Arial"/>
          <w:sz w:val="24"/>
          <w:szCs w:val="24"/>
        </w:rPr>
        <w:t>I</w:t>
      </w:r>
      <w:r>
        <w:rPr>
          <w:rFonts w:cs="Arial" w:hint="eastAsia"/>
          <w:sz w:val="24"/>
          <w:szCs w:val="24"/>
        </w:rPr>
        <w:t>nsects</w:t>
      </w:r>
      <w:r w:rsidR="004C2FAD">
        <w:rPr>
          <w:rFonts w:cs="Arial"/>
          <w:sz w:val="24"/>
          <w:szCs w:val="24"/>
        </w:rPr>
        <w:t xml:space="preserve"> of various life stages</w:t>
      </w:r>
      <w:r w:rsidR="00B5207E">
        <w:rPr>
          <w:rFonts w:cs="Arial"/>
          <w:sz w:val="24"/>
          <w:szCs w:val="24"/>
        </w:rPr>
        <w:t xml:space="preserve"> have also been recognized </w:t>
      </w:r>
      <w:r w:rsidR="004C2FAD">
        <w:rPr>
          <w:rFonts w:cs="Arial"/>
          <w:sz w:val="24"/>
          <w:szCs w:val="24"/>
        </w:rPr>
        <w:t xml:space="preserve">to be </w:t>
      </w:r>
      <w:r w:rsidR="00B5207E">
        <w:rPr>
          <w:rFonts w:cs="Arial"/>
          <w:sz w:val="24"/>
          <w:szCs w:val="24"/>
        </w:rPr>
        <w:t>a frequent</w:t>
      </w:r>
      <w:r>
        <w:rPr>
          <w:rFonts w:cs="Arial" w:hint="eastAsia"/>
          <w:sz w:val="24"/>
          <w:szCs w:val="24"/>
        </w:rPr>
        <w:t xml:space="preserve"> hitchhike</w:t>
      </w:r>
      <w:r w:rsidR="00B5207E">
        <w:rPr>
          <w:rFonts w:cs="Arial"/>
          <w:sz w:val="24"/>
          <w:szCs w:val="24"/>
        </w:rPr>
        <w:t>r</w:t>
      </w:r>
      <w:r>
        <w:rPr>
          <w:rFonts w:cs="Arial" w:hint="eastAsia"/>
          <w:sz w:val="24"/>
          <w:szCs w:val="24"/>
        </w:rPr>
        <w:t xml:space="preserve"> on </w:t>
      </w:r>
      <w:r>
        <w:rPr>
          <w:rFonts w:cs="Arial"/>
          <w:sz w:val="24"/>
          <w:szCs w:val="24"/>
        </w:rPr>
        <w:t>vehicles</w:t>
      </w:r>
      <w:r>
        <w:rPr>
          <w:rFonts w:cs="Arial" w:hint="eastAsia"/>
          <w:sz w:val="24"/>
          <w:szCs w:val="24"/>
        </w:rPr>
        <w:t xml:space="preserve">. For instance, </w:t>
      </w:r>
      <w:r w:rsidR="00B5207E">
        <w:rPr>
          <w:rFonts w:cs="Arial"/>
          <w:sz w:val="24"/>
          <w:szCs w:val="24"/>
        </w:rPr>
        <w:t>the spong</w:t>
      </w:r>
      <w:r w:rsidR="007F2561">
        <w:rPr>
          <w:rFonts w:cs="Arial"/>
          <w:sz w:val="24"/>
          <w:szCs w:val="24"/>
        </w:rPr>
        <w:t>y</w:t>
      </w:r>
      <w:r w:rsidR="00B5207E">
        <w:rPr>
          <w:rFonts w:cs="Arial"/>
          <w:sz w:val="24"/>
          <w:szCs w:val="24"/>
        </w:rPr>
        <w:t xml:space="preserve"> </w:t>
      </w:r>
      <w:r>
        <w:rPr>
          <w:rFonts w:cs="Arial" w:hint="eastAsia"/>
          <w:sz w:val="24"/>
          <w:szCs w:val="24"/>
        </w:rPr>
        <w:t>moth</w:t>
      </w:r>
      <w:r>
        <w:rPr>
          <w:rFonts w:cs="Arial"/>
          <w:sz w:val="24"/>
          <w:szCs w:val="24"/>
        </w:rPr>
        <w:t xml:space="preserve"> (</w:t>
      </w:r>
      <w:proofErr w:type="spellStart"/>
      <w:r>
        <w:rPr>
          <w:rFonts w:cs="Arial"/>
          <w:i/>
          <w:iCs/>
          <w:sz w:val="24"/>
          <w:szCs w:val="24"/>
        </w:rPr>
        <w:t>Lymantria</w:t>
      </w:r>
      <w:proofErr w:type="spellEnd"/>
      <w:r>
        <w:rPr>
          <w:rFonts w:cs="Arial"/>
          <w:i/>
          <w:iCs/>
          <w:sz w:val="24"/>
          <w:szCs w:val="24"/>
        </w:rPr>
        <w:t xml:space="preserve"> </w:t>
      </w:r>
      <w:proofErr w:type="spellStart"/>
      <w:r>
        <w:rPr>
          <w:rFonts w:cs="Arial"/>
          <w:i/>
          <w:iCs/>
          <w:sz w:val="24"/>
          <w:szCs w:val="24"/>
        </w:rPr>
        <w:t>dispar</w:t>
      </w:r>
      <w:proofErr w:type="spellEnd"/>
      <w:r>
        <w:rPr>
          <w:rFonts w:cs="Arial"/>
          <w:sz w:val="24"/>
          <w:szCs w:val="24"/>
        </w:rPr>
        <w:t xml:space="preserve">) </w:t>
      </w:r>
      <w:r w:rsidR="00B5207E">
        <w:rPr>
          <w:rFonts w:cs="Arial"/>
          <w:sz w:val="24"/>
          <w:szCs w:val="24"/>
        </w:rPr>
        <w:t xml:space="preserve">are found to </w:t>
      </w:r>
      <w:r>
        <w:rPr>
          <w:rFonts w:cs="Arial"/>
          <w:sz w:val="24"/>
          <w:szCs w:val="24"/>
        </w:rPr>
        <w:t>lay eggs on the surface of shipping containers</w:t>
      </w:r>
      <w:r w:rsidR="00B5207E">
        <w:rPr>
          <w:rFonts w:cs="Arial"/>
          <w:sz w:val="24"/>
          <w:szCs w:val="24"/>
        </w:rPr>
        <w:t>,</w:t>
      </w:r>
      <w:r>
        <w:rPr>
          <w:rFonts w:cs="Arial"/>
          <w:sz w:val="24"/>
          <w:szCs w:val="24"/>
        </w:rPr>
        <w:t xml:space="preserve"> trucks</w:t>
      </w:r>
      <w:r w:rsidR="00B5207E">
        <w:rPr>
          <w:rFonts w:cs="Arial"/>
          <w:sz w:val="24"/>
          <w:szCs w:val="24"/>
        </w:rPr>
        <w:t xml:space="preserve"> and various vehicles</w:t>
      </w:r>
      <w:r>
        <w:rPr>
          <w:rFonts w:cs="Arial"/>
          <w:sz w:val="24"/>
          <w:szCs w:val="24"/>
        </w:rPr>
        <w:t>, and later arrive at destination</w:t>
      </w:r>
      <w:r w:rsidR="007F2561">
        <w:rPr>
          <w:rFonts w:cs="Arial"/>
          <w:sz w:val="24"/>
          <w:szCs w:val="24"/>
        </w:rPr>
        <w:t>s</w:t>
      </w:r>
      <w:r>
        <w:rPr>
          <w:rFonts w:cs="Arial"/>
          <w:sz w:val="24"/>
          <w:szCs w:val="24"/>
        </w:rPr>
        <w:t xml:space="preserve">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xml:space="preserve">. </w:t>
      </w:r>
      <w:r w:rsidR="007F2561">
        <w:rPr>
          <w:rFonts w:cs="Arial"/>
          <w:sz w:val="24"/>
          <w:szCs w:val="24"/>
        </w:rPr>
        <w:t>Dispersal range of adult flying insects can be even boosted via hitchhiking on vehicles: t</w:t>
      </w:r>
      <w:r>
        <w:rPr>
          <w:rFonts w:cs="Arial"/>
          <w:sz w:val="24"/>
          <w:szCs w:val="24"/>
        </w:rPr>
        <w:t>he tiger mosquito (</w:t>
      </w:r>
      <w:r>
        <w:rPr>
          <w:rFonts w:cs="Arial"/>
          <w:i/>
          <w:iCs/>
          <w:sz w:val="24"/>
          <w:szCs w:val="24"/>
        </w:rPr>
        <w:t>Aedes albopictus</w:t>
      </w:r>
      <w:r>
        <w:rPr>
          <w:rFonts w:cs="Arial"/>
          <w:sz w:val="24"/>
          <w:szCs w:val="24"/>
        </w:rPr>
        <w:t>) can travel in cars and move across provinces</w:t>
      </w:r>
      <w:r w:rsidR="007F2561">
        <w:rPr>
          <w:rFonts w:cs="Arial"/>
          <w:sz w:val="24"/>
          <w:szCs w:val="24"/>
        </w:rPr>
        <w:t xml:space="preserve"> in Spain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14:paraId="19EA5A22" w14:textId="4A63F43F" w:rsidR="00104EC5" w:rsidRDefault="00B91396">
      <w:pPr>
        <w:spacing w:line="480" w:lineRule="auto"/>
        <w:rPr>
          <w:rFonts w:cs="Arial"/>
          <w:sz w:val="24"/>
          <w:szCs w:val="24"/>
        </w:rPr>
      </w:pPr>
      <w:r>
        <w:rPr>
          <w:rFonts w:cs="Arial"/>
          <w:sz w:val="24"/>
          <w:szCs w:val="24"/>
        </w:rPr>
        <w:tab/>
        <w:t xml:space="preserve">Ants have been reported to disperse via human cultural and commercial activities </w:t>
      </w:r>
      <w:r>
        <w:rPr>
          <w:rFonts w:cs="Arial"/>
          <w:sz w:val="24"/>
          <w:szCs w:val="24"/>
        </w:rPr>
        <w:fldChar w:fldCharType="begin"/>
      </w:r>
      <w:r w:rsidR="00CA5D77">
        <w:rPr>
          <w:rFonts w:cs="Arial"/>
          <w:sz w:val="24"/>
          <w:szCs w:val="24"/>
        </w:rPr>
        <w:instrText xml:space="preserve"> ADDIN EN.CITE &lt;EndNote&gt;&lt;Cite&gt;&lt;Author&gt;Bertelsmeier&lt;/Author&gt;&lt;Year&gt;2017&lt;/Year&gt;&lt;RecNum&gt;30&lt;/RecNum&gt;&lt;DisplayText&gt;(Bertelsmeier et al. 2017)&lt;/DisplayText&gt;&lt;record&gt;&lt;rec-number&gt;30&lt;/rec-number&gt;&lt;foreign-keys&gt;&lt;key app="EN" db-id="5za2wssxastp9be5drupxef7estwzx02xwzf" timestamp="1698709867"&gt;30&lt;/key&gt;&lt;/foreign-keys&gt;&lt;ref-type name="Journal Article"&gt;17&lt;/ref-type&gt;&lt;contributors&gt;&lt;authors&gt;&lt;author&gt;Bertelsmeier, Cleo&lt;/author&gt;&lt;author&gt;Ollier, Sébastien&lt;/author&gt;&lt;author&gt;Liebhold, Andrew&lt;/author&gt;&lt;author&gt;Keller, Laurent&lt;/author&gt;&lt;/authors&gt;&lt;/contributors&gt;&lt;titles&gt;&lt;title&gt;Recent human history governs global ant invasion dynamics&lt;/title&gt;&lt;secondary-title&gt;Nature ecology &amp;amp; evolution&lt;/secondary-title&gt;&lt;/titles&gt;&lt;pages&gt;0184&lt;/pages&gt;&lt;volume&gt;1&lt;/volume&gt;&lt;number&gt;7&lt;/number&gt;&lt;dates&gt;&lt;year&gt;2017&lt;/year&gt;&lt;/dates&gt;&lt;isbn&gt;2397-334X&lt;/isbn&gt;&lt;urls&gt;&lt;/urls&gt;&lt;/record&gt;&lt;/Cite&gt;&lt;/EndNote&gt;</w:instrText>
      </w:r>
      <w:r>
        <w:rPr>
          <w:rFonts w:cs="Arial"/>
          <w:sz w:val="24"/>
          <w:szCs w:val="24"/>
        </w:rPr>
        <w:fldChar w:fldCharType="separate"/>
      </w:r>
      <w:r>
        <w:rPr>
          <w:rFonts w:cs="Arial"/>
          <w:noProof/>
          <w:sz w:val="24"/>
          <w:szCs w:val="24"/>
        </w:rPr>
        <w:t>(Bertelsmeier et al. 2017)</w:t>
      </w:r>
      <w:r>
        <w:rPr>
          <w:rFonts w:cs="Arial"/>
          <w:sz w:val="24"/>
          <w:szCs w:val="24"/>
        </w:rPr>
        <w:fldChar w:fldCharType="end"/>
      </w:r>
      <w:r>
        <w:rPr>
          <w:rFonts w:cs="Arial"/>
          <w:sz w:val="24"/>
          <w:szCs w:val="24"/>
        </w:rPr>
        <w:t xml:space="preserve">. </w:t>
      </w:r>
      <w:r w:rsidR="00475B29">
        <w:rPr>
          <w:rFonts w:cs="Arial"/>
          <w:sz w:val="24"/>
          <w:szCs w:val="24"/>
        </w:rPr>
        <w:t>This is especially true for major invasive pest ants including</w:t>
      </w:r>
      <w:r>
        <w:rPr>
          <w:rFonts w:cs="Arial"/>
          <w:sz w:val="24"/>
          <w:szCs w:val="24"/>
        </w:rPr>
        <w:t xml:space="preserve"> </w:t>
      </w:r>
      <w:r w:rsidR="00475B29">
        <w:rPr>
          <w:rFonts w:cs="Arial"/>
          <w:sz w:val="24"/>
          <w:szCs w:val="24"/>
        </w:rPr>
        <w:t xml:space="preserve">the </w:t>
      </w:r>
      <w:r>
        <w:rPr>
          <w:rFonts w:cs="Arial"/>
          <w:sz w:val="24"/>
          <w:szCs w:val="24"/>
        </w:rPr>
        <w:t>red imported fire ant (</w:t>
      </w:r>
      <w:r>
        <w:rPr>
          <w:rFonts w:cs="Arial"/>
          <w:i/>
          <w:sz w:val="24"/>
          <w:szCs w:val="24"/>
        </w:rPr>
        <w:t>Solenopsis invicta</w:t>
      </w:r>
      <w:r>
        <w:rPr>
          <w:rFonts w:cs="Arial"/>
          <w:sz w:val="24"/>
          <w:szCs w:val="24"/>
        </w:rPr>
        <w:t>), little fire ant (</w:t>
      </w:r>
      <w:r>
        <w:rPr>
          <w:rFonts w:cs="Arial"/>
          <w:i/>
          <w:sz w:val="24"/>
          <w:szCs w:val="24"/>
        </w:rPr>
        <w:t xml:space="preserve">Wasmannia </w:t>
      </w:r>
      <w:r>
        <w:rPr>
          <w:rFonts w:cs="Arial"/>
          <w:i/>
          <w:sz w:val="24"/>
          <w:szCs w:val="24"/>
        </w:rPr>
        <w:lastRenderedPageBreak/>
        <w:t>auropunctata</w:t>
      </w:r>
      <w:r>
        <w:rPr>
          <w:rFonts w:cs="Arial"/>
          <w:sz w:val="24"/>
          <w:szCs w:val="24"/>
        </w:rPr>
        <w:t>), and Argentine ant (</w:t>
      </w:r>
      <w:r>
        <w:rPr>
          <w:rFonts w:cs="Arial"/>
          <w:i/>
          <w:sz w:val="24"/>
          <w:szCs w:val="24"/>
        </w:rPr>
        <w:t>Linepithema humile</w:t>
      </w:r>
      <w:r>
        <w:rPr>
          <w:rFonts w:cs="Arial"/>
          <w:sz w:val="24"/>
          <w:szCs w:val="24"/>
        </w:rPr>
        <w:t>)</w:t>
      </w:r>
      <w:r w:rsidR="00475B29">
        <w:rPr>
          <w:rFonts w:cs="Arial"/>
          <w:sz w:val="24"/>
          <w:szCs w:val="24"/>
        </w:rPr>
        <w:t xml:space="preserve"> as</w:t>
      </w:r>
      <w:r w:rsidR="00C040B8">
        <w:rPr>
          <w:rFonts w:cs="Arial"/>
          <w:sz w:val="24"/>
          <w:szCs w:val="24"/>
        </w:rPr>
        <w:t xml:space="preserve"> a</w:t>
      </w:r>
      <w:r w:rsidR="00475B29">
        <w:rPr>
          <w:rFonts w:cs="Arial"/>
          <w:sz w:val="24"/>
          <w:szCs w:val="24"/>
        </w:rPr>
        <w:t xml:space="preserve"> </w:t>
      </w:r>
      <w:r w:rsidR="00C040B8" w:rsidRPr="00C040B8">
        <w:rPr>
          <w:rFonts w:cs="Arial"/>
          <w:sz w:val="24"/>
          <w:szCs w:val="24"/>
        </w:rPr>
        <w:t>well</w:t>
      </w:r>
      <w:r w:rsidR="00C040B8">
        <w:rPr>
          <w:rFonts w:cs="Arial"/>
          <w:sz w:val="24"/>
          <w:szCs w:val="24"/>
        </w:rPr>
        <w:t>-</w:t>
      </w:r>
      <w:r w:rsidR="00C040B8" w:rsidRPr="00C040B8">
        <w:rPr>
          <w:rFonts w:cs="Arial"/>
          <w:sz w:val="24"/>
          <w:szCs w:val="24"/>
        </w:rPr>
        <w:t xml:space="preserve">established body of literature </w:t>
      </w:r>
      <w:r w:rsidR="00264BE1">
        <w:rPr>
          <w:rFonts w:cs="Arial"/>
          <w:sz w:val="24"/>
          <w:szCs w:val="24"/>
        </w:rPr>
        <w:t>has demonstrated that the</w:t>
      </w:r>
      <w:r w:rsidR="00475B29">
        <w:rPr>
          <w:rFonts w:cs="Arial"/>
          <w:sz w:val="24"/>
          <w:szCs w:val="24"/>
        </w:rPr>
        <w:t xml:space="preserve"> </w:t>
      </w:r>
      <w:r w:rsidR="00264BE1">
        <w:rPr>
          <w:rFonts w:cs="Arial"/>
          <w:sz w:val="24"/>
          <w:szCs w:val="24"/>
        </w:rPr>
        <w:t>rapid range expansion</w:t>
      </w:r>
      <w:r>
        <w:rPr>
          <w:rFonts w:cs="Arial"/>
          <w:sz w:val="24"/>
          <w:szCs w:val="24"/>
        </w:rPr>
        <w:t xml:space="preserve"> </w:t>
      </w:r>
      <w:r w:rsidR="00264BE1">
        <w:rPr>
          <w:rFonts w:cs="Arial"/>
          <w:sz w:val="24"/>
          <w:szCs w:val="24"/>
        </w:rPr>
        <w:t>of these ants are attributed to</w:t>
      </w:r>
      <w:r w:rsidR="00475B29">
        <w:rPr>
          <w:rFonts w:cs="Arial"/>
          <w:sz w:val="24"/>
          <w:szCs w:val="24"/>
        </w:rPr>
        <w:t xml:space="preserve"> the</w:t>
      </w:r>
      <w:r>
        <w:rPr>
          <w:rFonts w:cs="Arial"/>
          <w:sz w:val="24"/>
          <w:szCs w:val="24"/>
        </w:rPr>
        <w:t xml:space="preserve"> transport</w:t>
      </w:r>
      <w:r w:rsidR="00475B29">
        <w:rPr>
          <w:rFonts w:cs="Arial"/>
          <w:sz w:val="24"/>
          <w:szCs w:val="24"/>
        </w:rPr>
        <w:t>ation</w:t>
      </w:r>
      <w:r>
        <w:rPr>
          <w:rFonts w:cs="Arial"/>
          <w:sz w:val="24"/>
          <w:szCs w:val="24"/>
        </w:rPr>
        <w:t xml:space="preserve"> </w:t>
      </w:r>
      <w:r w:rsidR="00475B29">
        <w:rPr>
          <w:rFonts w:cs="Arial"/>
          <w:sz w:val="24"/>
          <w:szCs w:val="24"/>
        </w:rPr>
        <w:t xml:space="preserve">of </w:t>
      </w:r>
      <w:r w:rsidR="00264BE1">
        <w:rPr>
          <w:rFonts w:cs="Arial"/>
          <w:sz w:val="24"/>
          <w:szCs w:val="24"/>
        </w:rPr>
        <w:t xml:space="preserve">ant-infested </w:t>
      </w:r>
      <w:r>
        <w:rPr>
          <w:rFonts w:cs="Arial"/>
          <w:sz w:val="24"/>
          <w:szCs w:val="24"/>
        </w:rPr>
        <w:t>agricultural</w:t>
      </w:r>
      <w:r w:rsidR="00264BE1">
        <w:rPr>
          <w:rFonts w:cs="Arial"/>
          <w:sz w:val="24"/>
          <w:szCs w:val="24"/>
        </w:rPr>
        <w:t xml:space="preserve">, </w:t>
      </w:r>
      <w:r>
        <w:rPr>
          <w:rFonts w:cs="Arial"/>
          <w:sz w:val="24"/>
          <w:szCs w:val="24"/>
        </w:rPr>
        <w:t>horticultural</w:t>
      </w:r>
      <w:r>
        <w:rPr>
          <w:rFonts w:cs="Arial" w:hint="eastAsia"/>
          <w:sz w:val="24"/>
          <w:szCs w:val="24"/>
        </w:rPr>
        <w:t xml:space="preserve"> </w:t>
      </w:r>
      <w:r w:rsidR="00264BE1">
        <w:rPr>
          <w:rFonts w:cs="Arial"/>
          <w:sz w:val="24"/>
          <w:szCs w:val="24"/>
        </w:rPr>
        <w:t xml:space="preserve">and construction </w:t>
      </w:r>
      <w:r>
        <w:rPr>
          <w:rFonts w:cs="Arial" w:hint="eastAsia"/>
          <w:sz w:val="24"/>
          <w:szCs w:val="24"/>
        </w:rPr>
        <w:t>m</w:t>
      </w:r>
      <w:r>
        <w:rPr>
          <w:rFonts w:cs="Arial"/>
          <w:sz w:val="24"/>
          <w:szCs w:val="24"/>
        </w:rPr>
        <w:t>aterials such as soil, potted plants,</w:t>
      </w:r>
      <w:r>
        <w:rPr>
          <w:rFonts w:cs="Arial" w:hint="eastAsia"/>
          <w:sz w:val="24"/>
          <w:szCs w:val="24"/>
        </w:rPr>
        <w:t xml:space="preserve"> </w:t>
      </w:r>
      <w:r>
        <w:rPr>
          <w:rFonts w:cs="Arial"/>
          <w:sz w:val="24"/>
          <w:szCs w:val="24"/>
        </w:rPr>
        <w:t xml:space="preserve">and timbers </w: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
</w:fldData>
        </w:fldChar>
      </w:r>
      <w:r w:rsidR="00CA5D77">
        <w:rPr>
          <w:rFonts w:cs="Arial"/>
          <w:sz w:val="24"/>
          <w:szCs w:val="24"/>
        </w:rPr>
        <w:instrText xml:space="preserve"> ADDIN EN.CITE </w:instrText>
      </w:r>
      <w:r w:rsidR="00CA5D77">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
</w:fldData>
        </w:fldChar>
      </w:r>
      <w:r w:rsidR="00CA5D77">
        <w:rPr>
          <w:rFonts w:cs="Arial"/>
          <w:sz w:val="24"/>
          <w:szCs w:val="24"/>
        </w:rPr>
        <w:instrText xml:space="preserve"> ADDIN EN.CITE.DATA </w:instrText>
      </w:r>
      <w:r w:rsidR="00CA5D77">
        <w:rPr>
          <w:rFonts w:cs="Arial"/>
          <w:sz w:val="24"/>
          <w:szCs w:val="24"/>
        </w:rPr>
      </w:r>
      <w:r w:rsidR="00CA5D77">
        <w:rPr>
          <w:rFonts w:cs="Arial"/>
          <w:sz w:val="24"/>
          <w:szCs w:val="24"/>
        </w:rPr>
        <w:fldChar w:fldCharType="end"/>
      </w:r>
      <w:r>
        <w:rPr>
          <w:rFonts w:cs="Arial"/>
          <w:sz w:val="24"/>
          <w:szCs w:val="24"/>
        </w:rPr>
      </w:r>
      <w:r>
        <w:rPr>
          <w:rFonts w:cs="Arial"/>
          <w:sz w:val="24"/>
          <w:szCs w:val="24"/>
        </w:rPr>
        <w:fldChar w:fldCharType="separate"/>
      </w:r>
      <w:r>
        <w:rPr>
          <w:rFonts w:cs="Arial"/>
          <w:noProof/>
          <w:sz w:val="24"/>
          <w:szCs w:val="24"/>
        </w:rPr>
        <w:t>(Jetter et al. 2002, Vogt and Kozlovac 2006, Chen et al. 2019)</w:t>
      </w:r>
      <w:r>
        <w:rPr>
          <w:rFonts w:cs="Arial"/>
          <w:sz w:val="24"/>
          <w:szCs w:val="24"/>
        </w:rPr>
        <w:fldChar w:fldCharType="end"/>
      </w:r>
      <w:r>
        <w:rPr>
          <w:rFonts w:cs="Arial"/>
          <w:sz w:val="24"/>
          <w:szCs w:val="24"/>
        </w:rPr>
        <w:t>.</w:t>
      </w:r>
      <w:r w:rsidR="00264BE1">
        <w:rPr>
          <w:rFonts w:cs="Arial"/>
          <w:sz w:val="24"/>
          <w:szCs w:val="24"/>
        </w:rPr>
        <w:t xml:space="preserve"> </w:t>
      </w:r>
      <w:r w:rsidR="00C040B8">
        <w:rPr>
          <w:rFonts w:cs="Arial"/>
          <w:sz w:val="24"/>
          <w:szCs w:val="24"/>
        </w:rPr>
        <w:t>Given the focus has been long concentrated on infested materials transported by agricultural and construction vehicles, reports on</w:t>
      </w:r>
      <w:r w:rsidR="00264BE1">
        <w:rPr>
          <w:rFonts w:cs="Arial"/>
          <w:sz w:val="24"/>
          <w:szCs w:val="24"/>
        </w:rPr>
        <w:t xml:space="preserve"> ants “actively” hitchhiking on </w:t>
      </w:r>
      <w:r w:rsidR="00C040B8">
        <w:rPr>
          <w:rFonts w:cs="Arial"/>
          <w:sz w:val="24"/>
          <w:szCs w:val="24"/>
        </w:rPr>
        <w:t>civilian vehicles and the metadata of these incidences (e.g., seasonality</w:t>
      </w:r>
      <w:r w:rsidR="002C49B7">
        <w:rPr>
          <w:rFonts w:cs="Arial"/>
          <w:sz w:val="24"/>
          <w:szCs w:val="24"/>
        </w:rPr>
        <w:t xml:space="preserve"> or </w:t>
      </w:r>
      <w:r w:rsidR="00C040B8">
        <w:rPr>
          <w:rFonts w:cs="Arial"/>
          <w:sz w:val="24"/>
          <w:szCs w:val="24"/>
        </w:rPr>
        <w:t>common hitchhiker ant species) are lacking</w:t>
      </w:r>
      <w:r w:rsidR="00264BE1">
        <w:rPr>
          <w:rFonts w:cs="Arial"/>
          <w:sz w:val="24"/>
          <w:szCs w:val="24"/>
        </w:rPr>
        <w:t>.</w:t>
      </w:r>
      <w:r>
        <w:rPr>
          <w:rFonts w:cs="Arial"/>
          <w:sz w:val="24"/>
          <w:szCs w:val="24"/>
        </w:rPr>
        <w:t xml:space="preserve"> </w:t>
      </w:r>
      <w:r w:rsidR="00CE3DD9">
        <w:rPr>
          <w:rFonts w:cs="Arial"/>
          <w:sz w:val="24"/>
          <w:szCs w:val="24"/>
        </w:rPr>
        <w:t>Filling this</w:t>
      </w:r>
      <w:r w:rsidR="00CE3DD9" w:rsidRPr="004A454A">
        <w:rPr>
          <w:rFonts w:cs="Arial"/>
          <w:sz w:val="24"/>
          <w:szCs w:val="24"/>
        </w:rPr>
        <w:t xml:space="preserve"> </w:t>
      </w:r>
      <w:r w:rsidR="00CE3DD9">
        <w:rPr>
          <w:rFonts w:cs="Arial"/>
          <w:sz w:val="24"/>
          <w:szCs w:val="24"/>
        </w:rPr>
        <w:t>knowledge gap would aid the development of effective management strategies to mitigate ant</w:t>
      </w:r>
      <w:r w:rsidR="00CE3DD9" w:rsidRPr="004A454A">
        <w:rPr>
          <w:rFonts w:cs="Arial"/>
          <w:sz w:val="24"/>
          <w:szCs w:val="24"/>
        </w:rPr>
        <w:t xml:space="preserve"> </w:t>
      </w:r>
      <w:r w:rsidR="004A454A" w:rsidRPr="004A454A">
        <w:rPr>
          <w:rFonts w:cs="Arial"/>
          <w:sz w:val="24"/>
          <w:szCs w:val="24"/>
        </w:rPr>
        <w:t>invasion</w:t>
      </w:r>
      <w:r w:rsidR="00962EEF">
        <w:rPr>
          <w:rFonts w:cs="Arial"/>
          <w:sz w:val="24"/>
          <w:szCs w:val="24"/>
        </w:rPr>
        <w:t>s</w:t>
      </w:r>
      <w:r w:rsidR="00CE3DD9">
        <w:rPr>
          <w:rFonts w:cs="Arial"/>
          <w:sz w:val="24"/>
          <w:szCs w:val="24"/>
        </w:rPr>
        <w:t xml:space="preserve"> resulting from hitchhiking.</w:t>
      </w:r>
    </w:p>
    <w:p w14:paraId="164F762E" w14:textId="580C59AA" w:rsidR="007865DF" w:rsidRDefault="00B91396">
      <w:pPr>
        <w:spacing w:line="480" w:lineRule="auto"/>
        <w:rPr>
          <w:rFonts w:cs="Arial"/>
          <w:sz w:val="24"/>
          <w:szCs w:val="24"/>
        </w:rPr>
      </w:pPr>
      <w:r>
        <w:rPr>
          <w:rFonts w:cs="Arial"/>
          <w:sz w:val="24"/>
          <w:szCs w:val="24"/>
        </w:rPr>
        <w:t xml:space="preserve">To better understand this phenomenon, we collected active ant </w:t>
      </w:r>
      <w:r>
        <w:rPr>
          <w:rFonts w:cs="Arial" w:hint="eastAsia"/>
          <w:sz w:val="24"/>
          <w:szCs w:val="24"/>
        </w:rPr>
        <w:t xml:space="preserve">hitchhiking </w:t>
      </w:r>
      <w:r>
        <w:rPr>
          <w:rFonts w:cs="Arial"/>
          <w:sz w:val="24"/>
          <w:szCs w:val="24"/>
        </w:rPr>
        <w:t xml:space="preserve">cases in Taiwan from via </w:t>
      </w:r>
      <w:r w:rsidR="00104EC5">
        <w:rPr>
          <w:rFonts w:cs="Arial"/>
          <w:sz w:val="24"/>
          <w:szCs w:val="24"/>
        </w:rPr>
        <w:t xml:space="preserve">a </w:t>
      </w:r>
      <w:r>
        <w:rPr>
          <w:rFonts w:cs="Arial" w:hint="eastAsia"/>
          <w:sz w:val="24"/>
          <w:szCs w:val="24"/>
        </w:rPr>
        <w:t>citizen science</w:t>
      </w:r>
      <w:r w:rsidR="00104EC5">
        <w:rPr>
          <w:rFonts w:cs="Arial"/>
          <w:sz w:val="24"/>
          <w:szCs w:val="24"/>
        </w:rPr>
        <w:t xml:space="preserve"> project</w:t>
      </w:r>
      <w:r w:rsidR="00104EC5" w:rsidRPr="00104EC5">
        <w:rPr>
          <w:rFonts w:cs="Arial"/>
          <w:sz w:val="24"/>
          <w:szCs w:val="24"/>
        </w:rPr>
        <w:t xml:space="preserve"> </w:t>
      </w:r>
      <w:r w:rsidR="00104EC5">
        <w:rPr>
          <w:rFonts w:cs="Arial"/>
          <w:sz w:val="24"/>
          <w:szCs w:val="24"/>
        </w:rPr>
        <w:t>on a major social media (Facebook)</w:t>
      </w:r>
      <w:r>
        <w:rPr>
          <w:rFonts w:cs="Arial"/>
          <w:sz w:val="24"/>
          <w:szCs w:val="24"/>
        </w:rPr>
        <w:t xml:space="preserve"> and</w:t>
      </w:r>
      <w:r>
        <w:rPr>
          <w:rFonts w:cs="Arial" w:hint="eastAsia"/>
          <w:sz w:val="24"/>
          <w:szCs w:val="24"/>
        </w:rPr>
        <w:t xml:space="preserve"> </w:t>
      </w:r>
      <w:r w:rsidR="00104EC5">
        <w:rPr>
          <w:rFonts w:cs="Arial"/>
          <w:sz w:val="24"/>
          <w:szCs w:val="24"/>
        </w:rPr>
        <w:t>characterize</w:t>
      </w:r>
      <w:r w:rsidR="00104EC5">
        <w:rPr>
          <w:rFonts w:cs="Arial" w:hint="eastAsia"/>
          <w:sz w:val="24"/>
          <w:szCs w:val="24"/>
        </w:rPr>
        <w:t xml:space="preserve"> </w:t>
      </w:r>
      <w:r>
        <w:rPr>
          <w:rFonts w:cs="Arial" w:hint="eastAsia"/>
          <w:sz w:val="24"/>
          <w:szCs w:val="24"/>
        </w:rPr>
        <w:t>the spatial and temporal patterns</w:t>
      </w:r>
      <w:r>
        <w:rPr>
          <w:rFonts w:cs="Arial"/>
          <w:sz w:val="24"/>
          <w:szCs w:val="24"/>
        </w:rPr>
        <w:t xml:space="preserve"> of ant</w:t>
      </w:r>
      <w:r>
        <w:rPr>
          <w:rFonts w:cs="Arial" w:hint="eastAsia"/>
          <w:sz w:val="24"/>
          <w:szCs w:val="24"/>
        </w:rPr>
        <w:t xml:space="preserve"> hitchhiking</w:t>
      </w:r>
      <w:r w:rsidR="00104EC5">
        <w:rPr>
          <w:rFonts w:cs="Arial"/>
          <w:sz w:val="24"/>
          <w:szCs w:val="24"/>
        </w:rPr>
        <w:t xml:space="preserve"> incidences</w:t>
      </w:r>
      <w:r>
        <w:rPr>
          <w:rFonts w:cs="Arial" w:hint="eastAsia"/>
          <w:sz w:val="24"/>
          <w:szCs w:val="24"/>
        </w:rPr>
        <w:t xml:space="preserve"> in Taiwan. </w:t>
      </w:r>
      <w:r w:rsidR="006C1487">
        <w:rPr>
          <w:rFonts w:cs="Arial"/>
          <w:sz w:val="24"/>
          <w:szCs w:val="24"/>
        </w:rPr>
        <w:t>This study represents</w:t>
      </w:r>
      <w:r>
        <w:rPr>
          <w:rFonts w:cs="Arial"/>
          <w:sz w:val="24"/>
          <w:szCs w:val="24"/>
        </w:rPr>
        <w:t xml:space="preserve"> </w:t>
      </w:r>
      <w:r>
        <w:rPr>
          <w:rFonts w:cs="Arial" w:hint="eastAsia"/>
          <w:sz w:val="24"/>
          <w:szCs w:val="24"/>
        </w:rPr>
        <w:t xml:space="preserve">the </w:t>
      </w:r>
      <w:r>
        <w:rPr>
          <w:rFonts w:cs="Arial"/>
          <w:sz w:val="24"/>
          <w:szCs w:val="24"/>
        </w:rPr>
        <w:t xml:space="preserve">first </w:t>
      </w:r>
      <w:r w:rsidR="006C1487">
        <w:rPr>
          <w:rFonts w:cs="Arial"/>
          <w:sz w:val="24"/>
          <w:szCs w:val="24"/>
        </w:rPr>
        <w:t xml:space="preserve">efforts </w:t>
      </w:r>
      <w:r>
        <w:rPr>
          <w:rFonts w:cs="Arial"/>
          <w:sz w:val="24"/>
          <w:szCs w:val="24"/>
        </w:rPr>
        <w:t>of</w:t>
      </w:r>
      <w:r w:rsidR="006C1487">
        <w:rPr>
          <w:rFonts w:cs="Arial"/>
          <w:sz w:val="24"/>
          <w:szCs w:val="24"/>
        </w:rPr>
        <w:t xml:space="preserve"> profiling</w:t>
      </w:r>
      <w:r>
        <w:rPr>
          <w:rFonts w:cs="Arial"/>
          <w:sz w:val="24"/>
          <w:szCs w:val="24"/>
        </w:rPr>
        <w:t xml:space="preserve"> active </w:t>
      </w:r>
      <w:r>
        <w:rPr>
          <w:rFonts w:cs="Arial" w:hint="eastAsia"/>
          <w:sz w:val="24"/>
          <w:szCs w:val="24"/>
        </w:rPr>
        <w:t xml:space="preserve">ant </w:t>
      </w:r>
      <w:r>
        <w:rPr>
          <w:rFonts w:cs="Arial"/>
          <w:sz w:val="24"/>
          <w:szCs w:val="24"/>
        </w:rPr>
        <w:t>hitchhiking</w:t>
      </w:r>
      <w:r>
        <w:rPr>
          <w:rFonts w:cs="Arial" w:hint="eastAsia"/>
          <w:sz w:val="24"/>
          <w:szCs w:val="24"/>
        </w:rPr>
        <w:t xml:space="preserve"> on vehicles</w:t>
      </w:r>
      <w:r w:rsidR="00DF78D2">
        <w:rPr>
          <w:rFonts w:cs="Arial"/>
          <w:sz w:val="24"/>
          <w:szCs w:val="24"/>
        </w:rPr>
        <w:t>.</w:t>
      </w:r>
      <w:r>
        <w:rPr>
          <w:rFonts w:cs="Arial" w:hint="eastAsia"/>
          <w:sz w:val="24"/>
          <w:szCs w:val="24"/>
        </w:rPr>
        <w:t xml:space="preserve"> </w:t>
      </w:r>
      <w:r w:rsidR="00DF78D2">
        <w:rPr>
          <w:rFonts w:cs="Arial"/>
          <w:sz w:val="24"/>
          <w:szCs w:val="24"/>
        </w:rPr>
        <w:t>P</w:t>
      </w:r>
      <w:r>
        <w:rPr>
          <w:rFonts w:cs="Arial"/>
          <w:sz w:val="24"/>
          <w:szCs w:val="24"/>
        </w:rPr>
        <w:t xml:space="preserve">otential </w:t>
      </w:r>
      <w:r>
        <w:rPr>
          <w:rFonts w:cs="Arial" w:hint="eastAsia"/>
          <w:sz w:val="24"/>
          <w:szCs w:val="24"/>
        </w:rPr>
        <w:t>ecological implications</w:t>
      </w:r>
      <w:r w:rsidR="00DF78D2">
        <w:rPr>
          <w:rFonts w:cs="Arial"/>
          <w:sz w:val="24"/>
          <w:szCs w:val="24"/>
        </w:rPr>
        <w:t xml:space="preserve"> will also be discussed</w:t>
      </w:r>
      <w:r>
        <w:rPr>
          <w:rFonts w:cs="Arial" w:hint="eastAsia"/>
          <w:sz w:val="24"/>
          <w:szCs w:val="24"/>
        </w:rPr>
        <w:t>.</w:t>
      </w:r>
    </w:p>
    <w:p w14:paraId="14D343A0" w14:textId="77777777" w:rsidR="007865DF" w:rsidRDefault="007865DF">
      <w:pPr>
        <w:spacing w:line="480" w:lineRule="auto"/>
        <w:ind w:firstLine="720"/>
        <w:rPr>
          <w:rFonts w:cs="Arial"/>
          <w:color w:val="FF0000"/>
          <w:sz w:val="24"/>
          <w:szCs w:val="24"/>
        </w:rPr>
      </w:pPr>
    </w:p>
    <w:p w14:paraId="07D617A3" w14:textId="77777777" w:rsidR="007865DF" w:rsidRDefault="00B91396">
      <w:pPr>
        <w:spacing w:line="480" w:lineRule="auto"/>
        <w:ind w:firstLine="720"/>
        <w:rPr>
          <w:rFonts w:cs="Arial"/>
          <w:color w:val="FF0000"/>
          <w:sz w:val="24"/>
          <w:szCs w:val="24"/>
        </w:rPr>
      </w:pPr>
      <w:r>
        <w:rPr>
          <w:rFonts w:cs="Arial"/>
          <w:sz w:val="24"/>
          <w:szCs w:val="24"/>
        </w:rPr>
        <w:br w:type="page"/>
      </w:r>
    </w:p>
    <w:p w14:paraId="3B558445" w14:textId="77777777" w:rsidR="007865DF" w:rsidRDefault="00B91396">
      <w:pPr>
        <w:spacing w:line="480" w:lineRule="auto"/>
        <w:rPr>
          <w:rFonts w:cs="Arial"/>
          <w:b/>
          <w:sz w:val="24"/>
          <w:szCs w:val="24"/>
        </w:rPr>
      </w:pPr>
      <w:r>
        <w:rPr>
          <w:rFonts w:cs="Arial"/>
          <w:b/>
          <w:sz w:val="24"/>
          <w:szCs w:val="24"/>
        </w:rPr>
        <w:lastRenderedPageBreak/>
        <w:t>Materials and Methods</w:t>
      </w:r>
    </w:p>
    <w:p w14:paraId="5AC0282A" w14:textId="77777777" w:rsidR="007865DF" w:rsidRDefault="00B91396">
      <w:pPr>
        <w:spacing w:line="480" w:lineRule="auto"/>
        <w:jc w:val="left"/>
        <w:rPr>
          <w:rFonts w:cs="Arial"/>
          <w:bCs/>
          <w:color w:val="FF0000"/>
          <w:sz w:val="24"/>
          <w:szCs w:val="24"/>
        </w:rPr>
      </w:pPr>
      <w:r>
        <w:rPr>
          <w:rFonts w:cs="Arial" w:hint="eastAsia"/>
          <w:bCs/>
          <w:i/>
          <w:iCs/>
          <w:sz w:val="24"/>
          <w:szCs w:val="24"/>
        </w:rPr>
        <w:t>Data collection</w:t>
      </w:r>
      <w:r>
        <w:rPr>
          <w:rFonts w:cs="Arial"/>
          <w:bCs/>
          <w:i/>
          <w:iCs/>
          <w:sz w:val="24"/>
          <w:szCs w:val="24"/>
        </w:rPr>
        <w:t xml:space="preserve"> and analysis</w:t>
      </w:r>
    </w:p>
    <w:p w14:paraId="18D1B45E" w14:textId="1C7ECA67" w:rsidR="007865DF" w:rsidRDefault="00147D82">
      <w:pPr>
        <w:spacing w:line="480" w:lineRule="auto"/>
        <w:rPr>
          <w:rFonts w:cs="Arial"/>
          <w:bCs/>
          <w:color w:val="0070C0"/>
          <w:sz w:val="24"/>
          <w:szCs w:val="24"/>
        </w:rPr>
      </w:pPr>
      <w:r>
        <w:rPr>
          <w:rFonts w:cs="Arial"/>
          <w:bCs/>
          <w:sz w:val="24"/>
          <w:szCs w:val="24"/>
        </w:rPr>
        <w:t>There are two phases of data collection. In the initial phase of data collection (2017–2022), cases of ant hitchhiking on vehicles were gathered from Facebook where general public shares a case involving their own vehicle infested with ants</w:t>
      </w:r>
      <w:r>
        <w:rPr>
          <w:sz w:val="24"/>
          <w:szCs w:val="24"/>
        </w:rPr>
        <w:t xml:space="preserve"> </w:t>
      </w:r>
      <w:r w:rsidR="00263A95">
        <w:rPr>
          <w:sz w:val="24"/>
          <w:szCs w:val="24"/>
        </w:rPr>
        <w:t>of different caste</w:t>
      </w:r>
      <w:r>
        <w:rPr>
          <w:sz w:val="24"/>
          <w:szCs w:val="24"/>
        </w:rPr>
        <w:t xml:space="preserve"> </w:t>
      </w:r>
      <w:r w:rsidR="00263A95">
        <w:rPr>
          <w:sz w:val="24"/>
          <w:szCs w:val="24"/>
        </w:rPr>
        <w:t xml:space="preserve">(e.g., </w:t>
      </w:r>
      <w:r>
        <w:rPr>
          <w:sz w:val="24"/>
          <w:szCs w:val="24"/>
        </w:rPr>
        <w:t>queen</w:t>
      </w:r>
      <w:r w:rsidR="00263A95">
        <w:rPr>
          <w:sz w:val="24"/>
          <w:szCs w:val="24"/>
        </w:rPr>
        <w:t>)</w:t>
      </w:r>
      <w:r>
        <w:rPr>
          <w:rFonts w:hint="eastAsia"/>
          <w:sz w:val="24"/>
          <w:szCs w:val="24"/>
        </w:rPr>
        <w:t xml:space="preserve"> </w:t>
      </w:r>
      <w:r>
        <w:rPr>
          <w:sz w:val="24"/>
          <w:szCs w:val="24"/>
        </w:rPr>
        <w:t>or</w:t>
      </w:r>
      <w:r w:rsidR="00263A95">
        <w:rPr>
          <w:sz w:val="24"/>
          <w:szCs w:val="24"/>
        </w:rPr>
        <w:t xml:space="preserve"> life stage (e.g., </w:t>
      </w:r>
      <w:r>
        <w:rPr>
          <w:sz w:val="24"/>
          <w:szCs w:val="24"/>
        </w:rPr>
        <w:t>brood</w:t>
      </w:r>
      <w:r w:rsidR="00263A95">
        <w:rPr>
          <w:sz w:val="24"/>
          <w:szCs w:val="24"/>
        </w:rPr>
        <w:t>)</w:t>
      </w:r>
      <w:r>
        <w:rPr>
          <w:rFonts w:cs="Arial"/>
          <w:bCs/>
          <w:sz w:val="24"/>
          <w:szCs w:val="24"/>
        </w:rPr>
        <w:t xml:space="preserve">. </w:t>
      </w:r>
      <w:r w:rsidR="00EA30EB">
        <w:rPr>
          <w:rFonts w:cs="Arial"/>
          <w:bCs/>
          <w:sz w:val="24"/>
          <w:szCs w:val="24"/>
        </w:rPr>
        <w:t>A</w:t>
      </w:r>
      <w:r>
        <w:rPr>
          <w:rFonts w:cs="Arial"/>
          <w:bCs/>
          <w:sz w:val="24"/>
          <w:szCs w:val="24"/>
        </w:rPr>
        <w:t xml:space="preserve"> </w:t>
      </w:r>
      <w:r w:rsidR="00EA30EB">
        <w:rPr>
          <w:rFonts w:cs="Arial"/>
          <w:bCs/>
          <w:sz w:val="24"/>
          <w:szCs w:val="24"/>
        </w:rPr>
        <w:t>contribut</w:t>
      </w:r>
      <w:r w:rsidR="00EB6789">
        <w:rPr>
          <w:rFonts w:cs="Arial"/>
          <w:bCs/>
          <w:sz w:val="24"/>
          <w:szCs w:val="24"/>
        </w:rPr>
        <w:t>o</w:t>
      </w:r>
      <w:r>
        <w:rPr>
          <w:rFonts w:cs="Arial"/>
          <w:bCs/>
          <w:sz w:val="24"/>
          <w:szCs w:val="24"/>
        </w:rPr>
        <w:t>r provide</w:t>
      </w:r>
      <w:r w:rsidR="00EA30EB">
        <w:rPr>
          <w:rFonts w:cs="Arial"/>
          <w:bCs/>
          <w:sz w:val="24"/>
          <w:szCs w:val="24"/>
        </w:rPr>
        <w:t>d</w:t>
      </w:r>
      <w:r>
        <w:rPr>
          <w:rFonts w:cs="Arial"/>
          <w:bCs/>
          <w:sz w:val="24"/>
          <w:szCs w:val="24"/>
        </w:rPr>
        <w:t xml:space="preserve"> the parking date and location of the vehicles</w:t>
      </w:r>
      <w:r w:rsidR="00EA30EB">
        <w:rPr>
          <w:rFonts w:cs="Arial"/>
          <w:bCs/>
          <w:sz w:val="24"/>
          <w:szCs w:val="24"/>
        </w:rPr>
        <w:t xml:space="preserve"> parked</w:t>
      </w:r>
      <w:r>
        <w:rPr>
          <w:rFonts w:cs="Arial"/>
          <w:bCs/>
          <w:sz w:val="24"/>
          <w:szCs w:val="24"/>
        </w:rPr>
        <w:t>, parking duration (</w:t>
      </w:r>
      <w:r w:rsidR="00EA30EB">
        <w:rPr>
          <w:rFonts w:cs="Arial"/>
          <w:bCs/>
          <w:sz w:val="24"/>
          <w:szCs w:val="24"/>
        </w:rPr>
        <w:t>from</w:t>
      </w:r>
      <w:r>
        <w:rPr>
          <w:rFonts w:cs="Arial"/>
          <w:bCs/>
          <w:sz w:val="24"/>
          <w:szCs w:val="24"/>
        </w:rPr>
        <w:t xml:space="preserve"> the time when the vehicle was parked on site </w:t>
      </w:r>
      <w:r w:rsidR="00EA30EB">
        <w:rPr>
          <w:rFonts w:cs="Arial"/>
          <w:bCs/>
          <w:sz w:val="24"/>
          <w:szCs w:val="24"/>
        </w:rPr>
        <w:t xml:space="preserve">to </w:t>
      </w:r>
      <w:r>
        <w:rPr>
          <w:rFonts w:cs="Arial"/>
          <w:bCs/>
          <w:sz w:val="24"/>
          <w:szCs w:val="24"/>
        </w:rPr>
        <w:t>when the ant hitchhiking was observed which is often when the person was about to leave the site), vehicle type (car or scooter), intended destination</w:t>
      </w:r>
      <w:r w:rsidR="00370EF2">
        <w:rPr>
          <w:rFonts w:cs="Arial"/>
          <w:bCs/>
          <w:sz w:val="24"/>
          <w:szCs w:val="24"/>
        </w:rPr>
        <w:t xml:space="preserve"> (</w:t>
      </w:r>
      <w:r w:rsidR="00B904E4">
        <w:rPr>
          <w:rFonts w:cs="Arial"/>
          <w:bCs/>
          <w:sz w:val="24"/>
          <w:szCs w:val="24"/>
        </w:rPr>
        <w:t>which</w:t>
      </w:r>
      <w:r w:rsidR="00370EF2">
        <w:rPr>
          <w:rFonts w:cs="Arial"/>
          <w:bCs/>
          <w:sz w:val="24"/>
          <w:szCs w:val="24"/>
        </w:rPr>
        <w:t xml:space="preserve"> was used to estimate distance a given hitchhiking ant can travel if it manages to arrive with the vehicle)</w:t>
      </w:r>
      <w:r>
        <w:rPr>
          <w:rFonts w:cs="Arial"/>
          <w:bCs/>
          <w:sz w:val="24"/>
          <w:szCs w:val="24"/>
        </w:rPr>
        <w:t>, weather conditions, surrounding environment (e.g., whether there was any tree</w:t>
      </w:r>
      <w:r w:rsidR="00EA30EB">
        <w:rPr>
          <w:rFonts w:cs="Arial"/>
          <w:bCs/>
          <w:sz w:val="24"/>
          <w:szCs w:val="24"/>
        </w:rPr>
        <w:t>s</w:t>
      </w:r>
      <w:r>
        <w:rPr>
          <w:rFonts w:cs="Arial"/>
          <w:bCs/>
          <w:sz w:val="24"/>
          <w:szCs w:val="24"/>
        </w:rPr>
        <w:t xml:space="preserve"> nearby), and a photo of the ant for species identification. In the second phase of this study (2023), a dedicated Facebook group</w:t>
      </w:r>
      <w:r>
        <w:rPr>
          <w:rStyle w:val="a5"/>
          <w:sz w:val="24"/>
          <w:szCs w:val="24"/>
        </w:rPr>
        <w:t xml:space="preserve"> (https://www.facebook.com/groups/577051257470900) </w:t>
      </w:r>
      <w:r>
        <w:rPr>
          <w:rFonts w:cs="Arial"/>
          <w:bCs/>
          <w:sz w:val="24"/>
          <w:szCs w:val="24"/>
        </w:rPr>
        <w:t>was established to systematically collect ant hitchhiking data from users. A</w:t>
      </w:r>
      <w:r w:rsidR="00370EF2">
        <w:rPr>
          <w:rFonts w:cs="Arial"/>
          <w:bCs/>
          <w:sz w:val="24"/>
          <w:szCs w:val="24"/>
        </w:rPr>
        <w:t xml:space="preserve"> contributor was asked to</w:t>
      </w:r>
      <w:r>
        <w:rPr>
          <w:rFonts w:cs="Arial"/>
          <w:bCs/>
          <w:sz w:val="24"/>
          <w:szCs w:val="24"/>
        </w:rPr>
        <w:t xml:space="preserve"> </w:t>
      </w:r>
      <w:r w:rsidR="00370EF2">
        <w:rPr>
          <w:rFonts w:cs="Arial"/>
          <w:bCs/>
          <w:sz w:val="24"/>
          <w:szCs w:val="24"/>
        </w:rPr>
        <w:t xml:space="preserve">answer all </w:t>
      </w:r>
      <w:r>
        <w:rPr>
          <w:rFonts w:cs="Arial"/>
          <w:bCs/>
          <w:sz w:val="24"/>
          <w:szCs w:val="24"/>
        </w:rPr>
        <w:t>list</w:t>
      </w:r>
      <w:r w:rsidR="00370EF2">
        <w:rPr>
          <w:rFonts w:cs="Arial"/>
          <w:bCs/>
          <w:sz w:val="24"/>
          <w:szCs w:val="24"/>
        </w:rPr>
        <w:t>ed</w:t>
      </w:r>
      <w:r>
        <w:rPr>
          <w:rFonts w:cs="Arial"/>
          <w:bCs/>
          <w:sz w:val="24"/>
          <w:szCs w:val="24"/>
        </w:rPr>
        <w:t xml:space="preserve"> standardized survey questions</w:t>
      </w:r>
      <w:r w:rsidR="00EB6789">
        <w:rPr>
          <w:rFonts w:cs="Arial"/>
          <w:bCs/>
          <w:sz w:val="24"/>
          <w:szCs w:val="24"/>
        </w:rPr>
        <w:t xml:space="preserve"> identical to those in the initial phase</w:t>
      </w:r>
      <w:r>
        <w:rPr>
          <w:rFonts w:cs="Arial"/>
          <w:bCs/>
          <w:sz w:val="24"/>
          <w:szCs w:val="24"/>
        </w:rPr>
        <w:t xml:space="preserve">. The data collected from the two phases were combined as </w:t>
      </w:r>
      <w:r w:rsidR="00EB6789">
        <w:rPr>
          <w:rFonts w:cs="Arial"/>
          <w:bCs/>
          <w:sz w:val="24"/>
          <w:szCs w:val="24"/>
        </w:rPr>
        <w:t>a single</w:t>
      </w:r>
      <w:r w:rsidR="00370EF2">
        <w:rPr>
          <w:rFonts w:cs="Arial"/>
          <w:bCs/>
          <w:sz w:val="24"/>
          <w:szCs w:val="24"/>
        </w:rPr>
        <w:t xml:space="preserve"> </w:t>
      </w:r>
      <w:r>
        <w:rPr>
          <w:rFonts w:cs="Arial"/>
          <w:bCs/>
          <w:sz w:val="24"/>
          <w:szCs w:val="24"/>
        </w:rPr>
        <w:t>data</w:t>
      </w:r>
      <w:r w:rsidR="00370EF2">
        <w:rPr>
          <w:rFonts w:cs="Arial"/>
          <w:bCs/>
          <w:sz w:val="24"/>
          <w:szCs w:val="24"/>
        </w:rPr>
        <w:t>set</w:t>
      </w:r>
      <w:r>
        <w:rPr>
          <w:rFonts w:cs="Arial"/>
          <w:bCs/>
          <w:sz w:val="24"/>
          <w:szCs w:val="24"/>
        </w:rPr>
        <w:t xml:space="preserve"> for subsequent analysis.</w:t>
      </w:r>
    </w:p>
    <w:p w14:paraId="0A9609E7" w14:textId="52B4E362" w:rsidR="007865DF" w:rsidRDefault="00B91396">
      <w:pPr>
        <w:spacing w:line="480" w:lineRule="auto"/>
        <w:ind w:firstLineChars="295" w:firstLine="708"/>
        <w:rPr>
          <w:rFonts w:cs="Arial"/>
          <w:bCs/>
          <w:sz w:val="24"/>
          <w:szCs w:val="24"/>
        </w:rPr>
      </w:pPr>
      <w:r>
        <w:rPr>
          <w:rFonts w:cs="Arial"/>
          <w:bCs/>
          <w:sz w:val="24"/>
          <w:szCs w:val="24"/>
        </w:rPr>
        <w:t>We categorized ant species</w:t>
      </w:r>
      <w:r w:rsidR="00FE3F13">
        <w:rPr>
          <w:rFonts w:cs="Arial"/>
          <w:bCs/>
          <w:sz w:val="24"/>
          <w:szCs w:val="24"/>
        </w:rPr>
        <w:t xml:space="preserve"> into</w:t>
      </w:r>
      <w:r>
        <w:rPr>
          <w:rFonts w:cs="Arial"/>
          <w:bCs/>
          <w:sz w:val="24"/>
          <w:szCs w:val="24"/>
        </w:rPr>
        <w:t xml:space="preserve"> “arboreal”, “semi-arboreal”, or “ground-dwelling” </w:t>
      </w:r>
      <w:r w:rsidR="00FE3F13">
        <w:rPr>
          <w:rFonts w:cs="Arial"/>
          <w:bCs/>
          <w:sz w:val="24"/>
          <w:szCs w:val="24"/>
        </w:rPr>
        <w:t xml:space="preserve">functional groups </w:t>
      </w:r>
      <w:r>
        <w:rPr>
          <w:rFonts w:cs="Arial"/>
          <w:bCs/>
          <w:sz w:val="24"/>
          <w:szCs w:val="24"/>
        </w:rPr>
        <w:t xml:space="preserve">based on their nesting sites and foraging habits </w:t>
      </w:r>
      <w:r>
        <w:rPr>
          <w:rFonts w:cs="Arial"/>
          <w:bCs/>
          <w:sz w:val="24"/>
          <w:szCs w:val="24"/>
        </w:rPr>
        <w:fldChar w:fldCharType="begin"/>
      </w:r>
      <w:r>
        <w:rPr>
          <w:rFonts w:cs="Arial"/>
          <w:bCs/>
          <w:sz w:val="24"/>
          <w:szCs w:val="24"/>
        </w:rPr>
        <w:instrText xml:space="preserve"> ADDIN EN.CITE &lt;EndNote&gt;&lt;Cite&gt;&lt;Author&gt;Yanoviak&lt;/Author&gt;&lt;Year&gt;2011&lt;/Year&gt;&lt;RecNum&gt;35&lt;/RecNum&gt;&lt;Prefix&gt;the definition of semi-arboreal ant is based on &lt;/Prefix&gt;&lt;DisplayText&gt;(the definition of semi-arboreal ant is based on Yanoviak et al. 2011)&lt;/DisplayText&gt;&lt;record&gt;&lt;rec-number&gt;35&lt;/rec-number&gt;&lt;foreign-keys&gt;&lt;key app="EN" db-id="5za2wssxastp9be5drupxef7estwzx02xwzf" timestamp="1698710882"&gt;35&lt;/key&gt;&lt;/foreign-keys&gt;&lt;ref-type name="Journal Article"&gt;17&lt;/ref-type&gt;&lt;contributors&gt;&lt;authors&gt;&lt;author&gt;Yanoviak, Stephen P.&lt;/author&gt;&lt;author&gt;Munk, Yonatan&lt;/author&gt;&lt;author&gt;Dudley, Robert&lt;/author&gt;&lt;/authors&gt;&lt;/contributors&gt;&lt;titles&gt;&lt;title&gt;Evolution and Ecology of Directed Aerial Descent in Arboreal Ants&lt;/title&gt;&lt;secondary-title&gt;Integrative and Comparative Biology&lt;/secondary-title&gt;&lt;/titles&gt;&lt;periodical&gt;&lt;full-title&gt;Integrative and Comparative Biology&lt;/full-title&gt;&lt;/periodical&gt;&lt;pages&gt;944-956&lt;/pages&gt;&lt;volume&gt;51&lt;/volume&gt;&lt;number&gt;6&lt;/number&gt;&lt;dates&gt;&lt;year&gt;2011&lt;/year&gt;&lt;/dates&gt;&lt;isbn&gt;1540-7063&lt;/isbn&gt;&lt;urls&gt;&lt;related-urls&gt;&lt;url&gt;https://doi.org/10.1093/icb/icr006&lt;/url&gt;&lt;/related-urls&gt;&lt;/urls&gt;&lt;electronic-resource-num&gt;10.1093/icb/icr006&lt;/electronic-resource-num&gt;&lt;access-date&gt;10/31/2023&lt;/access-date&gt;&lt;/record&gt;&lt;/Cite&gt;&lt;/EndNote&gt;</w:instrText>
      </w:r>
      <w:r>
        <w:rPr>
          <w:rFonts w:cs="Arial"/>
          <w:bCs/>
          <w:sz w:val="24"/>
          <w:szCs w:val="24"/>
        </w:rPr>
        <w:fldChar w:fldCharType="separate"/>
      </w:r>
      <w:r w:rsidR="002C49B7">
        <w:rPr>
          <w:rFonts w:cs="Arial"/>
          <w:bCs/>
          <w:sz w:val="24"/>
          <w:szCs w:val="24"/>
        </w:rPr>
        <w:t>following</w:t>
      </w:r>
      <w:r w:rsidR="00FE3F13">
        <w:rPr>
          <w:rFonts w:cs="Arial"/>
          <w:bCs/>
          <w:sz w:val="24"/>
          <w:szCs w:val="24"/>
        </w:rPr>
        <w:t xml:space="preserve"> </w:t>
      </w:r>
      <w:proofErr w:type="spellStart"/>
      <w:r>
        <w:rPr>
          <w:rFonts w:cs="Arial"/>
          <w:bCs/>
          <w:sz w:val="24"/>
          <w:szCs w:val="24"/>
        </w:rPr>
        <w:t>Yanoviak</w:t>
      </w:r>
      <w:proofErr w:type="spellEnd"/>
      <w:r>
        <w:rPr>
          <w:rFonts w:cs="Arial"/>
          <w:bCs/>
          <w:sz w:val="24"/>
          <w:szCs w:val="24"/>
        </w:rPr>
        <w:t xml:space="preserve"> et al. </w:t>
      </w:r>
      <w:r w:rsidR="002C49B7">
        <w:rPr>
          <w:rFonts w:cs="Arial"/>
          <w:bCs/>
          <w:sz w:val="24"/>
          <w:szCs w:val="24"/>
        </w:rPr>
        <w:t>(</w:t>
      </w:r>
      <w:r>
        <w:rPr>
          <w:rFonts w:cs="Arial"/>
          <w:bCs/>
          <w:sz w:val="24"/>
          <w:szCs w:val="24"/>
        </w:rPr>
        <w:t>2011)</w:t>
      </w:r>
      <w:r>
        <w:rPr>
          <w:rFonts w:cs="Arial"/>
          <w:bCs/>
          <w:sz w:val="24"/>
          <w:szCs w:val="24"/>
        </w:rPr>
        <w:fldChar w:fldCharType="end"/>
      </w:r>
      <w:r>
        <w:rPr>
          <w:rFonts w:cs="Arial"/>
          <w:bCs/>
          <w:sz w:val="24"/>
          <w:szCs w:val="24"/>
        </w:rPr>
        <w:t xml:space="preserve">. The difference in the number of reported cases </w:t>
      </w:r>
      <w:r w:rsidR="001C6467">
        <w:rPr>
          <w:rFonts w:cs="Arial"/>
          <w:bCs/>
          <w:sz w:val="24"/>
          <w:szCs w:val="24"/>
        </w:rPr>
        <w:t xml:space="preserve">among </w:t>
      </w:r>
      <w:r>
        <w:rPr>
          <w:rFonts w:cs="Arial"/>
          <w:bCs/>
          <w:sz w:val="24"/>
          <w:szCs w:val="24"/>
        </w:rPr>
        <w:t>the four seasons</w:t>
      </w:r>
      <w:r>
        <w:rPr>
          <w:rFonts w:cs="Arial"/>
          <w:sz w:val="24"/>
          <w:szCs w:val="24"/>
        </w:rPr>
        <w:t xml:space="preserve"> </w:t>
      </w:r>
      <w:r w:rsidR="001C6467">
        <w:rPr>
          <w:rFonts w:cs="Arial"/>
          <w:sz w:val="24"/>
          <w:szCs w:val="24"/>
        </w:rPr>
        <w:t xml:space="preserve">over </w:t>
      </w:r>
      <w:r>
        <w:rPr>
          <w:rFonts w:cs="Arial"/>
          <w:sz w:val="24"/>
          <w:szCs w:val="24"/>
        </w:rPr>
        <w:t xml:space="preserve">the study period </w:t>
      </w:r>
      <w:r>
        <w:rPr>
          <w:rFonts w:cs="Arial"/>
          <w:bCs/>
          <w:sz w:val="24"/>
          <w:szCs w:val="24"/>
        </w:rPr>
        <w:t>was analyzed using the Pearson's chi-square test. All recorded cases and the associated variables were provided in the Supplementary Data.</w:t>
      </w:r>
    </w:p>
    <w:p w14:paraId="4154EB13" w14:textId="77777777" w:rsidR="007865DF" w:rsidRDefault="00B91396">
      <w:pPr>
        <w:spacing w:line="480" w:lineRule="auto"/>
        <w:rPr>
          <w:rFonts w:cs="Arial"/>
          <w:bCs/>
          <w:sz w:val="24"/>
          <w:szCs w:val="24"/>
        </w:rPr>
      </w:pPr>
      <w:r>
        <w:rPr>
          <w:rFonts w:cs="Arial"/>
          <w:bCs/>
          <w:sz w:val="24"/>
          <w:szCs w:val="24"/>
        </w:rPr>
        <w:br w:type="page"/>
      </w:r>
      <w:r>
        <w:rPr>
          <w:rFonts w:cs="Arial"/>
          <w:b/>
          <w:sz w:val="24"/>
          <w:szCs w:val="24"/>
        </w:rPr>
        <w:lastRenderedPageBreak/>
        <w:t>Results</w:t>
      </w:r>
    </w:p>
    <w:p w14:paraId="71CB0EAB" w14:textId="023995E3" w:rsidR="007865DF" w:rsidRDefault="00B91396">
      <w:pPr>
        <w:spacing w:line="480" w:lineRule="auto"/>
        <w:rPr>
          <w:rFonts w:cs="Arial"/>
          <w:b/>
          <w:sz w:val="24"/>
          <w:szCs w:val="24"/>
        </w:rPr>
      </w:pPr>
      <w:r>
        <w:rPr>
          <w:rFonts w:cs="Arial" w:hint="eastAsia"/>
          <w:bCs/>
          <w:sz w:val="24"/>
          <w:szCs w:val="24"/>
        </w:rPr>
        <w:t xml:space="preserve">In total, we </w:t>
      </w:r>
      <w:r>
        <w:rPr>
          <w:rFonts w:cs="Arial"/>
          <w:bCs/>
          <w:sz w:val="24"/>
          <w:szCs w:val="24"/>
        </w:rPr>
        <w:t>received</w:t>
      </w:r>
      <w:r>
        <w:rPr>
          <w:rFonts w:cs="Arial" w:hint="eastAsia"/>
          <w:bCs/>
          <w:sz w:val="24"/>
          <w:szCs w:val="24"/>
        </w:rPr>
        <w:t xml:space="preserve"> </w:t>
      </w:r>
      <w:r>
        <w:rPr>
          <w:rFonts w:cs="Arial"/>
          <w:bCs/>
          <w:sz w:val="24"/>
          <w:szCs w:val="24"/>
        </w:rPr>
        <w:t>52 cases</w:t>
      </w:r>
      <w:r>
        <w:rPr>
          <w:rFonts w:cs="Arial" w:hint="eastAsia"/>
          <w:bCs/>
          <w:sz w:val="24"/>
          <w:szCs w:val="24"/>
        </w:rPr>
        <w:t xml:space="preserve"> of </w:t>
      </w:r>
      <w:r>
        <w:rPr>
          <w:rFonts w:cs="Arial"/>
          <w:bCs/>
          <w:sz w:val="24"/>
          <w:szCs w:val="24"/>
        </w:rPr>
        <w:t xml:space="preserve">active </w:t>
      </w:r>
      <w:r>
        <w:rPr>
          <w:rFonts w:cs="Arial" w:hint="eastAsia"/>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cs="Arial" w:hint="eastAsia"/>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cs="Arial" w:hint="eastAsia"/>
          <w:bCs/>
          <w:sz w:val="24"/>
          <w:szCs w:val="24"/>
        </w:rPr>
        <w:t xml:space="preserve"> between 2017 and 2023, with the majority of them </w:t>
      </w:r>
      <w:r>
        <w:rPr>
          <w:rFonts w:cs="Arial"/>
          <w:bCs/>
          <w:sz w:val="24"/>
          <w:szCs w:val="24"/>
        </w:rPr>
        <w:t xml:space="preserve">reported </w:t>
      </w:r>
      <w:r>
        <w:rPr>
          <w:rFonts w:cs="Arial" w:hint="eastAsia"/>
          <w:bCs/>
          <w:sz w:val="24"/>
          <w:szCs w:val="24"/>
        </w:rPr>
        <w:t xml:space="preserve">from central and northern Taiwan (Fig. 1). </w:t>
      </w:r>
      <w:r>
        <w:rPr>
          <w:rFonts w:cs="Arial"/>
          <w:bCs/>
          <w:sz w:val="24"/>
          <w:szCs w:val="24"/>
        </w:rPr>
        <w:t>Nine species</w:t>
      </w:r>
      <w:r>
        <w:rPr>
          <w:rFonts w:cs="Arial" w:hint="eastAsia"/>
          <w:bCs/>
          <w:sz w:val="24"/>
          <w:szCs w:val="24"/>
        </w:rPr>
        <w:t xml:space="preserve"> were recorded, among which </w:t>
      </w:r>
      <w:r>
        <w:rPr>
          <w:rFonts w:cs="Arial"/>
          <w:bCs/>
          <w:sz w:val="24"/>
          <w:szCs w:val="24"/>
        </w:rPr>
        <w:t>two were native and seven were exotic</w:t>
      </w:r>
      <w:r w:rsidR="000D51A5">
        <w:rPr>
          <w:rFonts w:cs="Arial"/>
          <w:bCs/>
          <w:sz w:val="24"/>
          <w:szCs w:val="24"/>
        </w:rPr>
        <w:t>/invasive</w:t>
      </w:r>
      <w:r>
        <w:rPr>
          <w:rFonts w:cs="Arial"/>
          <w:bCs/>
          <w:sz w:val="24"/>
          <w:szCs w:val="24"/>
        </w:rPr>
        <w:t xml:space="preserve"> (Table 1).</w:t>
      </w:r>
      <w:r>
        <w:rPr>
          <w:rFonts w:cs="Arial" w:hint="eastAsia"/>
          <w:bCs/>
          <w:sz w:val="24"/>
          <w:szCs w:val="24"/>
        </w:rPr>
        <w:t xml:space="preserve"> </w:t>
      </w:r>
      <w:r w:rsidR="000D51A5">
        <w:rPr>
          <w:rFonts w:cs="Arial"/>
          <w:bCs/>
          <w:sz w:val="24"/>
          <w:szCs w:val="24"/>
        </w:rPr>
        <w:t>The majority of</w:t>
      </w:r>
      <w:r>
        <w:rPr>
          <w:rFonts w:cs="Arial"/>
          <w:bCs/>
          <w:sz w:val="24"/>
          <w:szCs w:val="24"/>
        </w:rPr>
        <w:t xml:space="preserve"> </w:t>
      </w:r>
      <w:r w:rsidR="000D51A5">
        <w:rPr>
          <w:rFonts w:cs="Arial"/>
          <w:bCs/>
          <w:sz w:val="24"/>
          <w:szCs w:val="24"/>
        </w:rPr>
        <w:t xml:space="preserve">species </w:t>
      </w:r>
      <w:r>
        <w:rPr>
          <w:rFonts w:cs="Arial"/>
          <w:bCs/>
          <w:sz w:val="24"/>
          <w:szCs w:val="24"/>
        </w:rPr>
        <w:t>were arboreal or semi-arboreal ants (Table 1). O</w:t>
      </w:r>
      <w:r>
        <w:rPr>
          <w:rFonts w:cs="Arial" w:hint="eastAsia"/>
          <w:bCs/>
          <w:sz w:val="24"/>
          <w:szCs w:val="24"/>
        </w:rPr>
        <w:t>ne species</w:t>
      </w:r>
      <w:r>
        <w:rPr>
          <w:rFonts w:cs="Arial"/>
          <w:bCs/>
          <w:sz w:val="24"/>
          <w:szCs w:val="24"/>
        </w:rPr>
        <w:t xml:space="preserve"> in particular</w:t>
      </w:r>
      <w:r>
        <w:rPr>
          <w:rFonts w:cs="Arial" w:hint="eastAsia"/>
          <w:bCs/>
          <w:sz w:val="24"/>
          <w:szCs w:val="24"/>
        </w:rPr>
        <w:t>, the black cocoa ant (</w:t>
      </w:r>
      <w:r>
        <w:rPr>
          <w:rFonts w:cs="Arial"/>
          <w:bCs/>
          <w:i/>
          <w:sz w:val="24"/>
          <w:szCs w:val="24"/>
        </w:rPr>
        <w:t>Dolichoderus</w:t>
      </w:r>
      <w:r>
        <w:rPr>
          <w:rFonts w:cs="Arial" w:hint="eastAsia"/>
          <w:bCs/>
          <w:i/>
          <w:sz w:val="24"/>
          <w:szCs w:val="24"/>
        </w:rPr>
        <w:t xml:space="preserve"> </w:t>
      </w:r>
      <w:r>
        <w:rPr>
          <w:rFonts w:cs="Arial"/>
          <w:bCs/>
          <w:i/>
          <w:sz w:val="24"/>
          <w:szCs w:val="24"/>
        </w:rPr>
        <w:t>thoracicus</w:t>
      </w:r>
      <w:r>
        <w:rPr>
          <w:rFonts w:cs="Arial" w:hint="eastAsia"/>
          <w:bCs/>
          <w:sz w:val="24"/>
          <w:szCs w:val="24"/>
        </w:rPr>
        <w:t xml:space="preserve">), constituted </w:t>
      </w:r>
      <w:r>
        <w:rPr>
          <w:rFonts w:cs="Arial"/>
          <w:bCs/>
          <w:sz w:val="24"/>
          <w:szCs w:val="24"/>
        </w:rPr>
        <w:t>approximately 60%</w:t>
      </w:r>
      <w:r>
        <w:rPr>
          <w:rFonts w:cs="Arial" w:hint="eastAsia"/>
          <w:bCs/>
          <w:sz w:val="24"/>
          <w:szCs w:val="24"/>
        </w:rPr>
        <w:t xml:space="preserve"> </w:t>
      </w:r>
      <w:r w:rsidR="000D51A5">
        <w:rPr>
          <w:rFonts w:cs="Arial"/>
          <w:bCs/>
          <w:sz w:val="24"/>
          <w:szCs w:val="24"/>
        </w:rPr>
        <w:t xml:space="preserve">of </w:t>
      </w:r>
      <w:r>
        <w:rPr>
          <w:rFonts w:cs="Arial" w:hint="eastAsia"/>
          <w:bCs/>
          <w:sz w:val="24"/>
          <w:szCs w:val="24"/>
        </w:rPr>
        <w:t xml:space="preserve">the </w:t>
      </w:r>
      <w:r>
        <w:rPr>
          <w:rFonts w:cs="Arial"/>
          <w:bCs/>
          <w:sz w:val="24"/>
          <w:szCs w:val="24"/>
        </w:rPr>
        <w:t xml:space="preserve">reported </w:t>
      </w:r>
      <w:r>
        <w:rPr>
          <w:rFonts w:cs="Arial" w:hint="eastAsia"/>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cs="Arial" w:hint="eastAsia"/>
          <w:bCs/>
          <w:sz w:val="24"/>
          <w:szCs w:val="24"/>
        </w:rPr>
        <w:t>.</w:t>
      </w:r>
      <w:r>
        <w:rPr>
          <w:rFonts w:cs="Arial"/>
          <w:bCs/>
          <w:sz w:val="24"/>
          <w:szCs w:val="24"/>
        </w:rPr>
        <w:t xml:space="preserve"> </w:t>
      </w:r>
      <w:r w:rsidR="00A06A93">
        <w:rPr>
          <w:rFonts w:cs="Arial"/>
          <w:bCs/>
          <w:sz w:val="24"/>
          <w:szCs w:val="24"/>
        </w:rPr>
        <w:t>While t</w:t>
      </w:r>
      <w:r>
        <w:rPr>
          <w:rFonts w:cs="Arial" w:hint="eastAsia"/>
          <w:bCs/>
          <w:sz w:val="24"/>
          <w:szCs w:val="24"/>
        </w:rPr>
        <w:t xml:space="preserve">he parking duration of the vehicles on which the ants hitchhiked ranged from </w:t>
      </w:r>
      <w:r w:rsidR="000D51A5">
        <w:rPr>
          <w:rFonts w:cs="Arial"/>
          <w:bCs/>
          <w:sz w:val="24"/>
          <w:szCs w:val="24"/>
        </w:rPr>
        <w:t>few hours</w:t>
      </w:r>
      <w:r>
        <w:rPr>
          <w:rFonts w:cs="Arial" w:hint="eastAsia"/>
          <w:bCs/>
          <w:sz w:val="24"/>
          <w:szCs w:val="24"/>
        </w:rPr>
        <w:t xml:space="preserve"> </w:t>
      </w:r>
      <w:r>
        <w:rPr>
          <w:rFonts w:cs="Arial"/>
          <w:bCs/>
          <w:sz w:val="24"/>
          <w:szCs w:val="24"/>
        </w:rPr>
        <w:t xml:space="preserve">to </w:t>
      </w:r>
      <w:r>
        <w:rPr>
          <w:rFonts w:cs="Arial" w:hint="eastAsia"/>
          <w:bCs/>
          <w:sz w:val="24"/>
          <w:szCs w:val="24"/>
        </w:rPr>
        <w:t xml:space="preserve">over </w:t>
      </w:r>
      <w:r>
        <w:rPr>
          <w:rFonts w:cs="Arial"/>
          <w:bCs/>
          <w:sz w:val="24"/>
          <w:szCs w:val="24"/>
        </w:rPr>
        <w:t>a month</w:t>
      </w:r>
      <w:r w:rsidR="00A06A93">
        <w:rPr>
          <w:rFonts w:cs="Arial"/>
          <w:bCs/>
          <w:sz w:val="24"/>
          <w:szCs w:val="24"/>
        </w:rPr>
        <w:t>,</w:t>
      </w:r>
      <w:r>
        <w:rPr>
          <w:rFonts w:cs="Arial"/>
          <w:bCs/>
          <w:sz w:val="24"/>
          <w:szCs w:val="24"/>
        </w:rPr>
        <w:t xml:space="preserve"> </w:t>
      </w:r>
      <w:r w:rsidR="000D51A5">
        <w:rPr>
          <w:rFonts w:cs="Arial"/>
          <w:bCs/>
          <w:sz w:val="24"/>
          <w:szCs w:val="24"/>
        </w:rPr>
        <w:t>almost 60%</w:t>
      </w:r>
      <w:r>
        <w:rPr>
          <w:rFonts w:cs="Arial"/>
          <w:bCs/>
          <w:sz w:val="24"/>
          <w:szCs w:val="24"/>
        </w:rPr>
        <w:t xml:space="preserve"> </w:t>
      </w:r>
      <w:r w:rsidR="000D51A5">
        <w:rPr>
          <w:rFonts w:cs="Arial"/>
          <w:bCs/>
          <w:sz w:val="24"/>
          <w:szCs w:val="24"/>
        </w:rPr>
        <w:t xml:space="preserve">of </w:t>
      </w:r>
      <w:r>
        <w:rPr>
          <w:rFonts w:cs="Arial"/>
          <w:bCs/>
          <w:sz w:val="24"/>
          <w:szCs w:val="24"/>
        </w:rPr>
        <w:t>the hitchhiking events (</w:t>
      </w:r>
      <w:r>
        <w:rPr>
          <w:rFonts w:cs="Arial"/>
          <w:bCs/>
          <w:i/>
          <w:iCs/>
          <w:sz w:val="24"/>
          <w:szCs w:val="24"/>
        </w:rPr>
        <w:t>n</w:t>
      </w:r>
      <w:r>
        <w:rPr>
          <w:rFonts w:cs="Arial"/>
          <w:bCs/>
          <w:sz w:val="24"/>
          <w:szCs w:val="24"/>
        </w:rPr>
        <w:t xml:space="preserve"> = 30) </w:t>
      </w:r>
      <w:r>
        <w:rPr>
          <w:rFonts w:cs="Arial" w:hint="eastAsia"/>
          <w:bCs/>
          <w:sz w:val="24"/>
          <w:szCs w:val="24"/>
        </w:rPr>
        <w:t>occurr</w:t>
      </w:r>
      <w:r>
        <w:rPr>
          <w:rFonts w:cs="Arial"/>
          <w:bCs/>
          <w:sz w:val="24"/>
          <w:szCs w:val="24"/>
        </w:rPr>
        <w:t>ed within a day</w:t>
      </w:r>
      <w:r>
        <w:rPr>
          <w:rFonts w:cs="Arial" w:hint="eastAsia"/>
          <w:bCs/>
          <w:sz w:val="24"/>
          <w:szCs w:val="24"/>
        </w:rPr>
        <w:t>.</w:t>
      </w:r>
      <w:r>
        <w:rPr>
          <w:rFonts w:cs="Arial"/>
          <w:bCs/>
          <w:sz w:val="24"/>
          <w:szCs w:val="24"/>
        </w:rPr>
        <w:t xml:space="preserve"> The number</w:t>
      </w:r>
      <w:r w:rsidR="000D51A5">
        <w:rPr>
          <w:rFonts w:cs="Arial"/>
          <w:bCs/>
          <w:sz w:val="24"/>
          <w:szCs w:val="24"/>
        </w:rPr>
        <w:t>s</w:t>
      </w:r>
      <w:r>
        <w:rPr>
          <w:rFonts w:cs="Arial"/>
          <w:bCs/>
          <w:sz w:val="24"/>
          <w:szCs w:val="24"/>
        </w:rPr>
        <w:t xml:space="preserve"> of reported cases differed significantly among seasons (χ</w:t>
      </w:r>
      <w:r>
        <w:rPr>
          <w:rFonts w:cs="Arial"/>
          <w:bCs/>
          <w:sz w:val="24"/>
          <w:szCs w:val="24"/>
          <w:vertAlign w:val="superscript"/>
        </w:rPr>
        <w:t>2</w:t>
      </w:r>
      <w:r>
        <w:rPr>
          <w:rFonts w:cs="Arial"/>
          <w:bCs/>
          <w:sz w:val="24"/>
          <w:szCs w:val="24"/>
        </w:rPr>
        <w:t xml:space="preserve"> = 25.69, </w:t>
      </w:r>
      <w:proofErr w:type="spellStart"/>
      <w:r>
        <w:rPr>
          <w:rFonts w:cs="Arial"/>
          <w:bCs/>
          <w:i/>
          <w:iCs/>
          <w:sz w:val="24"/>
          <w:szCs w:val="24"/>
        </w:rPr>
        <w:t>df</w:t>
      </w:r>
      <w:proofErr w:type="spellEnd"/>
      <w:r>
        <w:rPr>
          <w:rFonts w:cs="Arial"/>
          <w:bCs/>
          <w:sz w:val="24"/>
          <w:szCs w:val="24"/>
        </w:rPr>
        <w:t xml:space="preserve"> = 3, </w:t>
      </w:r>
      <w:r>
        <w:rPr>
          <w:rFonts w:cs="Arial"/>
          <w:bCs/>
          <w:i/>
          <w:iCs/>
          <w:sz w:val="24"/>
          <w:szCs w:val="24"/>
        </w:rPr>
        <w:t>P</w:t>
      </w:r>
      <w:r>
        <w:rPr>
          <w:rFonts w:cs="Arial"/>
          <w:bCs/>
          <w:sz w:val="24"/>
          <w:szCs w:val="24"/>
        </w:rPr>
        <w:t xml:space="preserve"> &lt; 0.001) and were higher in the </w:t>
      </w:r>
      <w:r w:rsidR="009A66AD">
        <w:rPr>
          <w:rFonts w:cs="Arial"/>
          <w:bCs/>
          <w:sz w:val="24"/>
          <w:szCs w:val="24"/>
        </w:rPr>
        <w:t>warmer seasons (</w:t>
      </w:r>
      <w:r>
        <w:rPr>
          <w:rFonts w:cs="Arial" w:hint="eastAsia"/>
          <w:bCs/>
          <w:sz w:val="24"/>
          <w:szCs w:val="24"/>
        </w:rPr>
        <w:t>spring and summer</w:t>
      </w:r>
      <w:r w:rsidR="009A66AD">
        <w:rPr>
          <w:rFonts w:cs="Arial"/>
          <w:bCs/>
          <w:sz w:val="24"/>
          <w:szCs w:val="24"/>
        </w:rPr>
        <w:t>)</w:t>
      </w:r>
      <w:r>
        <w:rPr>
          <w:rFonts w:cs="Arial"/>
          <w:bCs/>
          <w:sz w:val="24"/>
          <w:szCs w:val="24"/>
        </w:rPr>
        <w:t xml:space="preserve"> compared to the</w:t>
      </w:r>
      <w:r w:rsidR="009A66AD">
        <w:rPr>
          <w:rFonts w:cs="Arial"/>
          <w:bCs/>
          <w:sz w:val="24"/>
          <w:szCs w:val="24"/>
        </w:rPr>
        <w:t xml:space="preserve"> colder seasons</w:t>
      </w:r>
      <w:r>
        <w:rPr>
          <w:rFonts w:cs="Arial"/>
          <w:bCs/>
          <w:sz w:val="24"/>
          <w:szCs w:val="24"/>
        </w:rPr>
        <w:t xml:space="preserve"> </w:t>
      </w:r>
      <w:r w:rsidR="009A66AD">
        <w:rPr>
          <w:rFonts w:cs="Arial"/>
          <w:bCs/>
          <w:sz w:val="24"/>
          <w:szCs w:val="24"/>
        </w:rPr>
        <w:t>(</w:t>
      </w:r>
      <w:r>
        <w:rPr>
          <w:rFonts w:cs="Arial"/>
          <w:bCs/>
          <w:sz w:val="24"/>
          <w:szCs w:val="24"/>
        </w:rPr>
        <w:t>fall and winter</w:t>
      </w:r>
      <w:r w:rsidR="009A66AD">
        <w:rPr>
          <w:rFonts w:cs="Arial"/>
          <w:bCs/>
          <w:sz w:val="24"/>
          <w:szCs w:val="24"/>
        </w:rPr>
        <w:t>)</w:t>
      </w:r>
      <w:r>
        <w:rPr>
          <w:rFonts w:cs="Arial"/>
          <w:bCs/>
          <w:sz w:val="24"/>
          <w:szCs w:val="24"/>
        </w:rPr>
        <w:t xml:space="preserve"> (Fig. </w:t>
      </w:r>
      <w:ins w:id="0" w:author="Feng-Chuan Hsu" w:date="2024-01-07T11:11:00Z">
        <w:r w:rsidR="008154E5">
          <w:rPr>
            <w:rFonts w:cs="Arial"/>
            <w:bCs/>
            <w:sz w:val="24"/>
            <w:szCs w:val="24"/>
          </w:rPr>
          <w:t>S</w:t>
        </w:r>
      </w:ins>
      <w:r>
        <w:rPr>
          <w:rFonts w:cs="Arial"/>
          <w:bCs/>
          <w:sz w:val="24"/>
          <w:szCs w:val="24"/>
        </w:rPr>
        <w:t>2</w:t>
      </w:r>
      <w:commentRangeStart w:id="1"/>
      <w:commentRangeStart w:id="2"/>
      <w:r>
        <w:rPr>
          <w:rFonts w:cs="Arial"/>
          <w:bCs/>
          <w:sz w:val="24"/>
          <w:szCs w:val="24"/>
        </w:rPr>
        <w:t>).</w:t>
      </w:r>
      <w:commentRangeEnd w:id="1"/>
      <w:r w:rsidR="000937AB">
        <w:rPr>
          <w:rStyle w:val="a5"/>
        </w:rPr>
        <w:commentReference w:id="1"/>
      </w:r>
      <w:commentRangeEnd w:id="2"/>
      <w:r w:rsidR="00A41DA0">
        <w:rPr>
          <w:rStyle w:val="a5"/>
        </w:rPr>
        <w:commentReference w:id="2"/>
      </w:r>
      <w:r>
        <w:rPr>
          <w:rFonts w:cs="Arial"/>
          <w:b/>
          <w:sz w:val="24"/>
          <w:szCs w:val="24"/>
        </w:rPr>
        <w:br w:type="page"/>
      </w:r>
    </w:p>
    <w:p w14:paraId="15FE9D00" w14:textId="77777777" w:rsidR="007865DF" w:rsidRDefault="00B91396">
      <w:pPr>
        <w:spacing w:line="480" w:lineRule="auto"/>
        <w:rPr>
          <w:rFonts w:cs="Arial"/>
          <w:b/>
          <w:sz w:val="24"/>
          <w:szCs w:val="24"/>
        </w:rPr>
      </w:pPr>
      <w:r>
        <w:rPr>
          <w:rFonts w:cs="Arial"/>
          <w:b/>
          <w:sz w:val="24"/>
          <w:szCs w:val="24"/>
        </w:rPr>
        <w:lastRenderedPageBreak/>
        <w:t>Discussion</w:t>
      </w:r>
    </w:p>
    <w:p w14:paraId="63D9CB9C" w14:textId="25B20EF4" w:rsidR="007865DF" w:rsidRDefault="00075BC1" w:rsidP="001C5078">
      <w:pPr>
        <w:pStyle w:val="af7"/>
        <w:spacing w:line="480" w:lineRule="auto"/>
        <w:ind w:left="0"/>
        <w:rPr>
          <w:rFonts w:cs="Arial"/>
          <w:bCs/>
          <w:sz w:val="24"/>
          <w:szCs w:val="24"/>
        </w:rPr>
      </w:pPr>
      <w:r>
        <w:rPr>
          <w:rFonts w:cs="Arial"/>
          <w:bCs/>
          <w:sz w:val="24"/>
          <w:szCs w:val="24"/>
        </w:rPr>
        <w:t>I</w:t>
      </w:r>
      <w:r w:rsidRPr="00BE6085">
        <w:rPr>
          <w:rFonts w:cs="Arial"/>
          <w:bCs/>
          <w:sz w:val="24"/>
          <w:szCs w:val="24"/>
        </w:rPr>
        <w:t xml:space="preserve">n this study, </w:t>
      </w:r>
      <w:r w:rsidR="000937AB">
        <w:rPr>
          <w:rFonts w:cs="Arial"/>
          <w:bCs/>
          <w:sz w:val="24"/>
          <w:szCs w:val="24"/>
        </w:rPr>
        <w:t xml:space="preserve">we provide the </w:t>
      </w:r>
      <w:r w:rsidR="000937AB">
        <w:rPr>
          <w:rFonts w:hint="eastAsia"/>
          <w:sz w:val="24"/>
          <w:szCs w:val="24"/>
        </w:rPr>
        <w:t xml:space="preserve">first </w:t>
      </w:r>
      <w:r w:rsidR="000937AB">
        <w:rPr>
          <w:sz w:val="24"/>
          <w:szCs w:val="24"/>
        </w:rPr>
        <w:t>qualitative and quantitative analysis</w:t>
      </w:r>
      <w:r w:rsidR="000937AB">
        <w:rPr>
          <w:rFonts w:hint="eastAsia"/>
          <w:sz w:val="24"/>
          <w:szCs w:val="24"/>
        </w:rPr>
        <w:t xml:space="preserve"> </w:t>
      </w:r>
      <w:r w:rsidR="000937AB">
        <w:rPr>
          <w:sz w:val="24"/>
          <w:szCs w:val="24"/>
        </w:rPr>
        <w:t xml:space="preserve">of </w:t>
      </w:r>
      <w:r w:rsidR="000937AB">
        <w:rPr>
          <w:rFonts w:hint="eastAsia"/>
          <w:sz w:val="24"/>
          <w:szCs w:val="24"/>
        </w:rPr>
        <w:t xml:space="preserve">ant hitchhiking </w:t>
      </w:r>
      <w:r w:rsidR="000937AB">
        <w:rPr>
          <w:sz w:val="24"/>
          <w:szCs w:val="24"/>
        </w:rPr>
        <w:t xml:space="preserve">behavior </w:t>
      </w:r>
      <w:r w:rsidR="000937AB">
        <w:rPr>
          <w:rFonts w:hint="eastAsia"/>
          <w:sz w:val="24"/>
          <w:szCs w:val="24"/>
        </w:rPr>
        <w:t>using citizen science data</w:t>
      </w:r>
      <w:r w:rsidR="000937AB">
        <w:rPr>
          <w:sz w:val="24"/>
          <w:szCs w:val="24"/>
        </w:rPr>
        <w:t xml:space="preserve">. Our analysis indicates that </w:t>
      </w:r>
      <w:r w:rsidR="000937AB" w:rsidRPr="00BE6085">
        <w:rPr>
          <w:rFonts w:cs="Arial"/>
          <w:bCs/>
          <w:sz w:val="24"/>
          <w:szCs w:val="24"/>
        </w:rPr>
        <w:t>exotic</w:t>
      </w:r>
      <w:r w:rsidR="000937AB">
        <w:rPr>
          <w:rFonts w:cs="Arial"/>
          <w:bCs/>
          <w:sz w:val="24"/>
          <w:szCs w:val="24"/>
        </w:rPr>
        <w:t>/invasive</w:t>
      </w:r>
      <w:r w:rsidR="000937AB" w:rsidRPr="00BE6085">
        <w:rPr>
          <w:rFonts w:cs="Arial"/>
          <w:bCs/>
          <w:sz w:val="24"/>
          <w:szCs w:val="24"/>
        </w:rPr>
        <w:t xml:space="preserve"> ants were major </w:t>
      </w:r>
      <w:r w:rsidR="000937AB">
        <w:rPr>
          <w:rFonts w:cs="Arial"/>
          <w:bCs/>
          <w:sz w:val="24"/>
          <w:szCs w:val="24"/>
        </w:rPr>
        <w:t>“</w:t>
      </w:r>
      <w:r w:rsidR="000937AB" w:rsidRPr="00BE6085">
        <w:rPr>
          <w:rFonts w:cs="Arial"/>
          <w:bCs/>
          <w:sz w:val="24"/>
          <w:szCs w:val="24"/>
        </w:rPr>
        <w:t>hitchhikers</w:t>
      </w:r>
      <w:r w:rsidR="000937AB">
        <w:rPr>
          <w:rFonts w:cs="Arial"/>
          <w:bCs/>
          <w:sz w:val="24"/>
          <w:szCs w:val="24"/>
        </w:rPr>
        <w:t>” as they are overrepresented in our dataset. Exotic ants often are dominant and achieve high local population densities in human-mediated</w:t>
      </w:r>
      <w:r w:rsidR="000937AB">
        <w:rPr>
          <w:rFonts w:cs="Arial" w:hint="eastAsia"/>
          <w:bCs/>
          <w:sz w:val="24"/>
          <w:szCs w:val="24"/>
        </w:rPr>
        <w:t xml:space="preserve"> </w:t>
      </w:r>
      <w:r w:rsidR="000937AB">
        <w:rPr>
          <w:rFonts w:cs="Arial"/>
          <w:bCs/>
          <w:sz w:val="24"/>
          <w:szCs w:val="24"/>
        </w:rPr>
        <w:t>environments (</w:t>
      </w:r>
      <w:commentRangeStart w:id="3"/>
      <w:proofErr w:type="spellStart"/>
      <w:r w:rsidR="000937AB" w:rsidRPr="000B4CF7">
        <w:rPr>
          <w:rFonts w:cs="Arial"/>
          <w:bCs/>
          <w:sz w:val="24"/>
          <w:szCs w:val="24"/>
        </w:rPr>
        <w:t>Holway</w:t>
      </w:r>
      <w:proofErr w:type="spellEnd"/>
      <w:r w:rsidR="000937AB">
        <w:rPr>
          <w:rFonts w:cs="Arial"/>
          <w:bCs/>
          <w:sz w:val="24"/>
          <w:szCs w:val="24"/>
        </w:rPr>
        <w:t xml:space="preserve"> et al., 2002</w:t>
      </w:r>
      <w:commentRangeEnd w:id="3"/>
      <w:r w:rsidR="000937AB">
        <w:rPr>
          <w:rStyle w:val="a5"/>
        </w:rPr>
        <w:commentReference w:id="3"/>
      </w:r>
      <w:r w:rsidR="000937AB">
        <w:rPr>
          <w:rFonts w:cs="Arial"/>
          <w:bCs/>
          <w:sz w:val="24"/>
          <w:szCs w:val="24"/>
        </w:rPr>
        <w:t>), which may have contributed to the higher frequency of exotic/invasive ants hitchhiking on vehicles than native ants. One major consequence of a</w:t>
      </w:r>
      <w:r w:rsidR="000937AB">
        <w:rPr>
          <w:rFonts w:cs="Arial"/>
          <w:bCs/>
          <w:sz w:val="24"/>
          <w:szCs w:val="24"/>
        </w:rPr>
        <w:t xml:space="preserve">nt hitchhiking on vehicles is that </w:t>
      </w:r>
      <w:r w:rsidR="000937AB">
        <w:rPr>
          <w:rFonts w:cs="Arial" w:hint="eastAsia"/>
          <w:bCs/>
          <w:sz w:val="24"/>
          <w:szCs w:val="24"/>
        </w:rPr>
        <w:t>spread of exotic</w:t>
      </w:r>
      <w:r w:rsidR="000937AB">
        <w:rPr>
          <w:rFonts w:cs="Arial"/>
          <w:bCs/>
          <w:sz w:val="24"/>
          <w:szCs w:val="24"/>
        </w:rPr>
        <w:t>/invasive ant</w:t>
      </w:r>
      <w:r w:rsidR="000937AB">
        <w:rPr>
          <w:rFonts w:cs="Arial" w:hint="eastAsia"/>
          <w:bCs/>
          <w:sz w:val="24"/>
          <w:szCs w:val="24"/>
        </w:rPr>
        <w:t xml:space="preserve"> species</w:t>
      </w:r>
      <w:r w:rsidR="000937AB">
        <w:rPr>
          <w:rFonts w:cs="Arial"/>
          <w:bCs/>
          <w:sz w:val="24"/>
          <w:szCs w:val="24"/>
        </w:rPr>
        <w:t xml:space="preserve"> can be accelerated.</w:t>
      </w:r>
      <w:r w:rsidR="00B91396">
        <w:rPr>
          <w:rFonts w:cs="Arial"/>
          <w:bCs/>
          <w:sz w:val="24"/>
          <w:szCs w:val="24"/>
        </w:rPr>
        <w:t xml:space="preserve"> </w:t>
      </w:r>
      <w:r w:rsidR="000937AB">
        <w:rPr>
          <w:rFonts w:cs="Arial"/>
          <w:bCs/>
          <w:sz w:val="24"/>
          <w:szCs w:val="24"/>
        </w:rPr>
        <w:t>T</w:t>
      </w:r>
      <w:r w:rsidR="0011543E">
        <w:rPr>
          <w:rFonts w:cs="Arial"/>
          <w:bCs/>
          <w:sz w:val="24"/>
          <w:szCs w:val="24"/>
        </w:rPr>
        <w:t xml:space="preserve">he </w:t>
      </w:r>
      <w:r w:rsidR="00B91396">
        <w:rPr>
          <w:rFonts w:cs="Arial"/>
          <w:bCs/>
          <w:sz w:val="24"/>
          <w:szCs w:val="24"/>
        </w:rPr>
        <w:t xml:space="preserve">travel distance between </w:t>
      </w:r>
      <w:r w:rsidR="0011543E">
        <w:rPr>
          <w:rFonts w:cs="Arial"/>
          <w:bCs/>
          <w:sz w:val="24"/>
          <w:szCs w:val="24"/>
        </w:rPr>
        <w:t xml:space="preserve">a </w:t>
      </w:r>
      <w:r w:rsidR="00B91396">
        <w:rPr>
          <w:rFonts w:cs="Arial"/>
          <w:bCs/>
          <w:sz w:val="24"/>
          <w:szCs w:val="24"/>
        </w:rPr>
        <w:t xml:space="preserve">parking location and </w:t>
      </w:r>
      <w:r w:rsidR="0011543E">
        <w:rPr>
          <w:rFonts w:cs="Arial"/>
          <w:bCs/>
          <w:sz w:val="24"/>
          <w:szCs w:val="24"/>
        </w:rPr>
        <w:t xml:space="preserve">an </w:t>
      </w:r>
      <w:r w:rsidR="00B91396">
        <w:rPr>
          <w:rFonts w:cs="Arial"/>
          <w:bCs/>
          <w:sz w:val="24"/>
          <w:szCs w:val="24"/>
        </w:rPr>
        <w:t xml:space="preserve">intended destination can be </w:t>
      </w:r>
      <w:r w:rsidR="00A06A93">
        <w:rPr>
          <w:rFonts w:cs="Arial"/>
          <w:bCs/>
          <w:sz w:val="24"/>
          <w:szCs w:val="24"/>
        </w:rPr>
        <w:t>up to</w:t>
      </w:r>
      <w:r w:rsidR="00B91396">
        <w:rPr>
          <w:rFonts w:cs="Arial"/>
          <w:bCs/>
          <w:sz w:val="24"/>
          <w:szCs w:val="24"/>
        </w:rPr>
        <w:t xml:space="preserve"> a few hundred kilometers (e.g., from Nantou County in central Taiwan to Pingtung County in southern Taiwan</w:t>
      </w:r>
      <w:r w:rsidR="000D51A5">
        <w:rPr>
          <w:rFonts w:cs="Arial"/>
          <w:bCs/>
          <w:sz w:val="24"/>
          <w:szCs w:val="24"/>
        </w:rPr>
        <w:t>, Fig. S1</w:t>
      </w:r>
      <w:r w:rsidR="00B91396">
        <w:rPr>
          <w:rFonts w:cs="Arial"/>
          <w:bCs/>
          <w:sz w:val="24"/>
          <w:szCs w:val="24"/>
        </w:rPr>
        <w:t xml:space="preserve">), </w:t>
      </w:r>
      <w:r w:rsidR="007C726C">
        <w:rPr>
          <w:rFonts w:cs="Arial"/>
          <w:bCs/>
          <w:sz w:val="24"/>
          <w:szCs w:val="24"/>
        </w:rPr>
        <w:t xml:space="preserve">which are </w:t>
      </w:r>
      <w:r w:rsidR="00B91396">
        <w:rPr>
          <w:rFonts w:cs="Arial"/>
          <w:bCs/>
          <w:sz w:val="24"/>
          <w:szCs w:val="24"/>
        </w:rPr>
        <w:t xml:space="preserve">largely </w:t>
      </w:r>
      <w:r w:rsidR="0011543E">
        <w:rPr>
          <w:rFonts w:cs="Arial"/>
          <w:bCs/>
          <w:sz w:val="24"/>
          <w:szCs w:val="24"/>
        </w:rPr>
        <w:t xml:space="preserve">beyond </w:t>
      </w:r>
      <w:r w:rsidR="00B91396">
        <w:rPr>
          <w:rFonts w:cs="Arial"/>
          <w:bCs/>
          <w:sz w:val="24"/>
          <w:szCs w:val="24"/>
        </w:rPr>
        <w:t>the distance through natural</w:t>
      </w:r>
      <w:r w:rsidR="0011543E" w:rsidRPr="0011543E">
        <w:rPr>
          <w:rFonts w:cs="Arial"/>
          <w:bCs/>
          <w:sz w:val="24"/>
          <w:szCs w:val="24"/>
        </w:rPr>
        <w:t xml:space="preserve"> </w:t>
      </w:r>
      <w:r w:rsidR="0011543E">
        <w:rPr>
          <w:rFonts w:cs="Arial"/>
          <w:bCs/>
          <w:sz w:val="24"/>
          <w:szCs w:val="24"/>
        </w:rPr>
        <w:t>dispersal</w:t>
      </w:r>
      <w:r w:rsidR="00B91396">
        <w:rPr>
          <w:rFonts w:cs="Arial"/>
          <w:bCs/>
          <w:sz w:val="24"/>
          <w:szCs w:val="24"/>
        </w:rPr>
        <w:t xml:space="preserve">. </w:t>
      </w:r>
      <w:r w:rsidR="001C5078">
        <w:rPr>
          <w:rFonts w:cs="Arial"/>
          <w:bCs/>
          <w:sz w:val="24"/>
          <w:szCs w:val="24"/>
        </w:rPr>
        <w:t>H</w:t>
      </w:r>
      <w:r w:rsidR="00B91396">
        <w:rPr>
          <w:rFonts w:cs="Arial"/>
          <w:bCs/>
          <w:sz w:val="24"/>
          <w:szCs w:val="24"/>
        </w:rPr>
        <w:t>itchhiking events can take place within several hours</w:t>
      </w:r>
      <w:r w:rsidR="0011543E">
        <w:rPr>
          <w:rFonts w:cs="Arial"/>
          <w:bCs/>
          <w:sz w:val="24"/>
          <w:szCs w:val="24"/>
        </w:rPr>
        <w:t xml:space="preserve"> after parking</w:t>
      </w:r>
      <w:r w:rsidR="00B91396">
        <w:rPr>
          <w:rFonts w:cs="Arial"/>
          <w:bCs/>
          <w:sz w:val="24"/>
          <w:szCs w:val="24"/>
        </w:rPr>
        <w:t xml:space="preserve">, during which </w:t>
      </w:r>
      <w:r w:rsidR="00B91396">
        <w:rPr>
          <w:rFonts w:cs="Arial" w:hint="eastAsia"/>
          <w:bCs/>
          <w:sz w:val="24"/>
          <w:szCs w:val="24"/>
        </w:rPr>
        <w:t xml:space="preserve">workers </w:t>
      </w:r>
      <w:r w:rsidR="00DD01F2">
        <w:rPr>
          <w:rFonts w:cs="Arial"/>
          <w:bCs/>
          <w:sz w:val="24"/>
          <w:szCs w:val="24"/>
        </w:rPr>
        <w:t>often</w:t>
      </w:r>
      <w:r w:rsidR="00DD01F2">
        <w:rPr>
          <w:rFonts w:cs="Arial" w:hint="eastAsia"/>
          <w:bCs/>
          <w:sz w:val="24"/>
          <w:szCs w:val="24"/>
        </w:rPr>
        <w:t xml:space="preserve"> </w:t>
      </w:r>
      <w:r w:rsidR="00B91396">
        <w:rPr>
          <w:rFonts w:cs="Arial"/>
          <w:bCs/>
          <w:sz w:val="24"/>
          <w:szCs w:val="24"/>
        </w:rPr>
        <w:t>carry</w:t>
      </w:r>
      <w:r w:rsidR="00B91396">
        <w:rPr>
          <w:rFonts w:cs="Arial" w:hint="eastAsia"/>
          <w:bCs/>
          <w:sz w:val="24"/>
          <w:szCs w:val="24"/>
        </w:rPr>
        <w:t xml:space="preserve"> </w:t>
      </w:r>
      <w:r w:rsidR="007C726C">
        <w:rPr>
          <w:rFonts w:cs="Arial"/>
          <w:bCs/>
          <w:sz w:val="24"/>
          <w:szCs w:val="24"/>
        </w:rPr>
        <w:t>brood</w:t>
      </w:r>
      <w:r w:rsidR="00B91396">
        <w:rPr>
          <w:rFonts w:cs="Arial"/>
          <w:bCs/>
          <w:sz w:val="24"/>
          <w:szCs w:val="24"/>
        </w:rPr>
        <w:t xml:space="preserve"> along</w:t>
      </w:r>
      <w:r w:rsidR="00B91396">
        <w:rPr>
          <w:rFonts w:cs="Arial" w:hint="eastAsia"/>
          <w:bCs/>
          <w:sz w:val="24"/>
          <w:szCs w:val="24"/>
        </w:rPr>
        <w:t xml:space="preserve"> </w:t>
      </w:r>
      <w:r w:rsidR="00B91396">
        <w:rPr>
          <w:rFonts w:cs="Arial"/>
          <w:bCs/>
          <w:sz w:val="24"/>
          <w:szCs w:val="24"/>
        </w:rPr>
        <w:t>with queen(s)</w:t>
      </w:r>
      <w:r w:rsidR="001C5078">
        <w:rPr>
          <w:rFonts w:cs="Arial"/>
          <w:bCs/>
          <w:sz w:val="24"/>
          <w:szCs w:val="24"/>
        </w:rPr>
        <w:t xml:space="preserve"> </w:t>
      </w:r>
      <w:r w:rsidR="00B91396">
        <w:rPr>
          <w:rFonts w:cs="Arial"/>
          <w:bCs/>
          <w:sz w:val="24"/>
          <w:szCs w:val="24"/>
        </w:rPr>
        <w:t xml:space="preserve">and </w:t>
      </w:r>
      <w:commentRangeStart w:id="4"/>
      <w:r w:rsidR="00B91396">
        <w:rPr>
          <w:rFonts w:cs="Arial"/>
          <w:bCs/>
          <w:sz w:val="24"/>
          <w:szCs w:val="24"/>
        </w:rPr>
        <w:t xml:space="preserve">move together </w:t>
      </w:r>
      <w:r w:rsidR="00B91396">
        <w:rPr>
          <w:rFonts w:cs="Arial" w:hint="eastAsia"/>
          <w:bCs/>
          <w:sz w:val="24"/>
          <w:szCs w:val="24"/>
        </w:rPr>
        <w:t>to the vehicles</w:t>
      </w:r>
      <w:r w:rsidR="00B91396">
        <w:rPr>
          <w:rFonts w:cs="Arial"/>
          <w:bCs/>
          <w:sz w:val="24"/>
          <w:szCs w:val="24"/>
        </w:rPr>
        <w:t xml:space="preserve">. </w:t>
      </w:r>
      <w:commentRangeEnd w:id="4"/>
      <w:r w:rsidR="00B91396">
        <w:rPr>
          <w:rStyle w:val="a5"/>
        </w:rPr>
        <w:commentReference w:id="4"/>
      </w:r>
      <w:r w:rsidR="00B91396">
        <w:rPr>
          <w:rFonts w:cs="Arial"/>
          <w:bCs/>
          <w:sz w:val="24"/>
          <w:szCs w:val="24"/>
        </w:rPr>
        <w:t xml:space="preserve">This suggests that ant hitchhiking </w:t>
      </w:r>
      <w:r w:rsidR="00B91396">
        <w:rPr>
          <w:rFonts w:cs="Arial" w:hint="eastAsia"/>
          <w:bCs/>
          <w:sz w:val="24"/>
          <w:szCs w:val="24"/>
        </w:rPr>
        <w:t>is not</w:t>
      </w:r>
      <w:r w:rsidR="00B91396">
        <w:rPr>
          <w:rFonts w:cs="Arial"/>
          <w:bCs/>
          <w:sz w:val="24"/>
          <w:szCs w:val="24"/>
        </w:rPr>
        <w:t xml:space="preserve"> </w:t>
      </w:r>
      <w:r w:rsidR="00DD01F2">
        <w:rPr>
          <w:rFonts w:cs="Arial"/>
          <w:bCs/>
          <w:sz w:val="24"/>
          <w:szCs w:val="24"/>
        </w:rPr>
        <w:t>merely</w:t>
      </w:r>
      <w:r w:rsidR="00B91396">
        <w:rPr>
          <w:rFonts w:cs="Arial"/>
          <w:bCs/>
          <w:sz w:val="24"/>
          <w:szCs w:val="24"/>
        </w:rPr>
        <w:t xml:space="preserve"> </w:t>
      </w:r>
      <w:r w:rsidR="00B91396">
        <w:rPr>
          <w:rFonts w:cs="Arial" w:hint="eastAsia"/>
          <w:bCs/>
          <w:sz w:val="24"/>
          <w:szCs w:val="24"/>
        </w:rPr>
        <w:t>foraging</w:t>
      </w:r>
      <w:r w:rsidR="00B91396">
        <w:rPr>
          <w:rFonts w:cs="Arial"/>
          <w:bCs/>
          <w:sz w:val="24"/>
          <w:szCs w:val="24"/>
        </w:rPr>
        <w:t xml:space="preserve"> behavior</w:t>
      </w:r>
      <w:r w:rsidR="00B91396">
        <w:rPr>
          <w:rFonts w:cs="Arial" w:hint="eastAsia"/>
          <w:bCs/>
          <w:sz w:val="24"/>
          <w:szCs w:val="24"/>
        </w:rPr>
        <w:t xml:space="preserve"> </w:t>
      </w:r>
      <w:r w:rsidR="00B91396">
        <w:rPr>
          <w:rFonts w:cs="Arial"/>
          <w:bCs/>
          <w:sz w:val="24"/>
          <w:szCs w:val="24"/>
        </w:rPr>
        <w:t xml:space="preserve">but </w:t>
      </w:r>
      <w:r w:rsidR="001C5078">
        <w:rPr>
          <w:rFonts w:cs="Arial"/>
          <w:bCs/>
          <w:sz w:val="24"/>
          <w:szCs w:val="24"/>
        </w:rPr>
        <w:t>also</w:t>
      </w:r>
      <w:r w:rsidR="001C5078">
        <w:rPr>
          <w:rFonts w:cs="Arial" w:hint="eastAsia"/>
          <w:bCs/>
          <w:sz w:val="24"/>
          <w:szCs w:val="24"/>
        </w:rPr>
        <w:t xml:space="preserve"> </w:t>
      </w:r>
      <w:r w:rsidR="00B91396">
        <w:rPr>
          <w:rFonts w:cs="Arial"/>
          <w:bCs/>
          <w:sz w:val="24"/>
          <w:szCs w:val="24"/>
        </w:rPr>
        <w:t xml:space="preserve">a </w:t>
      </w:r>
      <w:r w:rsidR="00B91396">
        <w:rPr>
          <w:rFonts w:cs="Arial" w:hint="eastAsia"/>
          <w:bCs/>
          <w:sz w:val="24"/>
          <w:szCs w:val="24"/>
        </w:rPr>
        <w:t>coloniz</w:t>
      </w:r>
      <w:r w:rsidR="00B91396">
        <w:rPr>
          <w:rFonts w:cs="Arial"/>
          <w:bCs/>
          <w:sz w:val="24"/>
          <w:szCs w:val="24"/>
        </w:rPr>
        <w:t>ation attempt, potentially driven by high population pressure</w:t>
      </w:r>
      <w:r w:rsidR="00DD01F2">
        <w:rPr>
          <w:rFonts w:cs="Arial"/>
          <w:bCs/>
          <w:sz w:val="24"/>
          <w:szCs w:val="24"/>
        </w:rPr>
        <w:t xml:space="preserve"> or vehicles offering preferred nesting spot</w:t>
      </w:r>
      <w:r w:rsidR="007C726C">
        <w:rPr>
          <w:rFonts w:cs="Arial"/>
          <w:bCs/>
          <w:sz w:val="24"/>
          <w:szCs w:val="24"/>
        </w:rPr>
        <w:t>s</w:t>
      </w:r>
      <w:r>
        <w:rPr>
          <w:rFonts w:cs="Arial"/>
          <w:bCs/>
          <w:sz w:val="24"/>
          <w:szCs w:val="24"/>
        </w:rPr>
        <w:t>,</w:t>
      </w:r>
      <w:r w:rsidR="00DD01F2">
        <w:rPr>
          <w:rFonts w:cs="Arial"/>
          <w:bCs/>
          <w:sz w:val="24"/>
          <w:szCs w:val="24"/>
        </w:rPr>
        <w:t xml:space="preserve"> such as pre-existing physical space or cervices</w:t>
      </w:r>
      <w:r w:rsidR="00B91396">
        <w:rPr>
          <w:rFonts w:cs="Arial"/>
          <w:bCs/>
          <w:sz w:val="24"/>
          <w:szCs w:val="24"/>
        </w:rPr>
        <w:t>.</w:t>
      </w:r>
      <w:r w:rsidR="001C5078">
        <w:rPr>
          <w:rFonts w:cs="Arial"/>
          <w:bCs/>
          <w:sz w:val="24"/>
          <w:szCs w:val="24"/>
        </w:rPr>
        <w:t xml:space="preserve"> </w:t>
      </w:r>
      <w:r w:rsidR="006E087F">
        <w:rPr>
          <w:rFonts w:cs="Arial"/>
          <w:bCs/>
          <w:sz w:val="24"/>
          <w:szCs w:val="24"/>
        </w:rPr>
        <w:t>In</w:t>
      </w:r>
      <w:r w:rsidR="00286FF8">
        <w:rPr>
          <w:rFonts w:cs="Arial"/>
          <w:bCs/>
          <w:sz w:val="24"/>
          <w:szCs w:val="24"/>
        </w:rPr>
        <w:t>deed,</w:t>
      </w:r>
      <w:r w:rsidR="006E087F">
        <w:rPr>
          <w:rFonts w:cs="Arial"/>
          <w:bCs/>
          <w:sz w:val="24"/>
          <w:szCs w:val="24"/>
        </w:rPr>
        <w:t xml:space="preserve"> </w:t>
      </w:r>
      <w:r w:rsidR="00286FF8">
        <w:rPr>
          <w:rFonts w:cs="Arial"/>
          <w:bCs/>
          <w:sz w:val="24"/>
          <w:szCs w:val="24"/>
        </w:rPr>
        <w:t>the</w:t>
      </w:r>
      <w:r w:rsidR="00430BAA">
        <w:rPr>
          <w:rFonts w:cs="Arial"/>
          <w:bCs/>
          <w:sz w:val="24"/>
          <w:szCs w:val="24"/>
        </w:rPr>
        <w:t xml:space="preserve"> </w:t>
      </w:r>
      <w:r w:rsidR="001C5078">
        <w:rPr>
          <w:rFonts w:cs="Arial"/>
          <w:bCs/>
          <w:sz w:val="24"/>
          <w:szCs w:val="24"/>
        </w:rPr>
        <w:t>exotic</w:t>
      </w:r>
      <w:r w:rsidR="00286FF8">
        <w:rPr>
          <w:rFonts w:cs="Arial"/>
          <w:bCs/>
          <w:sz w:val="24"/>
          <w:szCs w:val="24"/>
        </w:rPr>
        <w:t xml:space="preserve"> black cocoa ant (</w:t>
      </w:r>
      <w:r w:rsidR="00286FF8">
        <w:rPr>
          <w:rFonts w:cs="Arial"/>
          <w:bCs/>
          <w:i/>
          <w:sz w:val="24"/>
          <w:szCs w:val="24"/>
        </w:rPr>
        <w:t>D</w:t>
      </w:r>
      <w:r w:rsidR="00286FF8">
        <w:rPr>
          <w:rFonts w:cs="Arial"/>
          <w:bCs/>
          <w:sz w:val="24"/>
          <w:szCs w:val="24"/>
        </w:rPr>
        <w:t xml:space="preserve">. </w:t>
      </w:r>
      <w:r w:rsidR="00286FF8">
        <w:rPr>
          <w:rFonts w:cs="Arial"/>
          <w:bCs/>
          <w:i/>
          <w:sz w:val="24"/>
          <w:szCs w:val="24"/>
        </w:rPr>
        <w:t>thoracicus</w:t>
      </w:r>
      <w:r w:rsidR="00286FF8">
        <w:rPr>
          <w:rFonts w:cs="Arial"/>
          <w:bCs/>
          <w:sz w:val="24"/>
          <w:szCs w:val="24"/>
        </w:rPr>
        <w:t xml:space="preserve">), </w:t>
      </w:r>
      <w:r w:rsidR="006E087F">
        <w:rPr>
          <w:rFonts w:cs="Arial"/>
          <w:bCs/>
          <w:sz w:val="24"/>
          <w:szCs w:val="24"/>
        </w:rPr>
        <w:t>the most common hitchhiking species in our dataset, exhibits notably high local densities in central Taiwan</w:t>
      </w:r>
      <w:r w:rsidR="00430BAA">
        <w:rPr>
          <w:rFonts w:cs="Arial"/>
          <w:bCs/>
          <w:sz w:val="24"/>
          <w:szCs w:val="24"/>
        </w:rPr>
        <w:t xml:space="preserve"> </w:t>
      </w:r>
      <w:r w:rsidR="00430BAA">
        <w:rPr>
          <w:rFonts w:cs="Arial"/>
          <w:bCs/>
          <w:sz w:val="24"/>
          <w:szCs w:val="24"/>
        </w:rPr>
        <w:fldChar w:fldCharType="begin"/>
      </w:r>
      <w:r w:rsidR="00430BAA">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sidR="00430BAA">
        <w:rPr>
          <w:rFonts w:cs="Arial"/>
          <w:bCs/>
          <w:sz w:val="24"/>
          <w:szCs w:val="24"/>
        </w:rPr>
        <w:fldChar w:fldCharType="separate"/>
      </w:r>
      <w:r w:rsidR="00430BAA">
        <w:rPr>
          <w:rFonts w:cs="Arial"/>
          <w:bCs/>
          <w:sz w:val="24"/>
          <w:szCs w:val="24"/>
        </w:rPr>
        <w:t>(Hsu et al. 2022)</w:t>
      </w:r>
      <w:r w:rsidR="00430BAA">
        <w:rPr>
          <w:rFonts w:cs="Arial"/>
          <w:bCs/>
          <w:sz w:val="24"/>
          <w:szCs w:val="24"/>
        </w:rPr>
        <w:fldChar w:fldCharType="end"/>
      </w:r>
      <w:r w:rsidR="006E087F">
        <w:rPr>
          <w:rFonts w:cs="Arial"/>
          <w:bCs/>
          <w:sz w:val="24"/>
          <w:szCs w:val="24"/>
        </w:rPr>
        <w:t xml:space="preserve">, and </w:t>
      </w:r>
      <w:r w:rsidR="00286FF8">
        <w:rPr>
          <w:rFonts w:cs="Arial"/>
          <w:bCs/>
          <w:sz w:val="24"/>
          <w:szCs w:val="24"/>
        </w:rPr>
        <w:t xml:space="preserve">is </w:t>
      </w:r>
      <w:r w:rsidR="006E087F" w:rsidRPr="00255480">
        <w:rPr>
          <w:rFonts w:cs="Arial"/>
          <w:bCs/>
          <w:sz w:val="24"/>
          <w:szCs w:val="24"/>
        </w:rPr>
        <w:t>usually</w:t>
      </w:r>
      <w:r w:rsidR="00286FF8">
        <w:rPr>
          <w:rFonts w:cs="Arial"/>
          <w:bCs/>
          <w:sz w:val="24"/>
          <w:szCs w:val="24"/>
        </w:rPr>
        <w:t xml:space="preserve"> found to</w:t>
      </w:r>
      <w:r w:rsidR="006E087F" w:rsidRPr="00255480">
        <w:rPr>
          <w:rFonts w:cs="Arial"/>
          <w:bCs/>
          <w:sz w:val="24"/>
          <w:szCs w:val="24"/>
        </w:rPr>
        <w:t xml:space="preserve"> </w:t>
      </w:r>
      <w:r w:rsidR="00430BAA">
        <w:rPr>
          <w:rFonts w:cs="Arial"/>
          <w:bCs/>
          <w:sz w:val="24"/>
          <w:szCs w:val="24"/>
        </w:rPr>
        <w:t xml:space="preserve">move </w:t>
      </w:r>
      <w:r w:rsidR="006E087F" w:rsidRPr="00255480">
        <w:rPr>
          <w:rFonts w:cs="Arial"/>
          <w:bCs/>
          <w:sz w:val="24"/>
          <w:szCs w:val="24"/>
        </w:rPr>
        <w:t xml:space="preserve">nest </w:t>
      </w:r>
      <w:r w:rsidR="00430BAA">
        <w:rPr>
          <w:rFonts w:cs="Arial"/>
          <w:bCs/>
          <w:sz w:val="24"/>
          <w:szCs w:val="24"/>
        </w:rPr>
        <w:t xml:space="preserve">from </w:t>
      </w:r>
      <w:r w:rsidR="006E087F" w:rsidRPr="00255480">
        <w:rPr>
          <w:rFonts w:cs="Arial"/>
          <w:bCs/>
          <w:sz w:val="24"/>
          <w:szCs w:val="24"/>
        </w:rPr>
        <w:t xml:space="preserve">tree trunks </w:t>
      </w:r>
      <w:r w:rsidR="00430BAA">
        <w:rPr>
          <w:rFonts w:cs="Arial"/>
          <w:bCs/>
          <w:sz w:val="24"/>
          <w:szCs w:val="24"/>
        </w:rPr>
        <w:t>to</w:t>
      </w:r>
      <w:r w:rsidR="006E087F" w:rsidRPr="00255480">
        <w:rPr>
          <w:rFonts w:cs="Arial"/>
          <w:bCs/>
          <w:sz w:val="24"/>
          <w:szCs w:val="24"/>
        </w:rPr>
        <w:t xml:space="preserve"> </w:t>
      </w:r>
      <w:r w:rsidR="00166DB1">
        <w:rPr>
          <w:rFonts w:cs="Arial"/>
          <w:bCs/>
          <w:sz w:val="24"/>
          <w:szCs w:val="24"/>
        </w:rPr>
        <w:t xml:space="preserve">nearby </w:t>
      </w:r>
      <w:r w:rsidR="00430BAA">
        <w:rPr>
          <w:rFonts w:cs="Arial"/>
          <w:bCs/>
          <w:sz w:val="24"/>
          <w:szCs w:val="24"/>
        </w:rPr>
        <w:t xml:space="preserve">pre-existing </w:t>
      </w:r>
      <w:r w:rsidR="006E087F" w:rsidRPr="00255480">
        <w:rPr>
          <w:rFonts w:cs="Arial"/>
          <w:bCs/>
          <w:sz w:val="24"/>
          <w:szCs w:val="24"/>
        </w:rPr>
        <w:t xml:space="preserve">artificial structures </w:t>
      </w:r>
      <w:r w:rsidR="00430BAA">
        <w:rPr>
          <w:rFonts w:cs="Arial"/>
          <w:bCs/>
          <w:sz w:val="24"/>
          <w:szCs w:val="24"/>
        </w:rPr>
        <w:t>with cervices</w:t>
      </w:r>
      <w:r w:rsidR="00166DB1">
        <w:rPr>
          <w:rFonts w:cs="Arial"/>
          <w:bCs/>
          <w:sz w:val="24"/>
          <w:szCs w:val="24"/>
        </w:rPr>
        <w:t>,</w:t>
      </w:r>
      <w:r w:rsidR="006E087F">
        <w:rPr>
          <w:rFonts w:cs="Arial"/>
          <w:bCs/>
          <w:sz w:val="24"/>
          <w:szCs w:val="24"/>
        </w:rPr>
        <w:t xml:space="preserve"> which </w:t>
      </w:r>
      <w:r w:rsidR="00166DB1">
        <w:rPr>
          <w:rFonts w:cs="Arial"/>
          <w:bCs/>
          <w:sz w:val="24"/>
          <w:szCs w:val="24"/>
        </w:rPr>
        <w:t>vehicles highly resemble to</w:t>
      </w:r>
      <w:r w:rsidR="00861453">
        <w:rPr>
          <w:rFonts w:cs="Arial"/>
          <w:bCs/>
          <w:sz w:val="24"/>
          <w:szCs w:val="24"/>
        </w:rPr>
        <w:t>.</w:t>
      </w:r>
    </w:p>
    <w:p w14:paraId="0F7282F2" w14:textId="0E0980AF" w:rsidR="007865DF" w:rsidRDefault="001C5078">
      <w:pPr>
        <w:spacing w:line="480" w:lineRule="auto"/>
        <w:ind w:firstLine="720"/>
        <w:rPr>
          <w:rFonts w:cs="Arial"/>
          <w:bCs/>
          <w:sz w:val="24"/>
          <w:szCs w:val="24"/>
        </w:rPr>
      </w:pPr>
      <w:r>
        <w:rPr>
          <w:rFonts w:cs="Arial"/>
          <w:bCs/>
          <w:sz w:val="24"/>
          <w:szCs w:val="24"/>
        </w:rPr>
        <w:t>Based on our analyses, we argue that at least three</w:t>
      </w:r>
      <w:r w:rsidR="00B91396">
        <w:rPr>
          <w:rFonts w:cs="Arial"/>
          <w:bCs/>
          <w:sz w:val="24"/>
          <w:szCs w:val="24"/>
        </w:rPr>
        <w:t xml:space="preserve"> factors</w:t>
      </w:r>
      <w:r>
        <w:rPr>
          <w:rFonts w:cs="Arial"/>
          <w:bCs/>
          <w:sz w:val="24"/>
          <w:szCs w:val="24"/>
        </w:rPr>
        <w:t xml:space="preserve"> may play a critical role in</w:t>
      </w:r>
      <w:r w:rsidR="00B91396">
        <w:rPr>
          <w:rFonts w:cs="Arial"/>
          <w:bCs/>
          <w:sz w:val="24"/>
          <w:szCs w:val="24"/>
        </w:rPr>
        <w:t xml:space="preserve"> determin</w:t>
      </w:r>
      <w:r>
        <w:rPr>
          <w:rFonts w:cs="Arial"/>
          <w:bCs/>
          <w:sz w:val="24"/>
          <w:szCs w:val="24"/>
        </w:rPr>
        <w:t>ing</w:t>
      </w:r>
      <w:r w:rsidR="00B91396">
        <w:rPr>
          <w:rFonts w:cs="Arial"/>
          <w:bCs/>
          <w:sz w:val="24"/>
          <w:szCs w:val="24"/>
        </w:rPr>
        <w:t xml:space="preserve"> a</w:t>
      </w:r>
      <w:r w:rsidR="00B91396">
        <w:rPr>
          <w:rFonts w:cs="Arial" w:hint="eastAsia"/>
          <w:bCs/>
          <w:sz w:val="24"/>
          <w:szCs w:val="24"/>
        </w:rPr>
        <w:t xml:space="preserve"> success</w:t>
      </w:r>
      <w:r w:rsidR="00B91396">
        <w:rPr>
          <w:rFonts w:cs="Arial"/>
          <w:bCs/>
          <w:sz w:val="24"/>
          <w:szCs w:val="24"/>
        </w:rPr>
        <w:t>ful</w:t>
      </w:r>
      <w:r w:rsidR="00B91396">
        <w:rPr>
          <w:rFonts w:cs="Arial" w:hint="eastAsia"/>
          <w:bCs/>
          <w:sz w:val="24"/>
          <w:szCs w:val="24"/>
        </w:rPr>
        <w:t xml:space="preserve"> </w:t>
      </w:r>
      <w:r w:rsidR="00B91396">
        <w:rPr>
          <w:rFonts w:cs="Arial"/>
          <w:bCs/>
          <w:sz w:val="24"/>
          <w:szCs w:val="24"/>
        </w:rPr>
        <w:t xml:space="preserve">ant </w:t>
      </w:r>
      <w:r w:rsidR="00B91396">
        <w:rPr>
          <w:rFonts w:cs="Arial" w:hint="eastAsia"/>
          <w:bCs/>
          <w:sz w:val="24"/>
          <w:szCs w:val="24"/>
        </w:rPr>
        <w:t>hitchhiking event</w:t>
      </w:r>
      <w:r>
        <w:rPr>
          <w:rFonts w:cs="Arial"/>
          <w:bCs/>
          <w:sz w:val="24"/>
          <w:szCs w:val="24"/>
        </w:rPr>
        <w:t xml:space="preserve"> (i.e., from moving on a vehicle to arriving in a new place)</w:t>
      </w:r>
      <w:r w:rsidR="00B91396">
        <w:rPr>
          <w:rFonts w:cs="Arial"/>
          <w:bCs/>
          <w:sz w:val="24"/>
          <w:szCs w:val="24"/>
        </w:rPr>
        <w:t xml:space="preserve"> (Fig. 3). </w:t>
      </w:r>
      <w:r w:rsidR="00B91396">
        <w:rPr>
          <w:rFonts w:cs="Arial" w:hint="eastAsia"/>
          <w:bCs/>
          <w:sz w:val="24"/>
          <w:szCs w:val="24"/>
        </w:rPr>
        <w:t xml:space="preserve">First, ants </w:t>
      </w:r>
      <w:r w:rsidR="00B91396">
        <w:rPr>
          <w:rFonts w:cs="Arial"/>
          <w:bCs/>
          <w:sz w:val="24"/>
          <w:szCs w:val="24"/>
        </w:rPr>
        <w:t>need to</w:t>
      </w:r>
      <w:r w:rsidR="00B91396">
        <w:rPr>
          <w:rFonts w:cs="Arial" w:hint="eastAsia"/>
          <w:bCs/>
          <w:sz w:val="24"/>
          <w:szCs w:val="24"/>
        </w:rPr>
        <w:t xml:space="preserve"> </w:t>
      </w:r>
      <w:r w:rsidR="00B91396">
        <w:rPr>
          <w:rFonts w:cs="Arial"/>
          <w:bCs/>
          <w:sz w:val="24"/>
          <w:szCs w:val="24"/>
        </w:rPr>
        <w:t>encounter</w:t>
      </w:r>
      <w:r w:rsidR="00B91396">
        <w:rPr>
          <w:rFonts w:cs="Arial" w:hint="eastAsia"/>
          <w:bCs/>
          <w:sz w:val="24"/>
          <w:szCs w:val="24"/>
        </w:rPr>
        <w:t xml:space="preserve"> vehicle</w:t>
      </w:r>
      <w:r w:rsidR="00B91396">
        <w:rPr>
          <w:rFonts w:cs="Arial"/>
          <w:bCs/>
          <w:sz w:val="24"/>
          <w:szCs w:val="24"/>
        </w:rPr>
        <w:t xml:space="preserve">s, which largely </w:t>
      </w:r>
      <w:r w:rsidR="00B91396">
        <w:rPr>
          <w:rFonts w:cs="Arial" w:hint="eastAsia"/>
          <w:bCs/>
          <w:sz w:val="24"/>
          <w:szCs w:val="24"/>
        </w:rPr>
        <w:t>depend</w:t>
      </w:r>
      <w:r w:rsidR="00B91396">
        <w:rPr>
          <w:rFonts w:cs="Arial"/>
          <w:bCs/>
          <w:sz w:val="24"/>
          <w:szCs w:val="24"/>
        </w:rPr>
        <w:t>s</w:t>
      </w:r>
      <w:r w:rsidR="00B91396">
        <w:rPr>
          <w:rFonts w:cs="Arial" w:hint="eastAsia"/>
          <w:bCs/>
          <w:sz w:val="24"/>
          <w:szCs w:val="24"/>
        </w:rPr>
        <w:t xml:space="preserve"> on the</w:t>
      </w:r>
      <w:r w:rsidR="00B91396">
        <w:rPr>
          <w:rFonts w:cs="Arial"/>
          <w:bCs/>
          <w:sz w:val="24"/>
          <w:szCs w:val="24"/>
        </w:rPr>
        <w:t>ir</w:t>
      </w:r>
      <w:r w:rsidR="00B91396">
        <w:rPr>
          <w:rFonts w:cs="Arial" w:hint="eastAsia"/>
          <w:bCs/>
          <w:sz w:val="24"/>
          <w:szCs w:val="24"/>
        </w:rPr>
        <w:t xml:space="preserve"> searching </w:t>
      </w:r>
      <w:r w:rsidR="00B91396">
        <w:rPr>
          <w:rFonts w:cs="Arial"/>
          <w:bCs/>
          <w:sz w:val="24"/>
          <w:szCs w:val="24"/>
        </w:rPr>
        <w:t>or explor</w:t>
      </w:r>
      <w:r w:rsidR="00955036">
        <w:rPr>
          <w:rFonts w:cs="Arial"/>
          <w:bCs/>
          <w:sz w:val="24"/>
          <w:szCs w:val="24"/>
        </w:rPr>
        <w:t>atory</w:t>
      </w:r>
      <w:r w:rsidR="00B91396">
        <w:rPr>
          <w:rFonts w:cs="Arial"/>
          <w:bCs/>
          <w:sz w:val="24"/>
          <w:szCs w:val="24"/>
        </w:rPr>
        <w:t xml:space="preserve"> behavior</w:t>
      </w:r>
      <w:r w:rsidR="00B91396">
        <w:rPr>
          <w:rFonts w:cs="Arial" w:hint="eastAsia"/>
          <w:bCs/>
          <w:sz w:val="24"/>
          <w:szCs w:val="24"/>
        </w:rPr>
        <w:t xml:space="preserve">. </w:t>
      </w:r>
      <w:r w:rsidR="00A31E36">
        <w:rPr>
          <w:rFonts w:cs="Arial"/>
          <w:bCs/>
          <w:sz w:val="24"/>
          <w:szCs w:val="24"/>
        </w:rPr>
        <w:t>Significantly m</w:t>
      </w:r>
      <w:r w:rsidR="00B91396">
        <w:rPr>
          <w:rFonts w:cs="Arial"/>
          <w:bCs/>
          <w:sz w:val="24"/>
          <w:szCs w:val="24"/>
        </w:rPr>
        <w:t xml:space="preserve">ore hitchhiking </w:t>
      </w:r>
      <w:r w:rsidR="00B91396">
        <w:rPr>
          <w:rFonts w:cs="Arial"/>
          <w:bCs/>
          <w:sz w:val="24"/>
          <w:szCs w:val="24"/>
        </w:rPr>
        <w:lastRenderedPageBreak/>
        <w:t xml:space="preserve">cases </w:t>
      </w:r>
      <w:r w:rsidR="00A31E36">
        <w:rPr>
          <w:rFonts w:cs="Arial"/>
          <w:bCs/>
          <w:sz w:val="24"/>
          <w:szCs w:val="24"/>
        </w:rPr>
        <w:t xml:space="preserve">were reported </w:t>
      </w:r>
      <w:r w:rsidR="00B91396">
        <w:rPr>
          <w:rFonts w:cs="Arial"/>
          <w:bCs/>
          <w:sz w:val="24"/>
          <w:szCs w:val="24"/>
        </w:rPr>
        <w:t>in spring and summer compared to fall and winter (Fig. 2)</w:t>
      </w:r>
      <w:r w:rsidR="00A31E36">
        <w:rPr>
          <w:rFonts w:cs="Arial"/>
          <w:bCs/>
          <w:sz w:val="24"/>
          <w:szCs w:val="24"/>
        </w:rPr>
        <w:t xml:space="preserve">, which is consist with ants generally foraging more actively under warmer conditions </w:t>
      </w:r>
      <w:r w:rsidR="00A31E36">
        <w:rPr>
          <w:rFonts w:cs="Arial"/>
          <w:bCs/>
          <w:sz w:val="24"/>
          <w:szCs w:val="24"/>
        </w:rPr>
        <w:fldChar w:fldCharType="begin"/>
      </w:r>
      <w:r w:rsidR="00A31E36">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sidR="00A31E36">
        <w:rPr>
          <w:rFonts w:cs="Arial"/>
          <w:bCs/>
          <w:sz w:val="24"/>
          <w:szCs w:val="24"/>
        </w:rPr>
        <w:fldChar w:fldCharType="separate"/>
      </w:r>
      <w:r w:rsidR="00A31E36">
        <w:rPr>
          <w:rFonts w:cs="Arial"/>
          <w:bCs/>
          <w:noProof/>
          <w:sz w:val="24"/>
          <w:szCs w:val="24"/>
        </w:rPr>
        <w:t>(Parr and Bishop 2022)</w:t>
      </w:r>
      <w:r w:rsidR="00A31E36">
        <w:rPr>
          <w:rFonts w:cs="Arial"/>
          <w:bCs/>
          <w:sz w:val="24"/>
          <w:szCs w:val="24"/>
        </w:rPr>
        <w:fldChar w:fldCharType="end"/>
      </w:r>
      <w:r w:rsidR="00B91396">
        <w:rPr>
          <w:rFonts w:cs="Arial"/>
          <w:bCs/>
          <w:sz w:val="24"/>
          <w:szCs w:val="24"/>
        </w:rPr>
        <w:t xml:space="preserve">. </w:t>
      </w:r>
      <w:r w:rsidR="00265A0D">
        <w:rPr>
          <w:rFonts w:cs="Arial"/>
          <w:bCs/>
          <w:sz w:val="24"/>
          <w:szCs w:val="24"/>
        </w:rPr>
        <w:t xml:space="preserve">Interactions between human behaviors and ant </w:t>
      </w:r>
      <w:r w:rsidR="00B91396">
        <w:rPr>
          <w:rFonts w:cs="Arial"/>
          <w:bCs/>
          <w:sz w:val="24"/>
          <w:szCs w:val="24"/>
        </w:rPr>
        <w:t xml:space="preserve">habitat may </w:t>
      </w:r>
      <w:r w:rsidR="009C30B1">
        <w:rPr>
          <w:rFonts w:cs="Arial"/>
          <w:bCs/>
          <w:sz w:val="24"/>
          <w:szCs w:val="24"/>
        </w:rPr>
        <w:t>contribute to higher</w:t>
      </w:r>
      <w:r w:rsidR="00B91396">
        <w:rPr>
          <w:rFonts w:cs="Arial"/>
          <w:bCs/>
          <w:sz w:val="24"/>
          <w:szCs w:val="24"/>
        </w:rPr>
        <w:t xml:space="preserve"> </w:t>
      </w:r>
      <w:r w:rsidR="009C30B1">
        <w:rPr>
          <w:rFonts w:cs="Arial"/>
          <w:bCs/>
          <w:sz w:val="24"/>
          <w:szCs w:val="24"/>
        </w:rPr>
        <w:t xml:space="preserve">vehicle </w:t>
      </w:r>
      <w:r w:rsidR="00B91396">
        <w:rPr>
          <w:rFonts w:cs="Arial"/>
          <w:bCs/>
          <w:sz w:val="24"/>
          <w:szCs w:val="24"/>
        </w:rPr>
        <w:t>encountering</w:t>
      </w:r>
      <w:r w:rsidR="009C30B1" w:rsidRPr="009C30B1">
        <w:rPr>
          <w:rFonts w:cs="Arial"/>
          <w:bCs/>
          <w:sz w:val="24"/>
          <w:szCs w:val="24"/>
        </w:rPr>
        <w:t xml:space="preserve"> </w:t>
      </w:r>
      <w:r w:rsidR="009C30B1">
        <w:rPr>
          <w:rFonts w:cs="Arial"/>
          <w:bCs/>
          <w:sz w:val="24"/>
          <w:szCs w:val="24"/>
        </w:rPr>
        <w:t>probability of ants</w:t>
      </w:r>
      <w:r w:rsidR="00B91396">
        <w:rPr>
          <w:rFonts w:cs="Arial"/>
          <w:bCs/>
          <w:sz w:val="24"/>
          <w:szCs w:val="24"/>
        </w:rPr>
        <w:t xml:space="preserve">. </w:t>
      </w:r>
      <w:r w:rsidR="00A31E36">
        <w:rPr>
          <w:rFonts w:cs="Arial"/>
          <w:bCs/>
          <w:sz w:val="24"/>
          <w:szCs w:val="24"/>
        </w:rPr>
        <w:t>A</w:t>
      </w:r>
      <w:r w:rsidR="00B91396">
        <w:rPr>
          <w:rFonts w:cs="Arial"/>
          <w:bCs/>
          <w:sz w:val="24"/>
          <w:szCs w:val="24"/>
        </w:rPr>
        <w:t>rboreal ants typically exhibit frequent foraging activities and territorial patrolling</w:t>
      </w:r>
      <w:r w:rsidR="00A31E36" w:rsidRPr="00A31E36">
        <w:rPr>
          <w:rFonts w:cs="Arial"/>
          <w:bCs/>
          <w:sz w:val="24"/>
          <w:szCs w:val="24"/>
        </w:rPr>
        <w:t xml:space="preserve"> </w:t>
      </w:r>
      <w:r w:rsidR="00A31E36">
        <w:rPr>
          <w:rFonts w:cs="Arial"/>
          <w:bCs/>
          <w:sz w:val="24"/>
          <w:szCs w:val="24"/>
        </w:rPr>
        <w:t>due to resource limitations within tree canopies (particularly nitrogen availability)</w:t>
      </w:r>
      <w:r w:rsidR="00B91396">
        <w:rPr>
          <w:rFonts w:cs="Arial" w:hint="eastAsia"/>
          <w:bCs/>
          <w:sz w:val="24"/>
          <w:szCs w:val="24"/>
        </w:rPr>
        <w:t xml:space="preserve"> </w:t>
      </w:r>
      <w:r w:rsidR="00B91396">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sidR="00B91396">
        <w:rPr>
          <w:rFonts w:cs="Arial"/>
          <w:bCs/>
          <w:sz w:val="24"/>
          <w:szCs w:val="24"/>
        </w:rPr>
        <w:instrText xml:space="preserve"> ADDIN EN.CITE </w:instrText>
      </w:r>
      <w:r w:rsidR="00B91396">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sidR="00B91396">
        <w:rPr>
          <w:rFonts w:cs="Arial"/>
          <w:bCs/>
          <w:sz w:val="24"/>
          <w:szCs w:val="24"/>
        </w:rPr>
        <w:instrText xml:space="preserve"> ADDIN EN.CITE.DATA </w:instrText>
      </w:r>
      <w:r w:rsidR="00B91396">
        <w:rPr>
          <w:rFonts w:cs="Arial"/>
          <w:bCs/>
          <w:sz w:val="24"/>
          <w:szCs w:val="24"/>
        </w:rPr>
      </w:r>
      <w:r w:rsidR="00B91396">
        <w:rPr>
          <w:rFonts w:cs="Arial"/>
          <w:bCs/>
          <w:sz w:val="24"/>
          <w:szCs w:val="24"/>
        </w:rPr>
        <w:fldChar w:fldCharType="end"/>
      </w:r>
      <w:r w:rsidR="00B91396">
        <w:rPr>
          <w:rFonts w:cs="Arial"/>
          <w:bCs/>
          <w:sz w:val="24"/>
          <w:szCs w:val="24"/>
        </w:rPr>
      </w:r>
      <w:r w:rsidR="00B91396">
        <w:rPr>
          <w:rFonts w:cs="Arial"/>
          <w:bCs/>
          <w:sz w:val="24"/>
          <w:szCs w:val="24"/>
        </w:rPr>
        <w:fldChar w:fldCharType="separate"/>
      </w:r>
      <w:r w:rsidR="00B91396">
        <w:rPr>
          <w:rFonts w:cs="Arial"/>
          <w:bCs/>
          <w:sz w:val="24"/>
          <w:szCs w:val="24"/>
        </w:rPr>
        <w:t>(Yanoviak and Kaspari 2000, Hahn and Wheeler 2002, Hashimoto et al. 2010)</w:t>
      </w:r>
      <w:r w:rsidR="00B91396">
        <w:rPr>
          <w:rFonts w:cs="Arial"/>
          <w:bCs/>
          <w:sz w:val="24"/>
          <w:szCs w:val="24"/>
        </w:rPr>
        <w:fldChar w:fldCharType="end"/>
      </w:r>
      <w:r w:rsidR="002409E2">
        <w:rPr>
          <w:rFonts w:cs="Arial"/>
          <w:bCs/>
          <w:sz w:val="24"/>
          <w:szCs w:val="24"/>
        </w:rPr>
        <w:t xml:space="preserve">, coupled with </w:t>
      </w:r>
      <w:r w:rsidR="00265A0D">
        <w:rPr>
          <w:rFonts w:cs="Arial"/>
          <w:bCs/>
          <w:sz w:val="24"/>
          <w:szCs w:val="24"/>
        </w:rPr>
        <w:t xml:space="preserve">vehicle operators’ </w:t>
      </w:r>
      <w:r w:rsidR="002409E2">
        <w:rPr>
          <w:rFonts w:cs="Arial"/>
          <w:bCs/>
          <w:sz w:val="24"/>
          <w:szCs w:val="24"/>
        </w:rPr>
        <w:t xml:space="preserve">preference of </w:t>
      </w:r>
      <w:r w:rsidR="00265A0D">
        <w:rPr>
          <w:rFonts w:cs="Arial"/>
          <w:bCs/>
          <w:sz w:val="24"/>
          <w:szCs w:val="24"/>
        </w:rPr>
        <w:t>selecting</w:t>
      </w:r>
      <w:r w:rsidR="002409E2">
        <w:rPr>
          <w:rFonts w:cs="Arial"/>
          <w:bCs/>
          <w:sz w:val="24"/>
          <w:szCs w:val="24"/>
        </w:rPr>
        <w:t xml:space="preserve"> </w:t>
      </w:r>
      <w:r w:rsidR="00265A0D">
        <w:rPr>
          <w:rFonts w:cs="Arial"/>
          <w:bCs/>
          <w:sz w:val="24"/>
          <w:szCs w:val="24"/>
        </w:rPr>
        <w:t xml:space="preserve">sites with </w:t>
      </w:r>
      <w:r w:rsidR="002409E2">
        <w:rPr>
          <w:rFonts w:cs="Arial"/>
          <w:bCs/>
          <w:sz w:val="24"/>
          <w:szCs w:val="24"/>
        </w:rPr>
        <w:t xml:space="preserve">tree </w:t>
      </w:r>
      <w:r w:rsidR="00265A0D">
        <w:rPr>
          <w:rFonts w:cs="Arial"/>
          <w:bCs/>
          <w:sz w:val="24"/>
          <w:szCs w:val="24"/>
        </w:rPr>
        <w:t>cover</w:t>
      </w:r>
      <w:r w:rsidR="002409E2">
        <w:rPr>
          <w:rFonts w:cs="Arial"/>
          <w:bCs/>
          <w:sz w:val="24"/>
          <w:szCs w:val="24"/>
        </w:rPr>
        <w:t xml:space="preserve"> </w:t>
      </w:r>
      <w:r w:rsidR="00265A0D">
        <w:rPr>
          <w:rFonts w:cs="Arial"/>
          <w:bCs/>
          <w:sz w:val="24"/>
          <w:szCs w:val="24"/>
        </w:rPr>
        <w:t>to park</w:t>
      </w:r>
      <w:r w:rsidR="009C30B1">
        <w:rPr>
          <w:rFonts w:cs="Arial"/>
          <w:bCs/>
          <w:sz w:val="24"/>
          <w:szCs w:val="24"/>
        </w:rPr>
        <w:t xml:space="preserve"> (</w:t>
      </w:r>
      <w:commentRangeStart w:id="5"/>
      <w:r w:rsidR="009C30B1" w:rsidRPr="009C30B1">
        <w:rPr>
          <w:rFonts w:cs="Arial"/>
          <w:bCs/>
          <w:sz w:val="24"/>
          <w:szCs w:val="24"/>
        </w:rPr>
        <w:t>McPherson,</w:t>
      </w:r>
      <w:r w:rsidR="009C30B1">
        <w:rPr>
          <w:rFonts w:cs="Arial"/>
          <w:bCs/>
          <w:sz w:val="24"/>
          <w:szCs w:val="24"/>
        </w:rPr>
        <w:t xml:space="preserve"> </w:t>
      </w:r>
      <w:r w:rsidR="009C30B1" w:rsidRPr="009C30B1">
        <w:rPr>
          <w:rFonts w:cs="Arial"/>
          <w:bCs/>
          <w:sz w:val="24"/>
          <w:szCs w:val="24"/>
        </w:rPr>
        <w:t>2001</w:t>
      </w:r>
      <w:commentRangeEnd w:id="5"/>
      <w:r w:rsidR="009C30B1">
        <w:rPr>
          <w:rStyle w:val="a5"/>
        </w:rPr>
        <w:commentReference w:id="5"/>
      </w:r>
      <w:r w:rsidR="009C30B1">
        <w:rPr>
          <w:rFonts w:cs="Arial"/>
          <w:bCs/>
          <w:sz w:val="24"/>
          <w:szCs w:val="24"/>
        </w:rPr>
        <w:t>)</w:t>
      </w:r>
      <w:r w:rsidR="00265A0D">
        <w:rPr>
          <w:rFonts w:cs="Arial"/>
          <w:bCs/>
          <w:sz w:val="24"/>
          <w:szCs w:val="24"/>
        </w:rPr>
        <w:t xml:space="preserve"> (especially during the warmer season</w:t>
      </w:r>
      <w:r w:rsidR="009C30B1">
        <w:rPr>
          <w:rFonts w:cs="Arial"/>
          <w:bCs/>
          <w:sz w:val="24"/>
          <w:szCs w:val="24"/>
        </w:rPr>
        <w:t>s), arboreal ants’ encounter with vehicles can be largely encouraged</w:t>
      </w:r>
      <w:r w:rsidR="00B91396">
        <w:rPr>
          <w:rFonts w:cs="Arial"/>
          <w:bCs/>
          <w:sz w:val="24"/>
          <w:szCs w:val="24"/>
        </w:rPr>
        <w:t xml:space="preserve">. Furthermore, there were plenty of instances </w:t>
      </w:r>
      <w:r w:rsidR="009C30B1">
        <w:rPr>
          <w:rFonts w:cs="Arial"/>
          <w:bCs/>
          <w:sz w:val="24"/>
          <w:szCs w:val="24"/>
        </w:rPr>
        <w:t xml:space="preserve">in our dataset </w:t>
      </w:r>
      <w:r w:rsidR="00B91396">
        <w:rPr>
          <w:rFonts w:cs="Arial"/>
          <w:bCs/>
          <w:sz w:val="24"/>
          <w:szCs w:val="24"/>
        </w:rPr>
        <w:t xml:space="preserve">where the vehicle's surface came into contact with the leaves and twigs of trees, </w:t>
      </w:r>
      <w:r w:rsidR="009C30B1">
        <w:rPr>
          <w:rFonts w:cs="Arial"/>
          <w:bCs/>
          <w:sz w:val="24"/>
          <w:szCs w:val="24"/>
        </w:rPr>
        <w:t xml:space="preserve">which </w:t>
      </w:r>
      <w:r w:rsidR="00B91396">
        <w:rPr>
          <w:rFonts w:cs="Arial"/>
          <w:bCs/>
          <w:sz w:val="24"/>
          <w:szCs w:val="24"/>
        </w:rPr>
        <w:t xml:space="preserve">creating </w:t>
      </w:r>
      <w:r w:rsidR="009C30B1">
        <w:rPr>
          <w:rFonts w:cs="Arial"/>
          <w:bCs/>
          <w:sz w:val="24"/>
          <w:szCs w:val="24"/>
        </w:rPr>
        <w:t xml:space="preserve">physical </w:t>
      </w:r>
      <w:r w:rsidR="00B91396">
        <w:rPr>
          <w:rFonts w:cs="Arial"/>
          <w:bCs/>
          <w:sz w:val="24"/>
          <w:szCs w:val="24"/>
        </w:rPr>
        <w:t xml:space="preserve">pathways for ants to move onto a vehicle and subsequently increasing the opportunities for hitchhiking. </w:t>
      </w:r>
    </w:p>
    <w:p w14:paraId="371634D7" w14:textId="09CE34A8" w:rsidR="007865DF" w:rsidRDefault="00B91396">
      <w:pPr>
        <w:spacing w:line="480" w:lineRule="auto"/>
        <w:ind w:firstLine="720"/>
        <w:rPr>
          <w:rFonts w:cs="Arial"/>
          <w:bCs/>
          <w:sz w:val="24"/>
          <w:szCs w:val="24"/>
        </w:rPr>
      </w:pPr>
      <w:r>
        <w:rPr>
          <w:rFonts w:cs="Arial" w:hint="eastAsia"/>
          <w:bCs/>
          <w:sz w:val="24"/>
          <w:szCs w:val="24"/>
        </w:rPr>
        <w:t xml:space="preserve">Second, ants need </w:t>
      </w:r>
      <w:r>
        <w:rPr>
          <w:rFonts w:cs="Arial"/>
          <w:bCs/>
          <w:sz w:val="24"/>
          <w:szCs w:val="24"/>
        </w:rPr>
        <w:t xml:space="preserve">to </w:t>
      </w:r>
      <w:r w:rsidRPr="00955036">
        <w:rPr>
          <w:rFonts w:cs="Arial" w:hint="eastAsia"/>
          <w:bCs/>
          <w:sz w:val="24"/>
          <w:szCs w:val="24"/>
        </w:rPr>
        <w:t>climb</w:t>
      </w:r>
      <w:r w:rsidR="00955036">
        <w:rPr>
          <w:rFonts w:cs="Arial"/>
          <w:bCs/>
          <w:sz w:val="24"/>
          <w:szCs w:val="24"/>
        </w:rPr>
        <w:t xml:space="preserve"> or hold</w:t>
      </w:r>
      <w:r>
        <w:rPr>
          <w:rFonts w:cs="Arial" w:hint="eastAsia"/>
          <w:bCs/>
          <w:sz w:val="24"/>
          <w:szCs w:val="24"/>
        </w:rPr>
        <w:t xml:space="preserve"> onto </w:t>
      </w:r>
      <w:r w:rsidR="00955036">
        <w:rPr>
          <w:rFonts w:cs="Arial"/>
          <w:bCs/>
          <w:sz w:val="24"/>
          <w:szCs w:val="24"/>
        </w:rPr>
        <w:t xml:space="preserve">a </w:t>
      </w:r>
      <w:r>
        <w:rPr>
          <w:rFonts w:cs="Arial" w:hint="eastAsia"/>
          <w:bCs/>
          <w:sz w:val="24"/>
          <w:szCs w:val="24"/>
        </w:rPr>
        <w:t>vehicle</w:t>
      </w:r>
      <w:r>
        <w:rPr>
          <w:rFonts w:cs="Arial"/>
          <w:bCs/>
          <w:sz w:val="24"/>
          <w:szCs w:val="24"/>
        </w:rPr>
        <w:t xml:space="preserve"> after locating </w:t>
      </w:r>
      <w:r w:rsidR="00955036">
        <w:rPr>
          <w:rFonts w:cs="Arial"/>
          <w:bCs/>
          <w:sz w:val="24"/>
          <w:szCs w:val="24"/>
        </w:rPr>
        <w:t>it</w:t>
      </w:r>
      <w:r>
        <w:rPr>
          <w:rFonts w:cs="Arial" w:hint="eastAsia"/>
          <w:bCs/>
          <w:sz w:val="24"/>
          <w:szCs w:val="24"/>
        </w:rPr>
        <w:t>. The</w:t>
      </w:r>
      <w:r>
        <w:rPr>
          <w:rFonts w:cs="Arial"/>
          <w:bCs/>
          <w:sz w:val="24"/>
          <w:szCs w:val="24"/>
        </w:rPr>
        <w:t xml:space="preserve"> m</w:t>
      </w:r>
      <w:r>
        <w:rPr>
          <w:rFonts w:cs="Arial" w:hint="eastAsia"/>
          <w:bCs/>
          <w:sz w:val="24"/>
          <w:szCs w:val="24"/>
        </w:rPr>
        <w:t>etallic paint</w:t>
      </w:r>
      <w:r>
        <w:rPr>
          <w:rFonts w:cs="Arial"/>
          <w:bCs/>
          <w:sz w:val="24"/>
          <w:szCs w:val="24"/>
        </w:rPr>
        <w:t xml:space="preserve"> o</w:t>
      </w:r>
      <w:r w:rsidR="00934F53">
        <w:rPr>
          <w:rFonts w:cs="Arial"/>
          <w:bCs/>
          <w:sz w:val="24"/>
          <w:szCs w:val="24"/>
        </w:rPr>
        <w:t xml:space="preserve">n </w:t>
      </w:r>
      <w:r>
        <w:rPr>
          <w:rFonts w:cs="Arial"/>
          <w:bCs/>
          <w:sz w:val="24"/>
          <w:szCs w:val="24"/>
        </w:rPr>
        <w:t xml:space="preserve">vehicle surface </w:t>
      </w:r>
      <w:r w:rsidR="00955036">
        <w:rPr>
          <w:rFonts w:cs="Arial"/>
          <w:bCs/>
          <w:sz w:val="24"/>
          <w:szCs w:val="24"/>
        </w:rPr>
        <w:t>is likely</w:t>
      </w:r>
      <w:r w:rsidR="00955036">
        <w:rPr>
          <w:rFonts w:cs="Arial" w:hint="eastAsia"/>
          <w:bCs/>
          <w:sz w:val="24"/>
          <w:szCs w:val="24"/>
        </w:rPr>
        <w:t xml:space="preserve"> </w:t>
      </w:r>
      <w:r>
        <w:rPr>
          <w:rFonts w:cs="Arial" w:hint="eastAsia"/>
          <w:bCs/>
          <w:sz w:val="24"/>
          <w:szCs w:val="24"/>
        </w:rPr>
        <w:t>slippery</w:t>
      </w:r>
      <w:r>
        <w:rPr>
          <w:rFonts w:cs="Arial"/>
          <w:bCs/>
          <w:sz w:val="24"/>
          <w:szCs w:val="24"/>
        </w:rPr>
        <w:t xml:space="preserve"> </w:t>
      </w:r>
      <w:r w:rsidR="00955036">
        <w:rPr>
          <w:rFonts w:cs="Arial"/>
          <w:bCs/>
          <w:sz w:val="24"/>
          <w:szCs w:val="24"/>
        </w:rPr>
        <w:t xml:space="preserve">and may potentially selects for </w:t>
      </w:r>
      <w:r>
        <w:rPr>
          <w:rFonts w:cs="Arial" w:hint="eastAsia"/>
          <w:bCs/>
          <w:sz w:val="24"/>
          <w:szCs w:val="24"/>
        </w:rPr>
        <w:t>species with good climbing</w:t>
      </w:r>
      <w:r w:rsidR="00955036">
        <w:rPr>
          <w:rFonts w:cs="Arial"/>
          <w:bCs/>
          <w:sz w:val="24"/>
          <w:szCs w:val="24"/>
        </w:rPr>
        <w:t>/gripping</w:t>
      </w:r>
      <w:r>
        <w:rPr>
          <w:rFonts w:cs="Arial" w:hint="eastAsia"/>
          <w:bCs/>
          <w:sz w:val="24"/>
          <w:szCs w:val="24"/>
        </w:rPr>
        <w:t xml:space="preserve"> abilit</w:t>
      </w:r>
      <w:r>
        <w:rPr>
          <w:rFonts w:cs="Arial"/>
          <w:bCs/>
          <w:sz w:val="24"/>
          <w:szCs w:val="24"/>
        </w:rPr>
        <w:t>ies</w:t>
      </w:r>
      <w:r>
        <w:rPr>
          <w:rFonts w:cs="Arial" w:hint="eastAsia"/>
          <w:bCs/>
          <w:sz w:val="24"/>
          <w:szCs w:val="24"/>
        </w:rPr>
        <w:t xml:space="preserve">. </w:t>
      </w:r>
      <w:r>
        <w:rPr>
          <w:rFonts w:cs="Arial"/>
          <w:bCs/>
          <w:sz w:val="24"/>
          <w:szCs w:val="24"/>
        </w:rPr>
        <w:t>Even if the ants come onto the vehicles directly from the trees via twigs or branches that touch the vehicles, they still need to be capable of moving on the vehicle surface.</w:t>
      </w:r>
      <w:r>
        <w:t xml:space="preserve"> </w:t>
      </w:r>
      <w:r>
        <w:rPr>
          <w:rFonts w:cs="Arial"/>
          <w:bCs/>
          <w:sz w:val="24"/>
          <w:szCs w:val="24"/>
        </w:rPr>
        <w:t>The climbing and moving performance of ants is determined by the</w:t>
      </w:r>
      <w:r>
        <w:rPr>
          <w:rFonts w:cs="Arial" w:hint="eastAsia"/>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cs="Arial" w:hint="eastAsia"/>
          <w:bCs/>
          <w:sz w:val="24"/>
          <w:szCs w:val="24"/>
        </w:rPr>
        <w:t xml:space="preserve"> </w:t>
      </w:r>
      <w:r>
        <w:rPr>
          <w:rFonts w:cs="Arial"/>
          <w:bCs/>
          <w:sz w:val="24"/>
          <w:szCs w:val="24"/>
        </w:rPr>
        <w:t xml:space="preserve">fine </w:t>
      </w:r>
      <w:r>
        <w:rPr>
          <w:rFonts w:cs="Arial" w:hint="eastAsia"/>
          <w:bCs/>
          <w:sz w:val="24"/>
          <w:szCs w:val="24"/>
        </w:rPr>
        <w:t>hair</w:t>
      </w:r>
      <w:r>
        <w:rPr>
          <w:rFonts w:cs="Arial"/>
          <w:bCs/>
          <w:sz w:val="24"/>
          <w:szCs w:val="24"/>
        </w:rPr>
        <w:t xml:space="preserve"> arrays</w:t>
      </w:r>
      <w:r>
        <w:rPr>
          <w:rFonts w:cs="Arial" w:hint="eastAsia"/>
          <w:bCs/>
          <w:sz w:val="24"/>
          <w:szCs w:val="24"/>
        </w:rPr>
        <w:t xml:space="preserve"> </w:t>
      </w:r>
      <w:r>
        <w:rPr>
          <w:rFonts w:cs="Arial"/>
          <w:bCs/>
          <w:sz w:val="24"/>
          <w:szCs w:val="24"/>
        </w:rPr>
        <w:t>on the tarsus can</w:t>
      </w:r>
      <w:r>
        <w:rPr>
          <w:rFonts w:cs="Arial" w:hint="eastAsia"/>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sidR="00CA5D77">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noProof/>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w:t>
      </w:r>
      <w:r w:rsidR="00934F53">
        <w:rPr>
          <w:rFonts w:cs="Arial"/>
          <w:bCs/>
          <w:sz w:val="24"/>
          <w:szCs w:val="24"/>
        </w:rPr>
        <w:t>G</w:t>
      </w:r>
      <w:r>
        <w:rPr>
          <w:rFonts w:cs="Arial"/>
          <w:bCs/>
          <w:sz w:val="24"/>
          <w:szCs w:val="24"/>
        </w:rPr>
        <w:t>round-dwelling ants</w:t>
      </w:r>
      <w:r w:rsidR="00934F53">
        <w:rPr>
          <w:rFonts w:cs="Arial"/>
          <w:bCs/>
          <w:sz w:val="24"/>
          <w:szCs w:val="24"/>
        </w:rPr>
        <w:t>, however,</w:t>
      </w:r>
      <w:r>
        <w:rPr>
          <w:rFonts w:cs="Arial"/>
          <w:bCs/>
          <w:sz w:val="24"/>
          <w:szCs w:val="24"/>
        </w:rPr>
        <w:t xml:space="preserve"> have straight pretarsal claws and lack adhesive pads as well as tarsal hairs, and therefore they are less capable of moving on smooth vertical surfaces</w:t>
      </w:r>
      <w:r w:rsidR="00983722">
        <w:rPr>
          <w:rFonts w:cs="Arial"/>
          <w:bCs/>
          <w:sz w:val="24"/>
          <w:szCs w:val="24"/>
        </w:rPr>
        <w:t xml:space="preserve"> such as vehicle paint</w:t>
      </w:r>
      <w:r>
        <w:rPr>
          <w:rFonts w:cs="Arial"/>
          <w:bCs/>
          <w:sz w:val="24"/>
          <w:szCs w:val="24"/>
        </w:rPr>
        <w:t xml:space="preserve">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 xml:space="preserve">(Orivel et al. </w:t>
      </w:r>
      <w:r>
        <w:rPr>
          <w:rFonts w:cs="Arial"/>
          <w:bCs/>
          <w:sz w:val="24"/>
          <w:szCs w:val="24"/>
        </w:rPr>
        <w:lastRenderedPageBreak/>
        <w:t>2001, Billen et al. 2017)</w:t>
      </w:r>
      <w:r>
        <w:rPr>
          <w:rFonts w:cs="Arial"/>
          <w:bCs/>
          <w:sz w:val="24"/>
          <w:szCs w:val="24"/>
        </w:rPr>
        <w:fldChar w:fldCharType="end"/>
      </w:r>
      <w:r>
        <w:rPr>
          <w:rFonts w:cs="Arial"/>
          <w:bCs/>
          <w:sz w:val="24"/>
          <w:szCs w:val="24"/>
        </w:rPr>
        <w:t>.</w:t>
      </w:r>
      <w:r w:rsidR="00983722">
        <w:rPr>
          <w:rFonts w:cs="Arial"/>
          <w:bCs/>
          <w:sz w:val="24"/>
          <w:szCs w:val="24"/>
        </w:rPr>
        <w:t xml:space="preserve"> The ability of being able to climb and hold onto vehicle may explain </w:t>
      </w:r>
      <w:r w:rsidR="00934F53">
        <w:rPr>
          <w:rFonts w:cs="Arial"/>
          <w:bCs/>
          <w:sz w:val="24"/>
          <w:szCs w:val="24"/>
        </w:rPr>
        <w:t xml:space="preserve">the overrepresentation of </w:t>
      </w:r>
      <w:r w:rsidR="00983722">
        <w:rPr>
          <w:rFonts w:cs="Arial"/>
          <w:bCs/>
          <w:sz w:val="24"/>
          <w:szCs w:val="24"/>
        </w:rPr>
        <w:t xml:space="preserve">arboreal ants </w:t>
      </w:r>
      <w:r w:rsidR="0034001A">
        <w:rPr>
          <w:rFonts w:cs="Arial"/>
          <w:bCs/>
          <w:sz w:val="24"/>
          <w:szCs w:val="24"/>
        </w:rPr>
        <w:t>in our dataset</w:t>
      </w:r>
      <w:r w:rsidR="00983722">
        <w:rPr>
          <w:rFonts w:cs="Arial"/>
          <w:bCs/>
          <w:sz w:val="24"/>
          <w:szCs w:val="24"/>
        </w:rPr>
        <w:t>.</w:t>
      </w:r>
    </w:p>
    <w:p w14:paraId="59501F51" w14:textId="0477E21D" w:rsidR="007865DF" w:rsidRDefault="00B91396">
      <w:pPr>
        <w:spacing w:line="480" w:lineRule="auto"/>
        <w:ind w:firstLine="720"/>
        <w:rPr>
          <w:rFonts w:cs="Arial"/>
          <w:bCs/>
          <w:sz w:val="24"/>
          <w:szCs w:val="24"/>
        </w:rPr>
      </w:pPr>
      <w:r>
        <w:rPr>
          <w:rFonts w:cs="Arial" w:hint="eastAsia"/>
          <w:bCs/>
          <w:sz w:val="24"/>
          <w:szCs w:val="24"/>
        </w:rPr>
        <w:t xml:space="preserve">Third, </w:t>
      </w:r>
      <w:r>
        <w:rPr>
          <w:rFonts w:cs="Arial"/>
          <w:bCs/>
          <w:sz w:val="24"/>
          <w:szCs w:val="24"/>
        </w:rPr>
        <w:t>ants</w:t>
      </w:r>
      <w:r>
        <w:rPr>
          <w:rFonts w:cs="Arial" w:hint="eastAsia"/>
          <w:bCs/>
          <w:sz w:val="24"/>
          <w:szCs w:val="24"/>
        </w:rPr>
        <w:t xml:space="preserve"> need to be </w:t>
      </w:r>
      <w:r>
        <w:rPr>
          <w:rFonts w:cs="Arial"/>
          <w:bCs/>
          <w:sz w:val="24"/>
          <w:szCs w:val="24"/>
        </w:rPr>
        <w:t>able to</w:t>
      </w:r>
      <w:r>
        <w:rPr>
          <w:rFonts w:cs="Arial" w:hint="eastAsia"/>
          <w:bCs/>
          <w:sz w:val="24"/>
          <w:szCs w:val="24"/>
        </w:rPr>
        <w:t xml:space="preserve"> coloniz</w:t>
      </w:r>
      <w:r>
        <w:rPr>
          <w:rFonts w:cs="Arial"/>
          <w:bCs/>
          <w:sz w:val="24"/>
          <w:szCs w:val="24"/>
        </w:rPr>
        <w:t>e</w:t>
      </w:r>
      <w:r>
        <w:rPr>
          <w:rFonts w:cs="Arial" w:hint="eastAsia"/>
          <w:bCs/>
          <w:sz w:val="24"/>
          <w:szCs w:val="24"/>
        </w:rPr>
        <w:t xml:space="preserve"> </w:t>
      </w:r>
      <w:r>
        <w:rPr>
          <w:rFonts w:cs="Arial"/>
          <w:bCs/>
          <w:sz w:val="24"/>
          <w:szCs w:val="24"/>
        </w:rPr>
        <w:t xml:space="preserve">vehicles </w:t>
      </w:r>
      <w:r>
        <w:rPr>
          <w:rFonts w:cs="Arial" w:hint="eastAsia"/>
          <w:bCs/>
          <w:sz w:val="24"/>
          <w:szCs w:val="24"/>
        </w:rPr>
        <w:t>after mov</w:t>
      </w:r>
      <w:r>
        <w:rPr>
          <w:rFonts w:cs="Arial"/>
          <w:bCs/>
          <w:sz w:val="24"/>
          <w:szCs w:val="24"/>
        </w:rPr>
        <w:t>ing</w:t>
      </w:r>
      <w:r>
        <w:rPr>
          <w:rFonts w:cs="Arial" w:hint="eastAsia"/>
          <w:bCs/>
          <w:sz w:val="24"/>
          <w:szCs w:val="24"/>
        </w:rPr>
        <w:t xml:space="preserve"> onto the</w:t>
      </w:r>
      <w:r>
        <w:rPr>
          <w:rFonts w:cs="Arial"/>
          <w:bCs/>
          <w:sz w:val="24"/>
          <w:szCs w:val="24"/>
        </w:rPr>
        <w:t xml:space="preserve">m. The </w:t>
      </w:r>
      <w:r>
        <w:rPr>
          <w:rFonts w:cs="Arial" w:hint="eastAsia"/>
          <w:bCs/>
          <w:sz w:val="24"/>
          <w:szCs w:val="24"/>
        </w:rPr>
        <w:t xml:space="preserve">temperature </w:t>
      </w:r>
      <w:r>
        <w:rPr>
          <w:rFonts w:cs="Arial"/>
          <w:bCs/>
          <w:sz w:val="24"/>
          <w:szCs w:val="24"/>
        </w:rPr>
        <w:t>on</w:t>
      </w:r>
      <w:r>
        <w:rPr>
          <w:rFonts w:cs="Arial" w:hint="eastAsia"/>
          <w:bCs/>
          <w:sz w:val="24"/>
          <w:szCs w:val="24"/>
        </w:rPr>
        <w:t xml:space="preserve"> the </w:t>
      </w:r>
      <w:r>
        <w:rPr>
          <w:rFonts w:cs="Arial"/>
          <w:bCs/>
          <w:sz w:val="24"/>
          <w:szCs w:val="24"/>
        </w:rPr>
        <w:t>surface and</w:t>
      </w:r>
      <w:r>
        <w:rPr>
          <w:rFonts w:cs="Arial" w:hint="eastAsia"/>
          <w:bCs/>
          <w:sz w:val="24"/>
          <w:szCs w:val="24"/>
        </w:rPr>
        <w:t xml:space="preserve"> in the interior of vehicles</w:t>
      </w:r>
      <w:r>
        <w:rPr>
          <w:rFonts w:cs="Arial"/>
          <w:bCs/>
          <w:sz w:val="24"/>
          <w:szCs w:val="24"/>
        </w:rPr>
        <w:t xml:space="preserve"> can increase dramatically</w:t>
      </w:r>
      <w:r w:rsidR="0034001A">
        <w:rPr>
          <w:rFonts w:cs="Arial"/>
          <w:bCs/>
          <w:sz w:val="24"/>
          <w:szCs w:val="24"/>
        </w:rPr>
        <w:t xml:space="preserve"> when exposing to sunlight</w:t>
      </w:r>
      <w:r>
        <w:rPr>
          <w:rFonts w:cs="Arial"/>
          <w:bCs/>
          <w:sz w:val="24"/>
          <w:szCs w:val="24"/>
        </w:rPr>
        <w:t xml:space="preserve">, especially in the summer. </w:t>
      </w:r>
      <w:r w:rsidR="00255480">
        <w:rPr>
          <w:rFonts w:cs="Arial"/>
          <w:bCs/>
          <w:sz w:val="24"/>
          <w:szCs w:val="24"/>
        </w:rPr>
        <w:t>In this study</w:t>
      </w:r>
      <w:r>
        <w:rPr>
          <w:rFonts w:cs="Arial"/>
          <w:bCs/>
          <w:sz w:val="24"/>
          <w:szCs w:val="24"/>
        </w:rPr>
        <w:t xml:space="preserve">, a high proportion of the </w:t>
      </w:r>
      <w:r w:rsidR="0084409D">
        <w:rPr>
          <w:rFonts w:cs="Arial"/>
          <w:bCs/>
          <w:sz w:val="24"/>
          <w:szCs w:val="24"/>
        </w:rPr>
        <w:t xml:space="preserve">hitchhiking </w:t>
      </w:r>
      <w:r w:rsidR="0034001A">
        <w:rPr>
          <w:rFonts w:cs="Arial"/>
          <w:bCs/>
          <w:sz w:val="24"/>
          <w:szCs w:val="24"/>
        </w:rPr>
        <w:t xml:space="preserve">incidences </w:t>
      </w:r>
      <w:r>
        <w:rPr>
          <w:rFonts w:cs="Arial"/>
          <w:bCs/>
          <w:sz w:val="24"/>
          <w:szCs w:val="24"/>
        </w:rPr>
        <w:t xml:space="preserve">occurred during </w:t>
      </w:r>
      <w:r w:rsidR="0034001A">
        <w:rPr>
          <w:rFonts w:cs="Arial"/>
          <w:bCs/>
          <w:sz w:val="24"/>
          <w:szCs w:val="24"/>
        </w:rPr>
        <w:t xml:space="preserve">the </w:t>
      </w:r>
      <w:r>
        <w:rPr>
          <w:rFonts w:cs="Arial"/>
          <w:bCs/>
          <w:sz w:val="24"/>
          <w:szCs w:val="24"/>
        </w:rPr>
        <w:t xml:space="preserve">warmer seasons (Fig. 2), suggesting that the </w:t>
      </w:r>
      <w:r>
        <w:rPr>
          <w:rFonts w:cs="Arial" w:hint="eastAsia"/>
          <w:bCs/>
          <w:sz w:val="24"/>
          <w:szCs w:val="24"/>
        </w:rPr>
        <w:t>thermal toleranc</w:t>
      </w:r>
      <w:r>
        <w:rPr>
          <w:rFonts w:cs="Arial"/>
          <w:bCs/>
          <w:sz w:val="24"/>
          <w:szCs w:val="24"/>
        </w:rPr>
        <w:t xml:space="preserve">e of hitchhiking species </w:t>
      </w:r>
      <w:r w:rsidR="0034001A">
        <w:rPr>
          <w:rFonts w:cs="Arial"/>
          <w:bCs/>
          <w:sz w:val="24"/>
          <w:szCs w:val="24"/>
        </w:rPr>
        <w:t xml:space="preserve">may </w:t>
      </w:r>
      <w:r>
        <w:rPr>
          <w:rFonts w:cs="Arial" w:hint="eastAsia"/>
          <w:bCs/>
          <w:sz w:val="24"/>
          <w:szCs w:val="24"/>
        </w:rPr>
        <w:t>play</w:t>
      </w:r>
      <w:r>
        <w:rPr>
          <w:rFonts w:cs="Arial"/>
          <w:bCs/>
          <w:sz w:val="24"/>
          <w:szCs w:val="24"/>
        </w:rPr>
        <w:t xml:space="preserve"> </w:t>
      </w:r>
      <w:r>
        <w:rPr>
          <w:rFonts w:cs="Arial" w:hint="eastAsia"/>
          <w:bCs/>
          <w:sz w:val="24"/>
          <w:szCs w:val="24"/>
        </w:rPr>
        <w:t>a</w:t>
      </w:r>
      <w:r>
        <w:rPr>
          <w:rFonts w:cs="Arial"/>
          <w:bCs/>
          <w:sz w:val="24"/>
          <w:szCs w:val="24"/>
        </w:rPr>
        <w:t>n</w:t>
      </w:r>
      <w:r>
        <w:rPr>
          <w:rFonts w:cs="Arial" w:hint="eastAsia"/>
          <w:bCs/>
          <w:sz w:val="24"/>
          <w:szCs w:val="24"/>
        </w:rPr>
        <w:t xml:space="preserve"> </w:t>
      </w:r>
      <w:r>
        <w:rPr>
          <w:rFonts w:cs="Arial"/>
          <w:bCs/>
          <w:sz w:val="24"/>
          <w:szCs w:val="24"/>
        </w:rPr>
        <w:t>important</w:t>
      </w:r>
      <w:r>
        <w:rPr>
          <w:rFonts w:cs="Arial" w:hint="eastAsia"/>
          <w:bCs/>
          <w:sz w:val="24"/>
          <w:szCs w:val="24"/>
        </w:rPr>
        <w:t xml:space="preserve"> role in</w:t>
      </w:r>
      <w:r>
        <w:rPr>
          <w:rFonts w:cs="Arial"/>
          <w:bCs/>
          <w:sz w:val="24"/>
          <w:szCs w:val="24"/>
        </w:rPr>
        <w:t xml:space="preserve"> </w:t>
      </w:r>
      <w:r w:rsidR="00193BEC">
        <w:rPr>
          <w:rFonts w:cs="Arial"/>
          <w:bCs/>
          <w:sz w:val="24"/>
          <w:szCs w:val="24"/>
        </w:rPr>
        <w:t xml:space="preserve">determining </w:t>
      </w:r>
      <w:r>
        <w:rPr>
          <w:rFonts w:cs="Arial"/>
          <w:bCs/>
          <w:sz w:val="24"/>
          <w:szCs w:val="24"/>
        </w:rPr>
        <w:t xml:space="preserve">their colonization </w:t>
      </w:r>
      <w:r w:rsidR="0034001A">
        <w:rPr>
          <w:rFonts w:cs="Arial"/>
          <w:bCs/>
          <w:sz w:val="24"/>
          <w:szCs w:val="24"/>
        </w:rPr>
        <w:t>success</w:t>
      </w:r>
      <w:r>
        <w:rPr>
          <w:rFonts w:cs="Arial"/>
          <w:bCs/>
          <w:sz w:val="24"/>
          <w:szCs w:val="24"/>
        </w:rPr>
        <w:t xml:space="preserve">. For instance, a study </w:t>
      </w:r>
      <w:r w:rsidR="00193BEC">
        <w:rPr>
          <w:rFonts w:cs="Arial"/>
          <w:bCs/>
          <w:sz w:val="24"/>
          <w:szCs w:val="24"/>
        </w:rPr>
        <w:t xml:space="preserve">involving </w:t>
      </w:r>
      <w:r>
        <w:rPr>
          <w:rFonts w:cs="Arial"/>
          <w:bCs/>
          <w:sz w:val="24"/>
          <w:szCs w:val="24"/>
        </w:rPr>
        <w:t>the invasive brown marmorated stink bug (</w:t>
      </w:r>
      <w:proofErr w:type="spellStart"/>
      <w:r>
        <w:rPr>
          <w:rFonts w:cs="Arial"/>
          <w:bCs/>
          <w:i/>
          <w:iCs/>
          <w:sz w:val="24"/>
          <w:szCs w:val="24"/>
        </w:rPr>
        <w:t>Halyomorpha</w:t>
      </w:r>
      <w:proofErr w:type="spellEnd"/>
      <w:r>
        <w:rPr>
          <w:rFonts w:cs="Arial"/>
          <w:bCs/>
          <w:i/>
          <w:iCs/>
          <w:sz w:val="24"/>
          <w:szCs w:val="24"/>
        </w:rPr>
        <w:t xml:space="preserve"> </w:t>
      </w:r>
      <w:proofErr w:type="spellStart"/>
      <w:r>
        <w:rPr>
          <w:rFonts w:cs="Arial"/>
          <w:bCs/>
          <w:i/>
          <w:iCs/>
          <w:sz w:val="24"/>
          <w:szCs w:val="24"/>
        </w:rPr>
        <w:t>halys</w:t>
      </w:r>
      <w:proofErr w:type="spellEnd"/>
      <w:r>
        <w:rPr>
          <w:rFonts w:cs="Arial"/>
          <w:bCs/>
          <w:sz w:val="24"/>
          <w:szCs w:val="24"/>
        </w:rPr>
        <w:t xml:space="preserve">) </w:t>
      </w:r>
      <w:r w:rsidR="00193BEC">
        <w:rPr>
          <w:rFonts w:cs="Arial"/>
          <w:bCs/>
          <w:sz w:val="24"/>
          <w:szCs w:val="24"/>
        </w:rPr>
        <w:t xml:space="preserve">showed </w:t>
      </w:r>
      <w:r>
        <w:rPr>
          <w:rFonts w:cs="Arial"/>
          <w:bCs/>
          <w:sz w:val="24"/>
          <w:szCs w:val="24"/>
        </w:rPr>
        <w:t xml:space="preserve">that its thermal tolerance is critical for surviving a trans-Pacific ship voyage </w:t>
      </w:r>
      <w:r>
        <w:rPr>
          <w:rFonts w:cs="Arial"/>
          <w:bCs/>
          <w:sz w:val="24"/>
          <w:szCs w:val="24"/>
        </w:rPr>
        <w:fldChar w:fldCharType="begin"/>
      </w:r>
      <w:r>
        <w:rPr>
          <w:rFonts w:cs="Arial"/>
          <w:bCs/>
          <w:sz w:val="24"/>
          <w:szCs w:val="24"/>
        </w:rPr>
        <w:instrText xml:space="preserve"> ADDIN EN.CITE &lt;EndNote&gt;&lt;Cite&gt;&lt;Author&gt;Nixon&lt;/Author&gt;&lt;Year&gt;2019&lt;/Year&gt;&lt;RecNum&gt;27&lt;/RecNum&gt;&lt;DisplayText&gt;(Nixon et al. 2019)&lt;/DisplayText&gt;&lt;record&gt;&lt;rec-number&gt;27&lt;/rec-number&gt;&lt;foreign-keys&gt;&lt;key app="EN" db-id="5za2wssxastp9be5drupxef7estwzx02xwzf" timestamp="1697651839"&gt;27&lt;/key&gt;&lt;/foreign-keys&gt;&lt;ref-type name="Journal Article"&gt;17&lt;/ref-type&gt;&lt;contributors&gt;&lt;authors&gt;&lt;author&gt;Nixon, Laura J&lt;/author&gt;&lt;author&gt;Tabb, Amy&lt;/author&gt;&lt;author&gt;Morrison, William R&lt;/author&gt;&lt;author&gt;Rice, Kevin B&lt;/author&gt;&lt;author&gt;Brockerhoff, Eckehard G&lt;/author&gt;&lt;author&gt;Leskey, Tracy C&lt;/author&gt;&lt;author&gt;van Koten, Chikako&lt;/author&gt;&lt;author&gt;Goldson, Stephen&lt;/author&gt;&lt;author&gt;Rostás, Michael&lt;/author&gt;&lt;/authors&gt;&lt;/contributors&gt;&lt;titles&gt;&lt;title&gt;Volatile release, mobility, and mortality of diapausing Halyomorpha halys during simulated shipping movements and temperature changes&lt;/title&gt;&lt;secondary-title&gt;Journal of Pest Science&lt;/secondary-title&gt;&lt;/titles&gt;&lt;periodical&gt;&lt;full-title&gt;Journal of Pest Science&lt;/full-title&gt;&lt;/periodical&gt;&lt;pages&gt;633-641&lt;/pages&gt;&lt;volume&gt;92&lt;/volume&gt;&lt;dates&gt;&lt;year&gt;2019&lt;/year&gt;&lt;/dates&gt;&lt;isbn&gt;1612-4758&lt;/isbn&gt;&lt;urls&gt;&lt;/urls&gt;&lt;/record&gt;&lt;/Cite&gt;&lt;/EndNote&gt;</w:instrText>
      </w:r>
      <w:r>
        <w:rPr>
          <w:rFonts w:cs="Arial"/>
          <w:bCs/>
          <w:sz w:val="24"/>
          <w:szCs w:val="24"/>
        </w:rPr>
        <w:fldChar w:fldCharType="separate"/>
      </w:r>
      <w:r>
        <w:rPr>
          <w:rFonts w:cs="Arial"/>
          <w:bCs/>
          <w:sz w:val="24"/>
          <w:szCs w:val="24"/>
        </w:rPr>
        <w:t>(Nixon et al. 2019)</w:t>
      </w:r>
      <w:r>
        <w:rPr>
          <w:rFonts w:cs="Arial"/>
          <w:bCs/>
          <w:sz w:val="24"/>
          <w:szCs w:val="24"/>
        </w:rPr>
        <w:fldChar w:fldCharType="end"/>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r>
      <w:r>
        <w:rPr>
          <w:rFonts w:cs="Arial"/>
          <w:bCs/>
          <w:sz w:val="24"/>
          <w:szCs w:val="24"/>
        </w:rPr>
        <w:fldChar w:fldCharType="end"/>
      </w:r>
      <w:r>
        <w:rPr>
          <w:rFonts w:cs="Arial"/>
          <w:bCs/>
          <w:sz w:val="24"/>
          <w:szCs w:val="24"/>
        </w:rPr>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rendering them more likely to survive the high temperature </w:t>
      </w:r>
      <w:r w:rsidR="00193BEC">
        <w:rPr>
          <w:rFonts w:cs="Arial"/>
          <w:bCs/>
          <w:sz w:val="24"/>
          <w:szCs w:val="24"/>
        </w:rPr>
        <w:t xml:space="preserve">on or in </w:t>
      </w:r>
      <w:r>
        <w:rPr>
          <w:rFonts w:cs="Arial"/>
          <w:bCs/>
          <w:sz w:val="24"/>
          <w:szCs w:val="24"/>
        </w:rPr>
        <w:t xml:space="preserve">vehicles. Consequently, this may increase the </w:t>
      </w:r>
      <w:r w:rsidR="00193BEC">
        <w:rPr>
          <w:rFonts w:cs="Arial"/>
          <w:bCs/>
          <w:sz w:val="24"/>
          <w:szCs w:val="24"/>
        </w:rPr>
        <w:t xml:space="preserve">quality of </w:t>
      </w:r>
      <w:r>
        <w:rPr>
          <w:rFonts w:cs="Arial"/>
          <w:bCs/>
          <w:sz w:val="24"/>
          <w:szCs w:val="24"/>
        </w:rPr>
        <w:t xml:space="preserve">propagule pressure and thus the probability of successful establishment at the destination </w:t>
      </w:r>
      <w:r>
        <w:rPr>
          <w:rFonts w:cs="Arial"/>
          <w:bCs/>
          <w:sz w:val="24"/>
          <w:szCs w:val="24"/>
        </w:rPr>
        <w:fldChar w:fldCharType="begin"/>
      </w:r>
      <w:r w:rsidR="00CA5D77">
        <w:rPr>
          <w:rFonts w:cs="Arial"/>
          <w:bCs/>
          <w:sz w:val="24"/>
          <w:szCs w:val="24"/>
        </w:rPr>
        <w:instrText xml:space="preserve"> ADDIN EN.CITE &lt;EndNote&gt;&lt;Cite&gt;&lt;Author&gt;Lockwood&lt;/Author&gt;&lt;Year&gt;2005&lt;/Year&gt;&lt;RecNum&gt;29&lt;/RecNum&gt;&lt;DisplayText&gt;(Lockwood et al. 2005, Simberloff 2009)&lt;/DisplayText&gt;&lt;record&gt;&lt;rec-number&gt;29&lt;/rec-number&gt;&lt;foreign-keys&gt;&lt;key app="EN" db-id="5za2wssxastp9be5drupxef7estwzx02xwzf" timestamp="1697730841"&gt;29&lt;/key&gt;&lt;/foreign-keys&gt;&lt;ref-type name="Journal Article"&gt;17&lt;/ref-type&gt;&lt;contributors&gt;&lt;authors&gt;&lt;author&gt;Lockwood, Julie L&lt;/author&gt;&lt;author&gt;Cassey, Phillip&lt;/author&gt;&lt;author&gt;Blackburn, Tim&lt;/author&gt;&lt;/authors&gt;&lt;/contributors&gt;&lt;titles&gt;&lt;title&gt;The role of propagule pressure in explaining species invasions&lt;/title&gt;&lt;secondary-title&gt;Trends in ecology &amp;amp; evolution&lt;/secondary-title&gt;&lt;/titles&gt;&lt;pages&gt;223-228&lt;/pages&gt;&lt;volume&gt;20&lt;/volume&gt;&lt;number&gt;5&lt;/number&gt;&lt;dates&gt;&lt;year&gt;2005&lt;/year&gt;&lt;/dates&gt;&lt;isbn&gt;0169-5347&lt;/isbn&gt;&lt;urls&gt;&lt;/urls&gt;&lt;/record&gt;&lt;/Cite&gt;&lt;Cite&gt;&lt;Author&gt;Simberloff&lt;/Author&gt;&lt;Year&gt;2009&lt;/Year&gt;&lt;RecNum&gt;28&lt;/RecNum&gt;&lt;record&gt;&lt;rec-number&gt;28&lt;/rec-number&gt;&lt;foreign-keys&gt;&lt;key app="EN" db-id="5za2wssxastp9be5drupxef7estwzx02xwzf" timestamp="1697730838"&gt;28&lt;/key&gt;&lt;/foreign-keys&gt;&lt;ref-type name="Journal Article"&gt;17&lt;/ref-type&gt;&lt;contributors&gt;&lt;authors&gt;&lt;author&gt;Simberloff, Daniel&lt;/author&gt;&lt;/authors&gt;&lt;/contributors&gt;&lt;titles&gt;&lt;title&gt;The role of propagule pressure in biological invasions&lt;/title&gt;&lt;secondary-title&gt;Annual Review of Ecology, Evolution, and Systematics&lt;/secondary-title&gt;&lt;/titles&gt;&lt;periodical&gt;&lt;full-title&gt;Annual Review of Ecology, Evolution, and Systematics&lt;/full-title&gt;&lt;/periodical&gt;&lt;pages&gt;81-102&lt;/pages&gt;&lt;volume&gt;40&lt;/volume&gt;&lt;dates&gt;&lt;year&gt;2009&lt;/year&gt;&lt;/dates&gt;&lt;isbn&gt;1543-592X&lt;/isbn&gt;&lt;urls&gt;&lt;/urls&gt;&lt;/record&gt;&lt;/Cite&gt;&lt;/EndNote&gt;</w:instrText>
      </w:r>
      <w:r>
        <w:rPr>
          <w:rFonts w:cs="Arial"/>
          <w:bCs/>
          <w:sz w:val="24"/>
          <w:szCs w:val="24"/>
        </w:rPr>
        <w:fldChar w:fldCharType="separate"/>
      </w:r>
      <w:r>
        <w:rPr>
          <w:rFonts w:cs="Arial"/>
          <w:bCs/>
          <w:noProof/>
          <w:sz w:val="24"/>
          <w:szCs w:val="24"/>
        </w:rPr>
        <w:t>(Lockwood et al. 2005, Simberloff 2009)</w:t>
      </w:r>
      <w:r>
        <w:rPr>
          <w:rFonts w:cs="Arial"/>
          <w:bCs/>
          <w:sz w:val="24"/>
          <w:szCs w:val="24"/>
        </w:rPr>
        <w:fldChar w:fldCharType="end"/>
      </w:r>
      <w:r>
        <w:rPr>
          <w:rFonts w:cs="Arial"/>
          <w:bCs/>
          <w:sz w:val="24"/>
          <w:szCs w:val="24"/>
        </w:rPr>
        <w:t>.</w:t>
      </w:r>
    </w:p>
    <w:p w14:paraId="5A9093D2" w14:textId="6CF1A2F3" w:rsidR="007865DF" w:rsidRDefault="00B91396">
      <w:pPr>
        <w:pStyle w:val="af7"/>
        <w:spacing w:line="480" w:lineRule="auto"/>
        <w:ind w:left="0" w:firstLine="720"/>
        <w:rPr>
          <w:rFonts w:cs="Arial"/>
          <w:bCs/>
          <w:sz w:val="24"/>
          <w:szCs w:val="24"/>
        </w:rPr>
      </w:pPr>
      <w:r>
        <w:rPr>
          <w:rFonts w:cs="Arial" w:hint="eastAsia"/>
          <w:bCs/>
          <w:sz w:val="24"/>
          <w:szCs w:val="24"/>
        </w:rPr>
        <w:t xml:space="preserve">To our knowledge, this is the first report </w:t>
      </w:r>
      <w:r w:rsidR="00193BEC">
        <w:rPr>
          <w:rFonts w:cs="Arial"/>
          <w:bCs/>
          <w:sz w:val="24"/>
          <w:szCs w:val="24"/>
        </w:rPr>
        <w:t>profiling</w:t>
      </w:r>
      <w:r w:rsidR="00193BEC">
        <w:rPr>
          <w:rFonts w:cs="Arial" w:hint="eastAsia"/>
          <w:bCs/>
          <w:sz w:val="24"/>
          <w:szCs w:val="24"/>
        </w:rPr>
        <w:t xml:space="preserve"> </w:t>
      </w:r>
      <w:r>
        <w:rPr>
          <w:rFonts w:cs="Arial" w:hint="eastAsia"/>
          <w:bCs/>
          <w:sz w:val="24"/>
          <w:szCs w:val="24"/>
        </w:rPr>
        <w:t xml:space="preserve">ant </w:t>
      </w:r>
      <w:r>
        <w:rPr>
          <w:rFonts w:cs="Arial"/>
          <w:bCs/>
          <w:sz w:val="24"/>
          <w:szCs w:val="24"/>
        </w:rPr>
        <w:t>hitchhiking</w:t>
      </w:r>
      <w:r>
        <w:rPr>
          <w:rFonts w:cs="Arial" w:hint="eastAsia"/>
          <w:bCs/>
          <w:sz w:val="24"/>
          <w:szCs w:val="24"/>
        </w:rPr>
        <w:t xml:space="preserve"> </w:t>
      </w:r>
      <w:r>
        <w:rPr>
          <w:rFonts w:cs="Arial"/>
          <w:bCs/>
          <w:sz w:val="24"/>
          <w:szCs w:val="24"/>
        </w:rPr>
        <w:t>on vehicles via citizen science</w:t>
      </w:r>
      <w:r w:rsidR="00695BB2">
        <w:rPr>
          <w:rFonts w:cs="Arial"/>
          <w:bCs/>
          <w:sz w:val="24"/>
          <w:szCs w:val="24"/>
        </w:rPr>
        <w:t xml:space="preserve"> efforts</w:t>
      </w:r>
      <w:r>
        <w:rPr>
          <w:rFonts w:cs="Arial"/>
          <w:bCs/>
          <w:sz w:val="24"/>
          <w:szCs w:val="24"/>
        </w:rPr>
        <w:t>. The overrepresentation of</w:t>
      </w:r>
      <w:r w:rsidR="00193BEC">
        <w:rPr>
          <w:rFonts w:cs="Arial"/>
          <w:bCs/>
          <w:sz w:val="24"/>
          <w:szCs w:val="24"/>
        </w:rPr>
        <w:t xml:space="preserve"> arboreal and semi-</w:t>
      </w:r>
      <w:r w:rsidR="00193BEC" w:rsidRPr="00193BEC">
        <w:rPr>
          <w:rFonts w:cs="Arial"/>
          <w:bCs/>
          <w:sz w:val="24"/>
          <w:szCs w:val="24"/>
        </w:rPr>
        <w:t xml:space="preserve"> </w:t>
      </w:r>
      <w:r w:rsidR="00193BEC">
        <w:rPr>
          <w:rFonts w:cs="Arial"/>
          <w:bCs/>
          <w:sz w:val="24"/>
          <w:szCs w:val="24"/>
        </w:rPr>
        <w:t>arboreal ants</w:t>
      </w:r>
      <w:r>
        <w:rPr>
          <w:rFonts w:cs="Arial"/>
          <w:bCs/>
          <w:sz w:val="24"/>
          <w:szCs w:val="24"/>
        </w:rPr>
        <w:t xml:space="preserve"> </w:t>
      </w:r>
      <w:r w:rsidR="00193BEC">
        <w:rPr>
          <w:rFonts w:cs="Arial"/>
          <w:bCs/>
          <w:sz w:val="24"/>
          <w:szCs w:val="24"/>
        </w:rPr>
        <w:t>in our dataset</w:t>
      </w:r>
      <w:r>
        <w:rPr>
          <w:rFonts w:cs="Arial"/>
          <w:bCs/>
          <w:sz w:val="24"/>
          <w:szCs w:val="24"/>
        </w:rPr>
        <w:t xml:space="preserve"> </w:t>
      </w:r>
      <w:r w:rsidR="00193BEC">
        <w:rPr>
          <w:rFonts w:cs="Arial"/>
          <w:bCs/>
          <w:sz w:val="24"/>
          <w:szCs w:val="24"/>
        </w:rPr>
        <w:t xml:space="preserve">suggests the possibility of establishing </w:t>
      </w:r>
      <w:r w:rsidR="00695BB2">
        <w:rPr>
          <w:rFonts w:cs="Arial"/>
          <w:bCs/>
          <w:sz w:val="24"/>
          <w:szCs w:val="24"/>
        </w:rPr>
        <w:t xml:space="preserve">a </w:t>
      </w:r>
      <w:r>
        <w:rPr>
          <w:rFonts w:cs="Arial"/>
          <w:bCs/>
          <w:sz w:val="24"/>
          <w:szCs w:val="24"/>
        </w:rPr>
        <w:t>predict</w:t>
      </w:r>
      <w:r w:rsidR="00695BB2">
        <w:rPr>
          <w:rFonts w:cs="Arial"/>
          <w:bCs/>
          <w:sz w:val="24"/>
          <w:szCs w:val="24"/>
        </w:rPr>
        <w:t xml:space="preserve">ive framework </w:t>
      </w:r>
      <w:r w:rsidR="00193BEC">
        <w:rPr>
          <w:rFonts w:cs="Arial"/>
          <w:bCs/>
          <w:sz w:val="24"/>
          <w:szCs w:val="24"/>
        </w:rPr>
        <w:t>for forecasting future hitchhiker based on behavioral, morphological, physiological, and ecological</w:t>
      </w:r>
      <w:r w:rsidR="00193BEC">
        <w:rPr>
          <w:rFonts w:cs="Arial" w:hint="eastAsia"/>
          <w:bCs/>
          <w:sz w:val="24"/>
          <w:szCs w:val="24"/>
        </w:rPr>
        <w:t xml:space="preserve"> </w:t>
      </w:r>
      <w:r w:rsidR="00193BEC">
        <w:rPr>
          <w:rFonts w:cs="Arial"/>
          <w:bCs/>
          <w:sz w:val="24"/>
          <w:szCs w:val="24"/>
        </w:rPr>
        <w:t>traits</w:t>
      </w:r>
      <w:r w:rsidR="00193BEC">
        <w:rPr>
          <w:rFonts w:cs="Arial" w:hint="eastAsia"/>
          <w:bCs/>
          <w:sz w:val="24"/>
          <w:szCs w:val="24"/>
        </w:rPr>
        <w:t xml:space="preserve"> of species</w:t>
      </w:r>
      <w:r w:rsidR="00193BEC">
        <w:rPr>
          <w:rFonts w:cs="Arial"/>
          <w:bCs/>
          <w:sz w:val="24"/>
          <w:szCs w:val="24"/>
        </w:rPr>
        <w:t xml:space="preserve"> of interest, which </w:t>
      </w:r>
      <w:ins w:id="6" w:author="Feng-Chuan Hsu" w:date="2024-01-07T11:19:00Z">
        <w:r w:rsidR="00A41DA0" w:rsidRPr="00A41DA0">
          <w:rPr>
            <w:rFonts w:cs="Arial"/>
            <w:bCs/>
            <w:sz w:val="24"/>
            <w:szCs w:val="24"/>
          </w:rPr>
          <w:t>facilitates</w:t>
        </w:r>
        <w:r w:rsidR="00A41DA0">
          <w:rPr>
            <w:rFonts w:cs="Arial"/>
            <w:bCs/>
            <w:sz w:val="24"/>
            <w:szCs w:val="24"/>
          </w:rPr>
          <w:t xml:space="preserve"> </w:t>
        </w:r>
      </w:ins>
      <w:del w:id="7" w:author="Feng-Chuan Hsu" w:date="2024-01-07T11:19:00Z">
        <w:r w:rsidR="00193BEC" w:rsidDel="00A41DA0">
          <w:rPr>
            <w:rFonts w:cs="Arial"/>
            <w:bCs/>
            <w:sz w:val="24"/>
            <w:szCs w:val="24"/>
          </w:rPr>
          <w:delText xml:space="preserve">facilite </w:delText>
        </w:r>
      </w:del>
      <w:r w:rsidR="00193BEC">
        <w:rPr>
          <w:rFonts w:cs="Arial"/>
          <w:bCs/>
          <w:sz w:val="24"/>
          <w:szCs w:val="24"/>
        </w:rPr>
        <w:t>the development of</w:t>
      </w:r>
      <w:r w:rsidR="00695BB2">
        <w:rPr>
          <w:rFonts w:cs="Arial"/>
          <w:bCs/>
          <w:sz w:val="24"/>
          <w:szCs w:val="24"/>
        </w:rPr>
        <w:t xml:space="preserve"> </w:t>
      </w:r>
      <w:r>
        <w:rPr>
          <w:rFonts w:cs="Arial"/>
          <w:bCs/>
          <w:sz w:val="24"/>
          <w:szCs w:val="24"/>
        </w:rPr>
        <w:t xml:space="preserve">effective </w:t>
      </w:r>
      <w:r>
        <w:rPr>
          <w:rFonts w:cs="Arial" w:hint="eastAsia"/>
          <w:bCs/>
          <w:sz w:val="24"/>
          <w:szCs w:val="24"/>
        </w:rPr>
        <w:t xml:space="preserve">management strategies </w:t>
      </w:r>
      <w:r>
        <w:rPr>
          <w:rFonts w:cs="Arial"/>
          <w:bCs/>
          <w:sz w:val="24"/>
          <w:szCs w:val="24"/>
        </w:rPr>
        <w:t>for</w:t>
      </w:r>
      <w:r>
        <w:rPr>
          <w:rFonts w:cs="Arial" w:hint="eastAsia"/>
          <w:bCs/>
          <w:sz w:val="24"/>
          <w:szCs w:val="24"/>
        </w:rPr>
        <w:t xml:space="preserve"> </w:t>
      </w:r>
      <w:r w:rsidR="00695BB2">
        <w:rPr>
          <w:rFonts w:cs="Arial"/>
          <w:bCs/>
          <w:sz w:val="24"/>
          <w:szCs w:val="24"/>
        </w:rPr>
        <w:t>mitigating</w:t>
      </w:r>
      <w:r w:rsidR="00695BB2">
        <w:rPr>
          <w:rFonts w:cs="Arial" w:hint="eastAsia"/>
          <w:bCs/>
          <w:sz w:val="24"/>
          <w:szCs w:val="24"/>
        </w:rPr>
        <w:t xml:space="preserve"> </w:t>
      </w:r>
      <w:r w:rsidR="00695BB2">
        <w:rPr>
          <w:rFonts w:cs="Arial"/>
          <w:bCs/>
          <w:sz w:val="24"/>
          <w:szCs w:val="24"/>
        </w:rPr>
        <w:t xml:space="preserve">ant </w:t>
      </w:r>
      <w:r>
        <w:rPr>
          <w:rFonts w:cs="Arial" w:hint="eastAsia"/>
          <w:bCs/>
          <w:sz w:val="24"/>
          <w:szCs w:val="24"/>
        </w:rPr>
        <w:t>invasions</w:t>
      </w:r>
      <w:r w:rsidR="00695BB2">
        <w:rPr>
          <w:rFonts w:cs="Arial"/>
          <w:bCs/>
          <w:sz w:val="24"/>
          <w:szCs w:val="24"/>
        </w:rPr>
        <w:t xml:space="preserve"> via hitchhiking on vehicles</w:t>
      </w:r>
      <w:r>
        <w:rPr>
          <w:rFonts w:cs="Arial"/>
          <w:bCs/>
          <w:sz w:val="24"/>
          <w:szCs w:val="24"/>
        </w:rPr>
        <w:t>.</w:t>
      </w:r>
    </w:p>
    <w:p w14:paraId="2D24AFE2" w14:textId="77777777" w:rsidR="007865DF" w:rsidRDefault="007865DF">
      <w:pPr>
        <w:pStyle w:val="af7"/>
        <w:spacing w:line="480" w:lineRule="auto"/>
        <w:ind w:left="0" w:firstLine="720"/>
        <w:rPr>
          <w:rFonts w:cs="Arial"/>
          <w:bCs/>
          <w:sz w:val="24"/>
          <w:szCs w:val="24"/>
        </w:rPr>
      </w:pPr>
    </w:p>
    <w:p w14:paraId="737C3881" w14:textId="77777777" w:rsidR="007865DF" w:rsidRDefault="007865DF">
      <w:pPr>
        <w:pStyle w:val="af7"/>
        <w:spacing w:line="480" w:lineRule="auto"/>
        <w:ind w:left="0" w:firstLine="720"/>
        <w:rPr>
          <w:rFonts w:cs="Arial"/>
          <w:bCs/>
          <w:sz w:val="24"/>
          <w:szCs w:val="24"/>
        </w:rPr>
      </w:pPr>
    </w:p>
    <w:p w14:paraId="7F90B109" w14:textId="77777777" w:rsidR="007865DF" w:rsidRDefault="00B91396">
      <w:pPr>
        <w:spacing w:line="480" w:lineRule="auto"/>
        <w:rPr>
          <w:rFonts w:eastAsia="新細明體" w:cs="Arial"/>
          <w:b/>
          <w:bCs/>
          <w:sz w:val="24"/>
          <w:szCs w:val="24"/>
        </w:rPr>
      </w:pPr>
      <w:r>
        <w:rPr>
          <w:rFonts w:eastAsia="新細明體" w:cs="Arial"/>
          <w:b/>
          <w:bCs/>
          <w:sz w:val="24"/>
          <w:szCs w:val="24"/>
        </w:rPr>
        <w:t>Acknowledgements</w:t>
      </w:r>
    </w:p>
    <w:p w14:paraId="6CE48FFE" w14:textId="63FF27E7" w:rsidR="007865DF" w:rsidRPr="00B274F9" w:rsidRDefault="00B91396">
      <w:pPr>
        <w:spacing w:line="480" w:lineRule="auto"/>
        <w:rPr>
          <w:rFonts w:cs="Arial"/>
          <w:color w:val="000000" w:themeColor="text1"/>
          <w:sz w:val="24"/>
          <w:szCs w:val="24"/>
        </w:rPr>
      </w:pPr>
      <w:r w:rsidRPr="00B274F9">
        <w:rPr>
          <w:rFonts w:eastAsia="新細明體" w:cs="Arial"/>
          <w:color w:val="000000" w:themeColor="text1"/>
          <w:sz w:val="24"/>
          <w:szCs w:val="24"/>
        </w:rPr>
        <w:lastRenderedPageBreak/>
        <w:t xml:space="preserve">We thank </w:t>
      </w:r>
      <w:r w:rsidR="006A2636" w:rsidRPr="00B274F9">
        <w:rPr>
          <w:rFonts w:eastAsia="新細明體" w:cs="Arial"/>
          <w:color w:val="000000" w:themeColor="text1"/>
          <w:sz w:val="24"/>
          <w:szCs w:val="24"/>
        </w:rPr>
        <w:t xml:space="preserve">all contributors who provided data, photos, and videos on ant hitchhiking. We thank </w:t>
      </w:r>
      <w:r w:rsidR="00615A4B" w:rsidRPr="00B274F9">
        <w:rPr>
          <w:rFonts w:eastAsia="新細明體" w:cs="Arial"/>
          <w:color w:val="000000" w:themeColor="text1"/>
          <w:sz w:val="24"/>
          <w:szCs w:val="24"/>
        </w:rPr>
        <w:t xml:space="preserve">You-Ting Hsieh, </w:t>
      </w:r>
      <w:r w:rsidR="006A2636" w:rsidRPr="00B274F9">
        <w:rPr>
          <w:rFonts w:eastAsia="新細明體" w:cs="Arial"/>
          <w:color w:val="000000" w:themeColor="text1"/>
          <w:sz w:val="24"/>
          <w:szCs w:val="24"/>
        </w:rPr>
        <w:t>Wei-</w:t>
      </w:r>
      <w:proofErr w:type="spellStart"/>
      <w:r w:rsidR="006A2636" w:rsidRPr="00B274F9">
        <w:rPr>
          <w:rFonts w:eastAsia="新細明體" w:cs="Arial"/>
          <w:color w:val="000000" w:themeColor="text1"/>
          <w:sz w:val="24"/>
          <w:szCs w:val="24"/>
        </w:rPr>
        <w:t>Jiun</w:t>
      </w:r>
      <w:proofErr w:type="spellEnd"/>
      <w:r w:rsidR="006A2636" w:rsidRPr="00B274F9">
        <w:rPr>
          <w:rFonts w:eastAsia="新細明體" w:cs="Arial"/>
          <w:color w:val="000000" w:themeColor="text1"/>
          <w:sz w:val="24"/>
          <w:szCs w:val="24"/>
        </w:rPr>
        <w:t xml:space="preserve"> Lin and Yun Hsiao </w:t>
      </w:r>
      <w:r w:rsidR="00615A4B" w:rsidRPr="00B274F9">
        <w:rPr>
          <w:rFonts w:eastAsia="新細明體" w:cs="Arial"/>
          <w:color w:val="000000" w:themeColor="text1"/>
          <w:sz w:val="24"/>
          <w:szCs w:val="24"/>
        </w:rPr>
        <w:t xml:space="preserve">(NTU) </w:t>
      </w:r>
      <w:r w:rsidRPr="00B274F9">
        <w:rPr>
          <w:rFonts w:eastAsia="新細明體" w:cs="Arial"/>
          <w:color w:val="000000" w:themeColor="text1"/>
          <w:sz w:val="24"/>
          <w:szCs w:val="24"/>
        </w:rPr>
        <w:t xml:space="preserve">for </w:t>
      </w:r>
      <w:r w:rsidRPr="00B274F9">
        <w:rPr>
          <w:rFonts w:cs="Arial" w:hint="eastAsia"/>
          <w:color w:val="000000" w:themeColor="text1"/>
          <w:sz w:val="24"/>
          <w:szCs w:val="24"/>
        </w:rPr>
        <w:t xml:space="preserve">the </w:t>
      </w:r>
      <w:r w:rsidRPr="00B274F9">
        <w:rPr>
          <w:rFonts w:eastAsia="新細明體" w:cs="Arial"/>
          <w:color w:val="000000" w:themeColor="text1"/>
          <w:sz w:val="24"/>
          <w:szCs w:val="24"/>
        </w:rPr>
        <w:t>constructive comments on the early draft of this manuscript</w:t>
      </w:r>
      <w:r w:rsidRPr="00B274F9">
        <w:rPr>
          <w:rFonts w:cs="Arial" w:hint="eastAsia"/>
          <w:color w:val="000000" w:themeColor="text1"/>
          <w:sz w:val="24"/>
          <w:szCs w:val="24"/>
        </w:rPr>
        <w:t xml:space="preserve">. </w:t>
      </w:r>
      <w:r w:rsidRPr="00B274F9">
        <w:rPr>
          <w:rFonts w:eastAsia="新細明體" w:cs="Arial"/>
          <w:color w:val="000000" w:themeColor="text1"/>
          <w:sz w:val="24"/>
          <w:szCs w:val="24"/>
        </w:rPr>
        <w:t>This study was funded by (grant number YYY)</w:t>
      </w:r>
      <w:r w:rsidRPr="00B274F9">
        <w:rPr>
          <w:rFonts w:cs="Arial" w:hint="eastAsia"/>
          <w:color w:val="000000" w:themeColor="text1"/>
          <w:sz w:val="24"/>
          <w:szCs w:val="24"/>
        </w:rPr>
        <w:t>.</w:t>
      </w:r>
    </w:p>
    <w:p w14:paraId="1774E881" w14:textId="77777777" w:rsidR="007865DF" w:rsidRDefault="007865DF">
      <w:pPr>
        <w:spacing w:line="480" w:lineRule="auto"/>
        <w:rPr>
          <w:rFonts w:eastAsia="新細明體" w:cs="Arial"/>
          <w:sz w:val="24"/>
          <w:szCs w:val="24"/>
        </w:rPr>
      </w:pPr>
    </w:p>
    <w:p w14:paraId="7B085F9F" w14:textId="77777777" w:rsidR="007865DF" w:rsidRDefault="00B91396">
      <w:pPr>
        <w:spacing w:before="100" w:beforeAutospacing="1" w:line="480" w:lineRule="auto"/>
        <w:rPr>
          <w:rFonts w:cs="Arial"/>
          <w:b/>
          <w:sz w:val="24"/>
          <w:szCs w:val="24"/>
        </w:rPr>
      </w:pPr>
      <w:r>
        <w:rPr>
          <w:rFonts w:eastAsia="新細明體" w:cs="Arial"/>
          <w:b/>
          <w:iCs/>
          <w:sz w:val="24"/>
          <w:szCs w:val="24"/>
        </w:rPr>
        <w:t>Conflict of interest</w:t>
      </w:r>
    </w:p>
    <w:p w14:paraId="0B4950E6" w14:textId="77777777" w:rsidR="007865DF" w:rsidRDefault="00B91396">
      <w:pPr>
        <w:spacing w:before="100" w:beforeAutospacing="1" w:line="480" w:lineRule="auto"/>
        <w:rPr>
          <w:rFonts w:eastAsia="新細明體" w:cs="Arial"/>
          <w:sz w:val="24"/>
          <w:szCs w:val="24"/>
        </w:rPr>
      </w:pPr>
      <w:r>
        <w:rPr>
          <w:rFonts w:eastAsia="新細明體" w:cs="Arial"/>
          <w:sz w:val="24"/>
          <w:szCs w:val="24"/>
        </w:rPr>
        <w:t>The authors declare no conflict of interest regarding this manuscript.</w:t>
      </w:r>
    </w:p>
    <w:p w14:paraId="16B13E08" w14:textId="77777777" w:rsidR="007865DF" w:rsidRDefault="007865DF">
      <w:pPr>
        <w:spacing w:line="480" w:lineRule="auto"/>
        <w:rPr>
          <w:rFonts w:cs="Arial"/>
          <w:b/>
          <w:sz w:val="24"/>
          <w:szCs w:val="24"/>
        </w:rPr>
      </w:pPr>
    </w:p>
    <w:p w14:paraId="28A56E68" w14:textId="77777777" w:rsidR="007865DF" w:rsidRDefault="00B91396">
      <w:pPr>
        <w:spacing w:line="480" w:lineRule="auto"/>
        <w:rPr>
          <w:rFonts w:cs="Arial"/>
          <w:b/>
          <w:sz w:val="24"/>
          <w:szCs w:val="24"/>
        </w:rPr>
      </w:pPr>
      <w:r>
        <w:rPr>
          <w:rFonts w:cs="Arial"/>
          <w:b/>
          <w:sz w:val="24"/>
          <w:szCs w:val="24"/>
        </w:rPr>
        <w:t>Author contributions</w:t>
      </w:r>
    </w:p>
    <w:p w14:paraId="6D8959C7" w14:textId="2B6BBDF7" w:rsidR="007865DF" w:rsidRPr="00B274F9" w:rsidRDefault="00B91396">
      <w:pPr>
        <w:spacing w:line="480" w:lineRule="auto"/>
        <w:rPr>
          <w:rFonts w:eastAsia="新細明體" w:cs="Arial"/>
          <w:bCs/>
          <w:iCs/>
          <w:color w:val="000000" w:themeColor="text1"/>
          <w:sz w:val="24"/>
          <w:szCs w:val="24"/>
        </w:rPr>
      </w:pPr>
      <w:r w:rsidRPr="00B274F9">
        <w:rPr>
          <w:rFonts w:cs="Arial"/>
          <w:bCs/>
          <w:color w:val="000000" w:themeColor="text1"/>
          <w:sz w:val="24"/>
          <w:szCs w:val="24"/>
        </w:rPr>
        <w:t>FCH and GCH conceived the ideas, collected the data, analyzed the data, and wrote the first draft of the manuscript</w:t>
      </w:r>
      <w:r w:rsidRPr="00B274F9">
        <w:rPr>
          <w:rFonts w:eastAsia="新細明體" w:cs="Arial"/>
          <w:bCs/>
          <w:iCs/>
          <w:color w:val="000000" w:themeColor="text1"/>
          <w:sz w:val="24"/>
          <w:szCs w:val="24"/>
        </w:rPr>
        <w:t xml:space="preserve">; </w:t>
      </w:r>
      <w:r w:rsidR="00B74209" w:rsidRPr="00B274F9">
        <w:rPr>
          <w:rFonts w:eastAsia="標楷體" w:cs="Wingdings"/>
          <w:color w:val="000000" w:themeColor="text1"/>
          <w:sz w:val="24"/>
          <w:szCs w:val="24"/>
        </w:rPr>
        <w:t>C</w:t>
      </w:r>
      <w:r w:rsidR="00B274F9">
        <w:rPr>
          <w:rFonts w:eastAsia="標楷體" w:cs="Wingdings"/>
          <w:color w:val="000000" w:themeColor="text1"/>
          <w:sz w:val="24"/>
          <w:szCs w:val="24"/>
        </w:rPr>
        <w:t>CS</w:t>
      </w:r>
      <w:r w:rsidR="00B74209" w:rsidRPr="00B274F9">
        <w:rPr>
          <w:rFonts w:eastAsia="標楷體" w:cs="Wingdings"/>
          <w:color w:val="000000" w:themeColor="text1"/>
          <w:sz w:val="24"/>
          <w:szCs w:val="24"/>
        </w:rPr>
        <w:t>Y</w:t>
      </w:r>
      <w:r w:rsidR="00B74209" w:rsidRPr="00B274F9">
        <w:rPr>
          <w:rFonts w:eastAsia="標楷體" w:cs="Wingdings"/>
          <w:color w:val="000000" w:themeColor="text1"/>
          <w:sz w:val="24"/>
          <w:szCs w:val="24"/>
          <w:vertAlign w:val="superscript"/>
        </w:rPr>
        <w:t xml:space="preserve"> </w:t>
      </w:r>
      <w:r w:rsidR="00B74209" w:rsidRPr="00B274F9">
        <w:rPr>
          <w:rFonts w:cs="Arial"/>
          <w:bCs/>
          <w:color w:val="000000" w:themeColor="text1"/>
          <w:sz w:val="24"/>
          <w:szCs w:val="24"/>
        </w:rPr>
        <w:t>conceived the ideas and wrote the first draft of the manuscript;</w:t>
      </w:r>
      <w:r w:rsidR="00B74209" w:rsidRPr="00B274F9">
        <w:rPr>
          <w:rFonts w:eastAsia="新細明體" w:cs="Arial"/>
          <w:bCs/>
          <w:iCs/>
          <w:color w:val="000000" w:themeColor="text1"/>
          <w:sz w:val="24"/>
          <w:szCs w:val="24"/>
        </w:rPr>
        <w:t xml:space="preserve"> </w:t>
      </w:r>
      <w:r w:rsidRPr="00B274F9">
        <w:rPr>
          <w:rFonts w:eastAsia="新細明體" w:cs="Arial"/>
          <w:bCs/>
          <w:iCs/>
          <w:color w:val="000000" w:themeColor="text1"/>
          <w:sz w:val="24"/>
          <w:szCs w:val="24"/>
        </w:rPr>
        <w:t>all authors revised the manuscript and approved the final version for publication.</w:t>
      </w:r>
    </w:p>
    <w:p w14:paraId="49462ADE" w14:textId="77777777" w:rsidR="007865DF" w:rsidRDefault="007865DF">
      <w:pPr>
        <w:spacing w:line="480" w:lineRule="auto"/>
        <w:rPr>
          <w:rFonts w:eastAsia="新細明體" w:cs="Arial"/>
          <w:bCs/>
          <w:iCs/>
          <w:sz w:val="24"/>
          <w:szCs w:val="24"/>
        </w:rPr>
      </w:pPr>
    </w:p>
    <w:p w14:paraId="23E75EFE" w14:textId="77777777" w:rsidR="007865DF" w:rsidRDefault="00B91396">
      <w:pPr>
        <w:spacing w:before="100" w:beforeAutospacing="1" w:line="480" w:lineRule="auto"/>
        <w:rPr>
          <w:rFonts w:eastAsia="新細明體" w:cs="Arial"/>
          <w:b/>
          <w:iCs/>
          <w:sz w:val="24"/>
          <w:szCs w:val="24"/>
        </w:rPr>
      </w:pPr>
      <w:r>
        <w:rPr>
          <w:rFonts w:eastAsia="新細明體" w:cs="Arial"/>
          <w:b/>
          <w:iCs/>
          <w:sz w:val="24"/>
          <w:szCs w:val="24"/>
        </w:rPr>
        <w:t>Data availability statement</w:t>
      </w:r>
    </w:p>
    <w:p w14:paraId="7E33EFAA" w14:textId="77777777" w:rsidR="007865DF" w:rsidRDefault="00B91396">
      <w:pPr>
        <w:spacing w:line="480" w:lineRule="auto"/>
        <w:rPr>
          <w:rFonts w:eastAsia="新細明體" w:cs="Arial"/>
          <w:bCs/>
          <w:iCs/>
          <w:color w:val="FF0000"/>
          <w:sz w:val="24"/>
          <w:szCs w:val="24"/>
        </w:rPr>
      </w:pPr>
      <w:r>
        <w:rPr>
          <w:rFonts w:eastAsia="新細明體" w:cs="Arial"/>
          <w:bCs/>
          <w:iCs/>
          <w:color w:val="FF0000"/>
          <w:sz w:val="24"/>
          <w:szCs w:val="24"/>
        </w:rPr>
        <w:t xml:space="preserve">Data and code used in this manuscript are publicly available on </w:t>
      </w:r>
      <w:proofErr w:type="spellStart"/>
      <w:r>
        <w:rPr>
          <w:rFonts w:eastAsia="新細明體" w:cs="Arial"/>
          <w:bCs/>
          <w:iCs/>
          <w:color w:val="FF0000"/>
          <w:sz w:val="24"/>
          <w:szCs w:val="24"/>
        </w:rPr>
        <w:t>Zenodo</w:t>
      </w:r>
      <w:proofErr w:type="spellEnd"/>
      <w:r>
        <w:rPr>
          <w:rFonts w:eastAsia="新細明體" w:cs="Arial"/>
          <w:bCs/>
          <w:iCs/>
          <w:color w:val="FF0000"/>
          <w:sz w:val="24"/>
          <w:szCs w:val="24"/>
        </w:rPr>
        <w:t>: DOI.</w:t>
      </w:r>
    </w:p>
    <w:p w14:paraId="297E5235" w14:textId="77777777" w:rsidR="007865DF" w:rsidRDefault="00B91396">
      <w:pPr>
        <w:spacing w:line="480" w:lineRule="auto"/>
        <w:rPr>
          <w:rFonts w:eastAsia="新細明體" w:cs="Arial"/>
          <w:b/>
          <w:iCs/>
          <w:sz w:val="24"/>
          <w:szCs w:val="24"/>
        </w:rPr>
      </w:pPr>
      <w:r>
        <w:rPr>
          <w:rFonts w:eastAsia="新細明體" w:cs="Arial"/>
          <w:b/>
          <w:iCs/>
          <w:sz w:val="24"/>
          <w:szCs w:val="24"/>
        </w:rPr>
        <w:br w:type="page"/>
      </w:r>
    </w:p>
    <w:p w14:paraId="122961F1" w14:textId="77777777" w:rsidR="00CA5D77" w:rsidRPr="00CA5D77" w:rsidRDefault="00B91396" w:rsidP="00CA5D77">
      <w:pPr>
        <w:pStyle w:val="EndNoteBibliographyTitle"/>
        <w:rPr>
          <w:noProof/>
        </w:rPr>
      </w:pPr>
      <w:r>
        <w:lastRenderedPageBreak/>
        <w:fldChar w:fldCharType="begin"/>
      </w:r>
      <w:r>
        <w:instrText xml:space="preserve"> ADDIN EN.REFLIST </w:instrText>
      </w:r>
      <w:r>
        <w:fldChar w:fldCharType="separate"/>
      </w:r>
      <w:r w:rsidR="00CA5D77" w:rsidRPr="00CA5D77">
        <w:rPr>
          <w:noProof/>
        </w:rPr>
        <w:t>Reference</w:t>
      </w:r>
    </w:p>
    <w:p w14:paraId="6C3FADCD" w14:textId="77777777" w:rsidR="00CA5D77" w:rsidRPr="00CA5D77" w:rsidRDefault="00CA5D77" w:rsidP="00CA5D77">
      <w:pPr>
        <w:pStyle w:val="EndNoteBibliographyTitle"/>
        <w:rPr>
          <w:noProof/>
        </w:rPr>
      </w:pPr>
    </w:p>
    <w:p w14:paraId="61DB887A" w14:textId="77777777" w:rsidR="00CA5D77" w:rsidRPr="00CA5D77" w:rsidRDefault="00CA5D77" w:rsidP="00CA5D77">
      <w:pPr>
        <w:pStyle w:val="EndNoteBibliography"/>
        <w:spacing w:after="0"/>
        <w:ind w:left="720" w:hanging="720"/>
        <w:rPr>
          <w:noProof/>
        </w:rPr>
      </w:pPr>
      <w:r w:rsidRPr="00CA5D77">
        <w:rPr>
          <w:noProof/>
        </w:rPr>
        <w:t xml:space="preserve">Ansong, M., and C. Pickering. 2013. Are weeds hitchhiking a ride on your car? A systematic review of seed dispersal on cars. PloS ONE </w:t>
      </w:r>
      <w:r w:rsidRPr="00CA5D77">
        <w:rPr>
          <w:b/>
          <w:noProof/>
        </w:rPr>
        <w:t>8</w:t>
      </w:r>
      <w:r w:rsidRPr="00CA5D77">
        <w:rPr>
          <w:noProof/>
        </w:rPr>
        <w:t>:e80275.</w:t>
      </w:r>
    </w:p>
    <w:p w14:paraId="6BEA9E98" w14:textId="77777777" w:rsidR="00CA5D77" w:rsidRPr="00CA5D77" w:rsidRDefault="00CA5D77" w:rsidP="00CA5D77">
      <w:pPr>
        <w:pStyle w:val="EndNoteBibliography"/>
        <w:spacing w:after="0"/>
        <w:ind w:left="720" w:hanging="720"/>
        <w:rPr>
          <w:noProof/>
        </w:rPr>
      </w:pPr>
      <w:r w:rsidRPr="00CA5D77">
        <w:rPr>
          <w:noProof/>
        </w:rPr>
        <w:t>Auffret, A. G., J. Berg, and S. A. Cousins. 2014. The geography of human</w:t>
      </w:r>
      <w:r w:rsidRPr="00CA5D77">
        <w:rPr>
          <w:rFonts w:ascii="Cambria Math" w:hAnsi="Cambria Math" w:cs="Cambria Math"/>
          <w:noProof/>
        </w:rPr>
        <w:t>‐</w:t>
      </w:r>
      <w:r w:rsidRPr="00CA5D77">
        <w:rPr>
          <w:noProof/>
        </w:rPr>
        <w:t xml:space="preserve">mediated dispersal. Diversity and Distributions </w:t>
      </w:r>
      <w:r w:rsidRPr="00CA5D77">
        <w:rPr>
          <w:b/>
          <w:noProof/>
        </w:rPr>
        <w:t>20</w:t>
      </w:r>
      <w:r w:rsidRPr="00CA5D77">
        <w:rPr>
          <w:noProof/>
        </w:rPr>
        <w:t>:1450-1456.</w:t>
      </w:r>
    </w:p>
    <w:p w14:paraId="16100D32" w14:textId="77777777" w:rsidR="00CA5D77" w:rsidRPr="00CA5D77" w:rsidRDefault="00CA5D77" w:rsidP="00CA5D77">
      <w:pPr>
        <w:pStyle w:val="EndNoteBibliography"/>
        <w:spacing w:after="0"/>
        <w:ind w:left="720" w:hanging="720"/>
        <w:rPr>
          <w:noProof/>
        </w:rPr>
      </w:pPr>
      <w:r w:rsidRPr="00CA5D77">
        <w:rPr>
          <w:noProof/>
        </w:rPr>
        <w:t>Banks, N. C., D. R. Paini, K. L. Bayliss, and M. Hodda. 2015. The role of global trade and transport network topology in the human</w:t>
      </w:r>
      <w:r w:rsidRPr="00CA5D77">
        <w:rPr>
          <w:rFonts w:ascii="Cambria Math" w:hAnsi="Cambria Math" w:cs="Cambria Math"/>
          <w:noProof/>
        </w:rPr>
        <w:t>‐</w:t>
      </w:r>
      <w:r w:rsidRPr="00CA5D77">
        <w:rPr>
          <w:noProof/>
        </w:rPr>
        <w:t xml:space="preserve">mediated dispersal of alien species. Ecology Letters </w:t>
      </w:r>
      <w:r w:rsidRPr="00CA5D77">
        <w:rPr>
          <w:b/>
          <w:noProof/>
        </w:rPr>
        <w:t>18</w:t>
      </w:r>
      <w:r w:rsidRPr="00CA5D77">
        <w:rPr>
          <w:noProof/>
        </w:rPr>
        <w:t>:188-199.</w:t>
      </w:r>
    </w:p>
    <w:p w14:paraId="4C0201F3" w14:textId="77777777" w:rsidR="00CA5D77" w:rsidRPr="00CA5D77" w:rsidRDefault="00CA5D77" w:rsidP="00CA5D77">
      <w:pPr>
        <w:pStyle w:val="EndNoteBibliography"/>
        <w:spacing w:after="0"/>
        <w:ind w:left="720" w:hanging="720"/>
        <w:rPr>
          <w:noProof/>
        </w:rPr>
      </w:pPr>
      <w:r w:rsidRPr="00CA5D77">
        <w:rPr>
          <w:noProof/>
        </w:rPr>
        <w:t xml:space="preserve">Bertelsmeier, C., S. Ollier, A. Liebhold, and L. Keller. 2017. Recent human history governs global ant invasion dynamics. Nature ecology &amp; evolution </w:t>
      </w:r>
      <w:r w:rsidRPr="00CA5D77">
        <w:rPr>
          <w:b/>
          <w:noProof/>
        </w:rPr>
        <w:t>1</w:t>
      </w:r>
      <w:r w:rsidRPr="00CA5D77">
        <w:rPr>
          <w:noProof/>
        </w:rPr>
        <w:t>:0184.</w:t>
      </w:r>
    </w:p>
    <w:p w14:paraId="2931C725" w14:textId="77777777" w:rsidR="00CA5D77" w:rsidRPr="00CA5D77" w:rsidRDefault="00CA5D77" w:rsidP="00CA5D77">
      <w:pPr>
        <w:pStyle w:val="EndNoteBibliography"/>
        <w:spacing w:after="0"/>
        <w:ind w:left="720" w:hanging="720"/>
        <w:rPr>
          <w:noProof/>
        </w:rPr>
      </w:pPr>
      <w:r w:rsidRPr="00CA5D77">
        <w:rPr>
          <w:noProof/>
        </w:rPr>
        <w:t xml:space="preserve">Beutel, R. G., A. Richter, R. A. Keller, F. Hita Garcia, Y. Matsumura, E. P. Economo, and S. N. Gorb. 2020. Distal leg structures of the Aculeata (Hymenoptera): a comparative evolutionary study of Sceliphron (Sphecidae) and Formica (Formicidae). Journal of Morphology </w:t>
      </w:r>
      <w:r w:rsidRPr="00CA5D77">
        <w:rPr>
          <w:b/>
          <w:noProof/>
        </w:rPr>
        <w:t>281</w:t>
      </w:r>
      <w:r w:rsidRPr="00CA5D77">
        <w:rPr>
          <w:noProof/>
        </w:rPr>
        <w:t>:737-753.</w:t>
      </w:r>
    </w:p>
    <w:p w14:paraId="0B0A8ADE" w14:textId="77777777" w:rsidR="00CA5D77" w:rsidRPr="00CA5D77" w:rsidRDefault="00CA5D77" w:rsidP="00CA5D77">
      <w:pPr>
        <w:pStyle w:val="EndNoteBibliography"/>
        <w:spacing w:after="0"/>
        <w:ind w:left="720" w:hanging="720"/>
        <w:rPr>
          <w:noProof/>
        </w:rPr>
      </w:pPr>
      <w:r w:rsidRPr="00CA5D77">
        <w:rPr>
          <w:noProof/>
        </w:rPr>
        <w:t xml:space="preserve">Billen, J., M. S. Al-Khalifa, and R. R. Silva. 2017. Pretarsus structure in relation to climbing ability in the ants Brachyponera sennaarensis and Daceton armigerum. Saudi Journal of Biological Sciences </w:t>
      </w:r>
      <w:r w:rsidRPr="00CA5D77">
        <w:rPr>
          <w:b/>
          <w:noProof/>
        </w:rPr>
        <w:t>24</w:t>
      </w:r>
      <w:r w:rsidRPr="00CA5D77">
        <w:rPr>
          <w:noProof/>
        </w:rPr>
        <w:t>:830-836.</w:t>
      </w:r>
    </w:p>
    <w:p w14:paraId="5F050E4A" w14:textId="77777777" w:rsidR="00CA5D77" w:rsidRPr="00CA5D77" w:rsidRDefault="00CA5D77" w:rsidP="00CA5D77">
      <w:pPr>
        <w:pStyle w:val="EndNoteBibliography"/>
        <w:spacing w:after="0"/>
        <w:ind w:left="720" w:hanging="720"/>
        <w:rPr>
          <w:noProof/>
        </w:rPr>
      </w:pPr>
      <w:r w:rsidRPr="00CA5D77">
        <w:rPr>
          <w:noProof/>
        </w:rPr>
        <w:t xml:space="preserve">Bujan, J., S. P. Yanoviak, and M. Kaspari. 2016. Desiccation resistance in tropical insects: causes and mechanisms underlying variability in a Panama ant community. Ecology and Evolution </w:t>
      </w:r>
      <w:r w:rsidRPr="00CA5D77">
        <w:rPr>
          <w:b/>
          <w:noProof/>
        </w:rPr>
        <w:t>6</w:t>
      </w:r>
      <w:r w:rsidRPr="00CA5D77">
        <w:rPr>
          <w:noProof/>
        </w:rPr>
        <w:t>:6282-6291.</w:t>
      </w:r>
    </w:p>
    <w:p w14:paraId="4A2D28D8" w14:textId="77777777" w:rsidR="00CA5D77" w:rsidRPr="00CA5D77" w:rsidRDefault="00CA5D77" w:rsidP="00CA5D77">
      <w:pPr>
        <w:pStyle w:val="EndNoteBibliography"/>
        <w:spacing w:after="0"/>
        <w:ind w:left="720" w:hanging="720"/>
        <w:rPr>
          <w:noProof/>
        </w:rPr>
      </w:pPr>
      <w:r w:rsidRPr="00CA5D77">
        <w:rPr>
          <w:noProof/>
        </w:rPr>
        <w:t xml:space="preserve">Cameron, E. K., E. M. Bayne, and M. J. Clapperton. 2007. Human-facilitated invasion of exotic earthworms into northern boreal forests. Ecoscience </w:t>
      </w:r>
      <w:r w:rsidRPr="00CA5D77">
        <w:rPr>
          <w:b/>
          <w:noProof/>
        </w:rPr>
        <w:t>14</w:t>
      </w:r>
      <w:r w:rsidRPr="00CA5D77">
        <w:rPr>
          <w:noProof/>
        </w:rPr>
        <w:t>:482-490.</w:t>
      </w:r>
    </w:p>
    <w:p w14:paraId="14388C7E" w14:textId="77777777" w:rsidR="00CA5D77" w:rsidRPr="00CA5D77" w:rsidRDefault="00CA5D77" w:rsidP="00CA5D77">
      <w:pPr>
        <w:pStyle w:val="EndNoteBibliography"/>
        <w:spacing w:after="0"/>
        <w:ind w:left="720" w:hanging="720"/>
        <w:rPr>
          <w:noProof/>
        </w:rPr>
      </w:pPr>
      <w:r w:rsidRPr="00CA5D77">
        <w:rPr>
          <w:noProof/>
        </w:rPr>
        <w:t xml:space="preserve">Chen, S., H. Chen, and Y. Xu. 2019. Safe chemical repellents to prevent the spread of invasive ants. Pest Management Science </w:t>
      </w:r>
      <w:r w:rsidRPr="00CA5D77">
        <w:rPr>
          <w:b/>
          <w:noProof/>
        </w:rPr>
        <w:t>75</w:t>
      </w:r>
      <w:r w:rsidRPr="00CA5D77">
        <w:rPr>
          <w:noProof/>
        </w:rPr>
        <w:t>:821-827.</w:t>
      </w:r>
    </w:p>
    <w:p w14:paraId="39A61377" w14:textId="77777777" w:rsidR="00CA5D77" w:rsidRPr="00CA5D77" w:rsidRDefault="00CA5D77" w:rsidP="00CA5D77">
      <w:pPr>
        <w:pStyle w:val="EndNoteBibliography"/>
        <w:spacing w:after="0"/>
        <w:ind w:left="720" w:hanging="720"/>
        <w:rPr>
          <w:noProof/>
        </w:rPr>
      </w:pPr>
      <w:r w:rsidRPr="00CA5D77">
        <w:rPr>
          <w:noProof/>
        </w:rPr>
        <w:t xml:space="preserve">Endlein, T., and W. Federle. 2015. On heels and toes: how ants climb with adhesive pads and tarsal friction hair arrays. PloS ONE </w:t>
      </w:r>
      <w:r w:rsidRPr="00CA5D77">
        <w:rPr>
          <w:b/>
          <w:noProof/>
        </w:rPr>
        <w:t>10</w:t>
      </w:r>
      <w:r w:rsidRPr="00CA5D77">
        <w:rPr>
          <w:noProof/>
        </w:rPr>
        <w:t>:e0141269.</w:t>
      </w:r>
    </w:p>
    <w:p w14:paraId="27437FF6" w14:textId="77777777" w:rsidR="00CA5D77" w:rsidRPr="00CA5D77" w:rsidRDefault="00CA5D77" w:rsidP="00CA5D77">
      <w:pPr>
        <w:pStyle w:val="EndNoteBibliography"/>
        <w:spacing w:after="0"/>
        <w:ind w:left="720" w:hanging="720"/>
        <w:rPr>
          <w:noProof/>
        </w:rPr>
      </w:pPr>
      <w:r w:rsidRPr="00CA5D77">
        <w:rPr>
          <w:noProof/>
        </w:rPr>
        <w:t xml:space="preserve">Eritja, R., J. R. Palmer, D. Roiz, I. Sanpera-Calbet, and F. Bartumeus. 2017. Direct evidence of adult </w:t>
      </w:r>
      <w:r w:rsidRPr="00527ED1">
        <w:rPr>
          <w:i/>
          <w:iCs/>
          <w:noProof/>
        </w:rPr>
        <w:t>Aedes albopictus</w:t>
      </w:r>
      <w:r w:rsidRPr="00CA5D77">
        <w:rPr>
          <w:noProof/>
        </w:rPr>
        <w:t xml:space="preserve"> dispersal by car. Scientific Reports </w:t>
      </w:r>
      <w:r w:rsidRPr="00CA5D77">
        <w:rPr>
          <w:b/>
          <w:noProof/>
        </w:rPr>
        <w:t>7</w:t>
      </w:r>
      <w:r w:rsidRPr="00CA5D77">
        <w:rPr>
          <w:noProof/>
        </w:rPr>
        <w:t>:14399.</w:t>
      </w:r>
    </w:p>
    <w:p w14:paraId="5E700D31" w14:textId="77777777" w:rsidR="00CA5D77" w:rsidRPr="00CA5D77" w:rsidRDefault="00CA5D77" w:rsidP="00CA5D77">
      <w:pPr>
        <w:pStyle w:val="EndNoteBibliography"/>
        <w:spacing w:after="0"/>
        <w:ind w:left="720" w:hanging="720"/>
        <w:rPr>
          <w:noProof/>
        </w:rPr>
      </w:pPr>
      <w:r w:rsidRPr="00CA5D77">
        <w:rPr>
          <w:noProof/>
        </w:rPr>
        <w:t xml:space="preserve">Gippet, J. M., A. M. Liebhold, G. Fenn-Moltu, and C. Bertelsmeier. 2019. Human-mediated dispersal in insects. Current Opinion in Insect Science </w:t>
      </w:r>
      <w:r w:rsidRPr="00CA5D77">
        <w:rPr>
          <w:b/>
          <w:noProof/>
        </w:rPr>
        <w:t>35</w:t>
      </w:r>
      <w:r w:rsidRPr="00CA5D77">
        <w:rPr>
          <w:noProof/>
        </w:rPr>
        <w:t>:96-102.</w:t>
      </w:r>
    </w:p>
    <w:p w14:paraId="084DCDF6" w14:textId="77777777" w:rsidR="00CA5D77" w:rsidRPr="00CA5D77" w:rsidRDefault="00CA5D77" w:rsidP="00CA5D77">
      <w:pPr>
        <w:pStyle w:val="EndNoteBibliography"/>
        <w:spacing w:after="0"/>
        <w:ind w:left="720" w:hanging="720"/>
        <w:rPr>
          <w:noProof/>
        </w:rPr>
      </w:pPr>
      <w:r w:rsidRPr="00CA5D77">
        <w:rPr>
          <w:noProof/>
        </w:rPr>
        <w:t xml:space="preserve">Gray, D. R. 2017. Risk analysis of the invasion pathway of the Asian gypsy moth: a known forest invader. Biological Invasions </w:t>
      </w:r>
      <w:r w:rsidRPr="00CA5D77">
        <w:rPr>
          <w:b/>
          <w:noProof/>
        </w:rPr>
        <w:t>19</w:t>
      </w:r>
      <w:r w:rsidRPr="00CA5D77">
        <w:rPr>
          <w:noProof/>
        </w:rPr>
        <w:t>:3259-3272.</w:t>
      </w:r>
    </w:p>
    <w:p w14:paraId="47E68B0E" w14:textId="77777777" w:rsidR="00CA5D77" w:rsidRPr="00CA5D77" w:rsidRDefault="00CA5D77" w:rsidP="00CA5D77">
      <w:pPr>
        <w:pStyle w:val="EndNoteBibliography"/>
        <w:spacing w:after="0"/>
        <w:ind w:left="720" w:hanging="720"/>
        <w:rPr>
          <w:noProof/>
        </w:rPr>
      </w:pPr>
      <w:r w:rsidRPr="00CA5D77">
        <w:rPr>
          <w:noProof/>
        </w:rPr>
        <w:lastRenderedPageBreak/>
        <w:t xml:space="preserve">Hahn, D. A., and D. E. Wheeler. 2002. Seasonal foraging activity and bait preferences of ants on Barro Colorado Island, Panama1. Biotropica </w:t>
      </w:r>
      <w:r w:rsidRPr="00CA5D77">
        <w:rPr>
          <w:b/>
          <w:noProof/>
        </w:rPr>
        <w:t>34</w:t>
      </w:r>
      <w:r w:rsidRPr="00CA5D77">
        <w:rPr>
          <w:noProof/>
        </w:rPr>
        <w:t>:348-356.</w:t>
      </w:r>
    </w:p>
    <w:p w14:paraId="3C7A45CB" w14:textId="77777777" w:rsidR="00CA5D77" w:rsidRPr="00CA5D77" w:rsidRDefault="00CA5D77" w:rsidP="00CA5D77">
      <w:pPr>
        <w:pStyle w:val="EndNoteBibliography"/>
        <w:spacing w:after="0"/>
        <w:ind w:left="720" w:hanging="720"/>
        <w:rPr>
          <w:noProof/>
        </w:rPr>
      </w:pPr>
      <w:r w:rsidRPr="00CA5D77">
        <w:rPr>
          <w:noProof/>
        </w:rPr>
        <w:t xml:space="preserve">Hashimoto, Y., Y. Morimoto, E. S. Widodo, M. Mohamed, and J. R. Fellowes. 2010. Vertical habitat use and foraging activities of arboreal and ground ants (Hymenoptera: Formicidae) in a Bornean tropical rainforest. Sociobiology </w:t>
      </w:r>
      <w:r w:rsidRPr="00CA5D77">
        <w:rPr>
          <w:b/>
          <w:noProof/>
        </w:rPr>
        <w:t>56</w:t>
      </w:r>
      <w:r w:rsidRPr="00CA5D77">
        <w:rPr>
          <w:noProof/>
        </w:rPr>
        <w:t>:435.</w:t>
      </w:r>
    </w:p>
    <w:p w14:paraId="23271D5D" w14:textId="77777777" w:rsidR="00CA5D77" w:rsidRPr="00CA5D77" w:rsidRDefault="00CA5D77" w:rsidP="00CA5D77">
      <w:pPr>
        <w:pStyle w:val="EndNoteBibliography"/>
        <w:spacing w:after="0"/>
        <w:ind w:left="720" w:hanging="720"/>
        <w:rPr>
          <w:noProof/>
        </w:rPr>
      </w:pPr>
      <w:r w:rsidRPr="00CA5D77">
        <w:rPr>
          <w:noProof/>
        </w:rPr>
        <w:t xml:space="preserve">Hood, W. G., and W. R. Tschinkel. 1990. Desiccation resistance in arboreal and terrestrial ants. Physiological Entomology </w:t>
      </w:r>
      <w:r w:rsidRPr="00CA5D77">
        <w:rPr>
          <w:b/>
          <w:noProof/>
        </w:rPr>
        <w:t>15</w:t>
      </w:r>
      <w:r w:rsidRPr="00CA5D77">
        <w:rPr>
          <w:noProof/>
        </w:rPr>
        <w:t>:23-35.</w:t>
      </w:r>
    </w:p>
    <w:p w14:paraId="0378A2B1" w14:textId="77777777" w:rsidR="00CA5D77" w:rsidRPr="00CA5D77" w:rsidRDefault="00CA5D77" w:rsidP="00CA5D77">
      <w:pPr>
        <w:pStyle w:val="EndNoteBibliography"/>
        <w:spacing w:after="0"/>
        <w:ind w:left="720" w:hanging="720"/>
        <w:rPr>
          <w:noProof/>
        </w:rPr>
      </w:pPr>
      <w:r w:rsidRPr="00CA5D77">
        <w:rPr>
          <w:noProof/>
        </w:rPr>
        <w:t xml:space="preserve">Hsu, F.-C., S.-P. Tseng, P.-W. Hsu, C.-W. Lu, C.-C. S. Yang, and C.-C. Lin. 2022. Introduction of a non-native lineage is linked to the recent black cocoa ant, Dolichoderus thoracicus (Smith, 1860), outbreaks in Taiwan. Taiwania </w:t>
      </w:r>
      <w:r w:rsidRPr="00CA5D77">
        <w:rPr>
          <w:b/>
          <w:noProof/>
        </w:rPr>
        <w:t>67</w:t>
      </w:r>
      <w:r w:rsidRPr="00CA5D77">
        <w:rPr>
          <w:noProof/>
        </w:rPr>
        <w:t>.</w:t>
      </w:r>
    </w:p>
    <w:p w14:paraId="77237118" w14:textId="77777777" w:rsidR="00CA5D77" w:rsidRPr="00CA5D77" w:rsidRDefault="00CA5D77" w:rsidP="00CA5D77">
      <w:pPr>
        <w:pStyle w:val="EndNoteBibliography"/>
        <w:spacing w:after="0"/>
        <w:ind w:left="720" w:hanging="720"/>
        <w:rPr>
          <w:noProof/>
        </w:rPr>
      </w:pPr>
      <w:r w:rsidRPr="00CA5D77">
        <w:rPr>
          <w:noProof/>
        </w:rPr>
        <w:t xml:space="preserve">Hulme, P. E. 2009. Trade, transport and trouble: managing invasive species pathways in an era of globalization. Journal of Applied Ecology </w:t>
      </w:r>
      <w:r w:rsidRPr="00CA5D77">
        <w:rPr>
          <w:b/>
          <w:noProof/>
        </w:rPr>
        <w:t>46</w:t>
      </w:r>
      <w:r w:rsidRPr="00CA5D77">
        <w:rPr>
          <w:noProof/>
        </w:rPr>
        <w:t>:10-18.</w:t>
      </w:r>
    </w:p>
    <w:p w14:paraId="6B2A9EED" w14:textId="77777777" w:rsidR="00CA5D77" w:rsidRPr="00CA5D77" w:rsidRDefault="00CA5D77" w:rsidP="00CA5D77">
      <w:pPr>
        <w:pStyle w:val="EndNoteBibliography"/>
        <w:spacing w:after="0"/>
        <w:ind w:left="720" w:hanging="720"/>
        <w:rPr>
          <w:noProof/>
        </w:rPr>
      </w:pPr>
      <w:r w:rsidRPr="00CA5D77">
        <w:rPr>
          <w:noProof/>
        </w:rPr>
        <w:t xml:space="preserve">Jetter, K., J. Hamilton, and J. Klotz. 2002. Eradication costs calculated: Red imported fire ants threaten agriculture, wildlife and homes. California Agriculture </w:t>
      </w:r>
      <w:r w:rsidRPr="00CA5D77">
        <w:rPr>
          <w:b/>
          <w:noProof/>
        </w:rPr>
        <w:t>56</w:t>
      </w:r>
      <w:r w:rsidRPr="00CA5D77">
        <w:rPr>
          <w:noProof/>
        </w:rPr>
        <w:t>:26-34.</w:t>
      </w:r>
    </w:p>
    <w:p w14:paraId="0D8FE0BF" w14:textId="77777777" w:rsidR="00CA5D77" w:rsidRPr="00CA5D77" w:rsidRDefault="00CA5D77" w:rsidP="00CA5D77">
      <w:pPr>
        <w:pStyle w:val="EndNoteBibliography"/>
        <w:spacing w:after="0"/>
        <w:ind w:left="720" w:hanging="720"/>
        <w:rPr>
          <w:noProof/>
        </w:rPr>
      </w:pPr>
      <w:r w:rsidRPr="00CA5D77">
        <w:rPr>
          <w:noProof/>
        </w:rPr>
        <w:t xml:space="preserve">Leahy, L., B. R. Scheffers, S. E. Williams, and A. N. Andersen. 2022. Arboreality drives heat tolerance while elevation drives cold tolerance in tropical rainforest ants. Ecology </w:t>
      </w:r>
      <w:r w:rsidRPr="00CA5D77">
        <w:rPr>
          <w:b/>
          <w:noProof/>
        </w:rPr>
        <w:t>103</w:t>
      </w:r>
      <w:r w:rsidRPr="00CA5D77">
        <w:rPr>
          <w:noProof/>
        </w:rPr>
        <w:t>:e03549.</w:t>
      </w:r>
    </w:p>
    <w:p w14:paraId="1E3227BD" w14:textId="77777777" w:rsidR="00CA5D77" w:rsidRPr="00CA5D77" w:rsidRDefault="00CA5D77" w:rsidP="00CA5D77">
      <w:pPr>
        <w:pStyle w:val="EndNoteBibliography"/>
        <w:spacing w:after="0"/>
        <w:ind w:left="720" w:hanging="720"/>
        <w:rPr>
          <w:noProof/>
        </w:rPr>
      </w:pPr>
      <w:r w:rsidRPr="00CA5D77">
        <w:rPr>
          <w:noProof/>
        </w:rPr>
        <w:t xml:space="preserve">Lockwood, J. L., P. Cassey, and T. Blackburn. 2005. The role of propagule pressure in explaining species invasions. Trends in ecology &amp; evolution </w:t>
      </w:r>
      <w:r w:rsidRPr="00CA5D77">
        <w:rPr>
          <w:b/>
          <w:noProof/>
        </w:rPr>
        <w:t>20</w:t>
      </w:r>
      <w:r w:rsidRPr="00CA5D77">
        <w:rPr>
          <w:noProof/>
        </w:rPr>
        <w:t>:223-228.</w:t>
      </w:r>
    </w:p>
    <w:p w14:paraId="7C8FAF06" w14:textId="77777777" w:rsidR="00CA5D77" w:rsidRPr="00CA5D77" w:rsidRDefault="00CA5D77" w:rsidP="00CA5D77">
      <w:pPr>
        <w:pStyle w:val="EndNoteBibliography"/>
        <w:spacing w:after="0"/>
        <w:ind w:left="720" w:hanging="720"/>
        <w:rPr>
          <w:noProof/>
        </w:rPr>
      </w:pPr>
      <w:r w:rsidRPr="00CA5D77">
        <w:rPr>
          <w:noProof/>
        </w:rPr>
        <w:t xml:space="preserve">Meurisse, N., D. Rassati, B. P. Hurley, E. G. Brockerhoff, and R. A. Haack. 2019. Common pathways by which non-native forest insects move internationally and domestically. Journal of Pest Science </w:t>
      </w:r>
      <w:r w:rsidRPr="00CA5D77">
        <w:rPr>
          <w:b/>
          <w:noProof/>
        </w:rPr>
        <w:t>92</w:t>
      </w:r>
      <w:r w:rsidRPr="00CA5D77">
        <w:rPr>
          <w:noProof/>
        </w:rPr>
        <w:t>:13-27.</w:t>
      </w:r>
    </w:p>
    <w:p w14:paraId="19FE8903" w14:textId="77777777" w:rsidR="00CA5D77" w:rsidRPr="00CA5D77" w:rsidRDefault="00CA5D77" w:rsidP="00CA5D77">
      <w:pPr>
        <w:pStyle w:val="EndNoteBibliography"/>
        <w:spacing w:after="0"/>
        <w:ind w:left="720" w:hanging="720"/>
        <w:rPr>
          <w:noProof/>
        </w:rPr>
      </w:pPr>
      <w:r w:rsidRPr="00CA5D77">
        <w:rPr>
          <w:noProof/>
        </w:rPr>
        <w:t xml:space="preserve">Nixon, L. J., A. Tabb, W. R. Morrison, K. B. Rice, E. G. Brockerhoff, T. C. Leskey, C. van Koten, S. Goldson, and M. Rostás. 2019. Volatile release, mobility, and mortality of diapausing Halyomorpha halys during simulated shipping movements and temperature changes. Journal of Pest Science </w:t>
      </w:r>
      <w:r w:rsidRPr="00CA5D77">
        <w:rPr>
          <w:b/>
          <w:noProof/>
        </w:rPr>
        <w:t>92</w:t>
      </w:r>
      <w:r w:rsidRPr="00CA5D77">
        <w:rPr>
          <w:noProof/>
        </w:rPr>
        <w:t>:633-641.</w:t>
      </w:r>
    </w:p>
    <w:p w14:paraId="3553030B" w14:textId="77777777" w:rsidR="00CA5D77" w:rsidRPr="00CA5D77" w:rsidRDefault="00CA5D77" w:rsidP="00CA5D77">
      <w:pPr>
        <w:pStyle w:val="EndNoteBibliography"/>
        <w:spacing w:after="0"/>
        <w:ind w:left="720" w:hanging="720"/>
        <w:rPr>
          <w:noProof/>
        </w:rPr>
      </w:pPr>
      <w:r w:rsidRPr="00CA5D77">
        <w:rPr>
          <w:noProof/>
        </w:rPr>
        <w:t xml:space="preserve">Orivel, J., M. Malherbe, and A. Dejean. 2001. Relationships between pretarsus morphology and arboreal life in ponerine ants of the genus Pachycondyla (Formicidae: Ponerinae). Annals of the Entomological Society of America </w:t>
      </w:r>
      <w:r w:rsidRPr="00CA5D77">
        <w:rPr>
          <w:b/>
          <w:noProof/>
        </w:rPr>
        <w:t>94</w:t>
      </w:r>
      <w:r w:rsidRPr="00CA5D77">
        <w:rPr>
          <w:noProof/>
        </w:rPr>
        <w:t>:449-456.</w:t>
      </w:r>
    </w:p>
    <w:p w14:paraId="7790455D" w14:textId="77777777" w:rsidR="00CA5D77" w:rsidRPr="00CA5D77" w:rsidRDefault="00CA5D77" w:rsidP="00CA5D77">
      <w:pPr>
        <w:pStyle w:val="EndNoteBibliography"/>
        <w:spacing w:after="0"/>
        <w:ind w:left="720" w:hanging="720"/>
        <w:rPr>
          <w:noProof/>
        </w:rPr>
      </w:pPr>
      <w:r w:rsidRPr="00CA5D77">
        <w:rPr>
          <w:noProof/>
        </w:rPr>
        <w:t xml:space="preserve">Parr, C. L., and T. R. Bishop. 2022. The response of ants to climate change. Global Change Biology </w:t>
      </w:r>
      <w:r w:rsidRPr="00CA5D77">
        <w:rPr>
          <w:b/>
          <w:noProof/>
        </w:rPr>
        <w:t>28</w:t>
      </w:r>
      <w:r w:rsidRPr="00CA5D77">
        <w:rPr>
          <w:noProof/>
        </w:rPr>
        <w:t>:3188-3205.</w:t>
      </w:r>
    </w:p>
    <w:p w14:paraId="2DC08CC6" w14:textId="77777777" w:rsidR="00CA5D77" w:rsidRPr="00CA5D77" w:rsidRDefault="00CA5D77" w:rsidP="00CA5D77">
      <w:pPr>
        <w:pStyle w:val="EndNoteBibliography"/>
        <w:spacing w:after="0"/>
        <w:ind w:left="720" w:hanging="720"/>
        <w:rPr>
          <w:noProof/>
        </w:rPr>
      </w:pPr>
      <w:r w:rsidRPr="00CA5D77">
        <w:rPr>
          <w:noProof/>
        </w:rPr>
        <w:t xml:space="preserve">Simberloff, D. 2009. The role of propagule pressure in biological invasions. Annual Review of Ecology, Evolution, and Systematics </w:t>
      </w:r>
      <w:r w:rsidRPr="00CA5D77">
        <w:rPr>
          <w:b/>
          <w:noProof/>
        </w:rPr>
        <w:t>40</w:t>
      </w:r>
      <w:r w:rsidRPr="00CA5D77">
        <w:rPr>
          <w:noProof/>
        </w:rPr>
        <w:t>:81-102.</w:t>
      </w:r>
    </w:p>
    <w:p w14:paraId="6237F5E8" w14:textId="77777777" w:rsidR="00CA5D77" w:rsidRPr="00CA5D77" w:rsidRDefault="00CA5D77" w:rsidP="00CA5D77">
      <w:pPr>
        <w:pStyle w:val="EndNoteBibliography"/>
        <w:spacing w:after="0"/>
        <w:ind w:left="720" w:hanging="720"/>
        <w:rPr>
          <w:noProof/>
        </w:rPr>
      </w:pPr>
      <w:r w:rsidRPr="00CA5D77">
        <w:rPr>
          <w:noProof/>
        </w:rPr>
        <w:lastRenderedPageBreak/>
        <w:t>Taylor, K., T. Brummer, M. L. Taper, A. Wing, and L. J. Rew. 2012. Human</w:t>
      </w:r>
      <w:r w:rsidRPr="00CA5D77">
        <w:rPr>
          <w:rFonts w:ascii="Cambria Math" w:hAnsi="Cambria Math" w:cs="Cambria Math"/>
          <w:noProof/>
        </w:rPr>
        <w:t>‐</w:t>
      </w:r>
      <w:r w:rsidRPr="00CA5D77">
        <w:rPr>
          <w:noProof/>
        </w:rPr>
        <w:t>mediated long</w:t>
      </w:r>
      <w:r w:rsidRPr="00CA5D77">
        <w:rPr>
          <w:rFonts w:ascii="Cambria Math" w:hAnsi="Cambria Math" w:cs="Cambria Math"/>
          <w:noProof/>
        </w:rPr>
        <w:t>‐</w:t>
      </w:r>
      <w:r w:rsidRPr="00CA5D77">
        <w:rPr>
          <w:noProof/>
        </w:rPr>
        <w:t xml:space="preserve">distance dispersal: an empirical evaluation of seed dispersal by vehicles. Diversity and Distributions </w:t>
      </w:r>
      <w:r w:rsidRPr="00CA5D77">
        <w:rPr>
          <w:b/>
          <w:noProof/>
        </w:rPr>
        <w:t>18</w:t>
      </w:r>
      <w:r w:rsidRPr="00CA5D77">
        <w:rPr>
          <w:noProof/>
        </w:rPr>
        <w:t>:942-951.</w:t>
      </w:r>
    </w:p>
    <w:p w14:paraId="4A7C0211" w14:textId="77777777" w:rsidR="00CA5D77" w:rsidRPr="00CA5D77" w:rsidRDefault="00CA5D77" w:rsidP="00CA5D77">
      <w:pPr>
        <w:pStyle w:val="EndNoteBibliography"/>
        <w:spacing w:after="0"/>
        <w:ind w:left="720" w:hanging="720"/>
        <w:rPr>
          <w:noProof/>
        </w:rPr>
      </w:pPr>
      <w:r w:rsidRPr="00CA5D77">
        <w:rPr>
          <w:noProof/>
        </w:rPr>
        <w:t xml:space="preserve">Vogt, J. T., and J. P. Kozlovac. 2006. Safety considerations for handling imported fire ants (Solenopsis spp.) in the laboratory and field. Applied Biosafety </w:t>
      </w:r>
      <w:r w:rsidRPr="00CA5D77">
        <w:rPr>
          <w:b/>
          <w:noProof/>
        </w:rPr>
        <w:t>11</w:t>
      </w:r>
      <w:r w:rsidRPr="00CA5D77">
        <w:rPr>
          <w:noProof/>
        </w:rPr>
        <w:t>:88-97.</w:t>
      </w:r>
    </w:p>
    <w:p w14:paraId="71581F69" w14:textId="77777777" w:rsidR="00CA5D77" w:rsidRPr="00CA5D77" w:rsidRDefault="00CA5D77" w:rsidP="00CA5D77">
      <w:pPr>
        <w:pStyle w:val="EndNoteBibliography"/>
        <w:spacing w:after="0"/>
        <w:ind w:left="720" w:hanging="720"/>
        <w:rPr>
          <w:noProof/>
        </w:rPr>
      </w:pPr>
      <w:r w:rsidRPr="00CA5D77">
        <w:rPr>
          <w:noProof/>
        </w:rPr>
        <w:t>Von der Lippe, M., and I. Kowarik. 2007. Long</w:t>
      </w:r>
      <w:r w:rsidRPr="00CA5D77">
        <w:rPr>
          <w:rFonts w:ascii="Cambria Math" w:hAnsi="Cambria Math" w:cs="Cambria Math"/>
          <w:noProof/>
        </w:rPr>
        <w:t>‐</w:t>
      </w:r>
      <w:r w:rsidRPr="00CA5D77">
        <w:rPr>
          <w:noProof/>
        </w:rPr>
        <w:t xml:space="preserve">distance dispersal of plants by vehicles as a driver of plant invasions. Conservation Biology </w:t>
      </w:r>
      <w:r w:rsidRPr="00CA5D77">
        <w:rPr>
          <w:b/>
          <w:noProof/>
        </w:rPr>
        <w:t>21</w:t>
      </w:r>
      <w:r w:rsidRPr="00CA5D77">
        <w:rPr>
          <w:noProof/>
        </w:rPr>
        <w:t>:986-996.</w:t>
      </w:r>
    </w:p>
    <w:p w14:paraId="20865A79" w14:textId="77777777" w:rsidR="00CA5D77" w:rsidRPr="00CA5D77" w:rsidRDefault="00CA5D77" w:rsidP="00CA5D77">
      <w:pPr>
        <w:pStyle w:val="EndNoteBibliography"/>
        <w:spacing w:after="0"/>
        <w:ind w:left="720" w:hanging="720"/>
        <w:rPr>
          <w:noProof/>
        </w:rPr>
      </w:pPr>
      <w:r w:rsidRPr="00CA5D77">
        <w:rPr>
          <w:noProof/>
        </w:rPr>
        <w:t>Ward, D. F., J. R. Beggs, M. N. Clout, R. J. Harris, and S. O’Connor. 2006. The diversity and origin of exotic ants arriving in New Zealand via human</w:t>
      </w:r>
      <w:r w:rsidRPr="00CA5D77">
        <w:rPr>
          <w:rFonts w:ascii="Cambria Math" w:hAnsi="Cambria Math" w:cs="Cambria Math"/>
          <w:noProof/>
        </w:rPr>
        <w:t>‐</w:t>
      </w:r>
      <w:r w:rsidRPr="00CA5D77">
        <w:rPr>
          <w:noProof/>
        </w:rPr>
        <w:t xml:space="preserve">mediated dispersal. Diversity and Distributions </w:t>
      </w:r>
      <w:r w:rsidRPr="00CA5D77">
        <w:rPr>
          <w:b/>
          <w:noProof/>
        </w:rPr>
        <w:t>12</w:t>
      </w:r>
      <w:r w:rsidRPr="00CA5D77">
        <w:rPr>
          <w:noProof/>
        </w:rPr>
        <w:t>:601-609.</w:t>
      </w:r>
    </w:p>
    <w:p w14:paraId="6BDA1C98" w14:textId="77777777" w:rsidR="00CA5D77" w:rsidRPr="00CA5D77" w:rsidRDefault="00CA5D77" w:rsidP="00CA5D77">
      <w:pPr>
        <w:pStyle w:val="EndNoteBibliography"/>
        <w:spacing w:after="0"/>
        <w:ind w:left="720" w:hanging="720"/>
        <w:rPr>
          <w:noProof/>
        </w:rPr>
      </w:pPr>
      <w:r w:rsidRPr="00CA5D77">
        <w:rPr>
          <w:noProof/>
        </w:rPr>
        <w:t xml:space="preserve">Wilson, J. R., E. E. Dormontt, P. J. Prentis, A. J. Lowe, and D. M. Richardson. 2009. Something in the way you move: dispersal pathways affect invasion success. Trends in ecology &amp; evolution </w:t>
      </w:r>
      <w:r w:rsidRPr="00CA5D77">
        <w:rPr>
          <w:b/>
          <w:noProof/>
        </w:rPr>
        <w:t>24</w:t>
      </w:r>
      <w:r w:rsidRPr="00CA5D77">
        <w:rPr>
          <w:noProof/>
        </w:rPr>
        <w:t>:136-144.</w:t>
      </w:r>
    </w:p>
    <w:p w14:paraId="4F5C3158" w14:textId="77777777" w:rsidR="00CA5D77" w:rsidRPr="00CA5D77" w:rsidRDefault="00CA5D77" w:rsidP="00CA5D77">
      <w:pPr>
        <w:pStyle w:val="EndNoteBibliography"/>
        <w:spacing w:after="0"/>
        <w:ind w:left="720" w:hanging="720"/>
        <w:rPr>
          <w:noProof/>
        </w:rPr>
      </w:pPr>
      <w:r w:rsidRPr="00CA5D77">
        <w:rPr>
          <w:noProof/>
        </w:rPr>
        <w:t xml:space="preserve">Yanoviak, S., and M. Kaspari. 2000. Community structure and the habitat templet: ants in the tropical forest canopy and litter. Oikos </w:t>
      </w:r>
      <w:r w:rsidRPr="00CA5D77">
        <w:rPr>
          <w:b/>
          <w:noProof/>
        </w:rPr>
        <w:t>89</w:t>
      </w:r>
      <w:r w:rsidRPr="00CA5D77">
        <w:rPr>
          <w:noProof/>
        </w:rPr>
        <w:t>:259-266.</w:t>
      </w:r>
    </w:p>
    <w:p w14:paraId="352E0F6D" w14:textId="77777777" w:rsidR="00CA5D77" w:rsidRPr="00CA5D77" w:rsidRDefault="00CA5D77" w:rsidP="00CA5D77">
      <w:pPr>
        <w:pStyle w:val="EndNoteBibliography"/>
        <w:ind w:left="720" w:hanging="720"/>
        <w:rPr>
          <w:noProof/>
        </w:rPr>
      </w:pPr>
      <w:r w:rsidRPr="00CA5D77">
        <w:rPr>
          <w:noProof/>
        </w:rPr>
        <w:t xml:space="preserve">Yanoviak, S. P., Y. Munk, and R. Dudley. 2011. Evolution and Ecology of Directed Aerial Descent in Arboreal Ants. Integrative and Comparative Biology </w:t>
      </w:r>
      <w:r w:rsidRPr="00CA5D77">
        <w:rPr>
          <w:b/>
          <w:noProof/>
        </w:rPr>
        <w:t>51</w:t>
      </w:r>
      <w:r w:rsidRPr="00CA5D77">
        <w:rPr>
          <w:noProof/>
        </w:rPr>
        <w:t>:944-956.</w:t>
      </w:r>
    </w:p>
    <w:p w14:paraId="399D575E" w14:textId="3D926B60" w:rsidR="007865DF" w:rsidRDefault="00B91396">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14:paraId="642D8810" w14:textId="64A73D3A" w:rsidR="007865DF" w:rsidRDefault="00B91396">
      <w:pPr>
        <w:spacing w:line="480" w:lineRule="auto"/>
        <w:rPr>
          <w:rFonts w:cs="Arial"/>
          <w:b/>
          <w:bCs/>
          <w:sz w:val="24"/>
          <w:szCs w:val="24"/>
        </w:rPr>
      </w:pPr>
      <w:r>
        <w:rPr>
          <w:rFonts w:cs="Arial"/>
          <w:b/>
          <w:bCs/>
          <w:sz w:val="24"/>
          <w:szCs w:val="24"/>
        </w:rPr>
        <w:lastRenderedPageBreak/>
        <w:t>Figures</w:t>
      </w:r>
    </w:p>
    <w:p w14:paraId="1748D1AA" w14:textId="52D6A5C4" w:rsidR="00D17A4B" w:rsidRDefault="00D17A4B">
      <w:pPr>
        <w:spacing w:line="480" w:lineRule="auto"/>
        <w:rPr>
          <w:rFonts w:cs="Arial"/>
          <w:color w:val="FF0000"/>
          <w:sz w:val="24"/>
          <w:szCs w:val="24"/>
        </w:rPr>
      </w:pPr>
      <w:r>
        <w:rPr>
          <w:rFonts w:cs="Arial"/>
          <w:noProof/>
          <w:color w:val="FF0000"/>
          <w:sz w:val="24"/>
          <w:szCs w:val="24"/>
        </w:rPr>
        <w:drawing>
          <wp:inline distT="0" distB="0" distL="114300" distR="114300" wp14:anchorId="7A2BD7A9" wp14:editId="48818786">
            <wp:extent cx="5208186" cy="3069590"/>
            <wp:effectExtent l="0" t="0" r="0" b="3810"/>
            <wp:docPr id="4"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rotWithShape="1">
                    <a:blip r:embed="rId11"/>
                    <a:srcRect l="8" t="3899" r="8" b="17572"/>
                    <a:stretch/>
                  </pic:blipFill>
                  <pic:spPr bwMode="auto">
                    <a:xfrm>
                      <a:off x="0" y="0"/>
                      <a:ext cx="5209200" cy="3070187"/>
                    </a:xfrm>
                    <a:prstGeom prst="rect">
                      <a:avLst/>
                    </a:prstGeom>
                    <a:ln>
                      <a:noFill/>
                    </a:ln>
                    <a:extLst>
                      <a:ext uri="{53640926-AAD7-44D8-BBD7-CCE9431645EC}">
                        <a14:shadowObscured xmlns:a14="http://schemas.microsoft.com/office/drawing/2010/main"/>
                      </a:ext>
                    </a:extLst>
                  </pic:spPr>
                </pic:pic>
              </a:graphicData>
            </a:graphic>
          </wp:inline>
        </w:drawing>
      </w:r>
      <w:bookmarkStart w:id="8" w:name="_GoBack"/>
      <w:bookmarkEnd w:id="8"/>
    </w:p>
    <w:p w14:paraId="7CF3A658" w14:textId="7E15FD97" w:rsidR="007865DF" w:rsidRPr="00D17A4B" w:rsidRDefault="00B91396" w:rsidP="00D17A4B">
      <w:pPr>
        <w:rPr>
          <w:rFonts w:cs="Arial"/>
          <w:sz w:val="24"/>
          <w:szCs w:val="24"/>
        </w:rPr>
      </w:pPr>
      <w:r>
        <w:rPr>
          <w:rFonts w:cs="Arial"/>
          <w:sz w:val="24"/>
          <w:szCs w:val="24"/>
        </w:rPr>
        <w:t xml:space="preserve">Figure 1. (a) </w:t>
      </w:r>
      <w:r w:rsidR="00BD61B7">
        <w:rPr>
          <w:rFonts w:cs="Arial"/>
          <w:sz w:val="24"/>
          <w:szCs w:val="24"/>
        </w:rPr>
        <w:t>Distribution and species for</w:t>
      </w:r>
      <w:r>
        <w:rPr>
          <w:rFonts w:cs="Arial"/>
          <w:sz w:val="24"/>
          <w:szCs w:val="24"/>
        </w:rPr>
        <w:t xml:space="preserve"> the ant hitchhiking cases</w:t>
      </w:r>
      <w:r w:rsidR="00BD61B7">
        <w:rPr>
          <w:rFonts w:cs="Arial"/>
          <w:sz w:val="24"/>
          <w:szCs w:val="24"/>
        </w:rPr>
        <w:t>;</w:t>
      </w:r>
      <w:r>
        <w:rPr>
          <w:rFonts w:cs="Arial"/>
          <w:sz w:val="24"/>
          <w:szCs w:val="24"/>
        </w:rPr>
        <w:t xml:space="preserve"> (b–</w:t>
      </w:r>
      <w:r>
        <w:rPr>
          <w:rFonts w:cs="Arial" w:hint="eastAsia"/>
          <w:sz w:val="24"/>
          <w:szCs w:val="24"/>
        </w:rPr>
        <w:t>c</w:t>
      </w:r>
      <w:r>
        <w:rPr>
          <w:rFonts w:cs="Arial"/>
          <w:sz w:val="24"/>
          <w:szCs w:val="24"/>
        </w:rPr>
        <w:t>) photos of ant hitchhiking on vehicles.</w:t>
      </w:r>
    </w:p>
    <w:p w14:paraId="0D6D4832" w14:textId="77777777" w:rsidR="007865DF" w:rsidRDefault="00B91396" w:rsidP="00D17A4B">
      <w:pPr>
        <w:rPr>
          <w:rFonts w:cs="Arial"/>
          <w:color w:val="FF0000"/>
          <w:sz w:val="24"/>
          <w:szCs w:val="24"/>
        </w:rPr>
      </w:pPr>
      <w:r>
        <w:rPr>
          <w:rFonts w:cs="Arial"/>
          <w:noProof/>
          <w:color w:val="FF0000"/>
          <w:sz w:val="24"/>
          <w:szCs w:val="24"/>
        </w:rPr>
        <w:drawing>
          <wp:inline distT="0" distB="0" distL="114300" distR="114300" wp14:anchorId="04ABE4A8" wp14:editId="516FB7A7">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2" cstate="print"/>
                    <a:stretch>
                      <a:fillRect/>
                    </a:stretch>
                  </pic:blipFill>
                  <pic:spPr>
                    <a:xfrm>
                      <a:off x="0" y="0"/>
                      <a:ext cx="4655820" cy="3491865"/>
                    </a:xfrm>
                    <a:prstGeom prst="rect">
                      <a:avLst/>
                    </a:prstGeom>
                  </pic:spPr>
                </pic:pic>
              </a:graphicData>
            </a:graphic>
          </wp:inline>
        </w:drawing>
      </w:r>
    </w:p>
    <w:p w14:paraId="34774B54" w14:textId="3335031E" w:rsidR="007865DF" w:rsidRDefault="00B91396">
      <w:pPr>
        <w:spacing w:line="480" w:lineRule="auto"/>
        <w:jc w:val="left"/>
        <w:rPr>
          <w:rFonts w:cs="Arial"/>
          <w:sz w:val="24"/>
          <w:szCs w:val="24"/>
        </w:rPr>
      </w:pPr>
      <w:r>
        <w:rPr>
          <w:rFonts w:cs="Arial"/>
          <w:sz w:val="24"/>
          <w:szCs w:val="24"/>
        </w:rPr>
        <w:t xml:space="preserve">Figure </w:t>
      </w:r>
      <w:r w:rsidR="00D17A4B">
        <w:rPr>
          <w:rFonts w:cs="Arial"/>
          <w:sz w:val="24"/>
          <w:szCs w:val="24"/>
        </w:rPr>
        <w:t>2</w:t>
      </w:r>
      <w:r>
        <w:rPr>
          <w:rFonts w:cs="Arial"/>
          <w:sz w:val="24"/>
          <w:szCs w:val="24"/>
        </w:rPr>
        <w:t xml:space="preserve">. </w:t>
      </w:r>
      <w:r w:rsidR="00BD61B7">
        <w:rPr>
          <w:rFonts w:cs="Arial"/>
          <w:sz w:val="24"/>
          <w:szCs w:val="24"/>
        </w:rPr>
        <w:t xml:space="preserve">Potential </w:t>
      </w:r>
      <w:r w:rsidR="00AE5AEF">
        <w:rPr>
          <w:rFonts w:cs="Arial"/>
          <w:sz w:val="24"/>
          <w:szCs w:val="24"/>
        </w:rPr>
        <w:t xml:space="preserve">factors </w:t>
      </w:r>
      <w:r>
        <w:rPr>
          <w:rFonts w:cs="Arial"/>
          <w:sz w:val="24"/>
          <w:szCs w:val="24"/>
        </w:rPr>
        <w:t>determin</w:t>
      </w:r>
      <w:r w:rsidR="00AE5AEF">
        <w:rPr>
          <w:rFonts w:cs="Arial"/>
          <w:sz w:val="24"/>
          <w:szCs w:val="24"/>
        </w:rPr>
        <w:t>ing</w:t>
      </w:r>
      <w:r>
        <w:rPr>
          <w:rFonts w:cs="Arial"/>
          <w:sz w:val="24"/>
          <w:szCs w:val="24"/>
        </w:rPr>
        <w:t xml:space="preserve"> a successful ant hitchhiking event. See </w:t>
      </w:r>
      <w:r>
        <w:rPr>
          <w:rFonts w:cs="Arial"/>
          <w:i/>
          <w:iCs/>
          <w:sz w:val="24"/>
          <w:szCs w:val="24"/>
        </w:rPr>
        <w:t>Discussion</w:t>
      </w:r>
      <w:r>
        <w:rPr>
          <w:rFonts w:cs="Arial"/>
          <w:sz w:val="24"/>
          <w:szCs w:val="24"/>
        </w:rPr>
        <w:t xml:space="preserve"> for more details.</w:t>
      </w:r>
    </w:p>
    <w:sectPr w:rsidR="007865DF">
      <w:footerReference w:type="default" r:id="rId13"/>
      <w:pgSz w:w="11906" w:h="16838"/>
      <w:pgMar w:top="1440" w:right="1440" w:bottom="1440" w:left="1440"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ang, Scotty" w:date="2024-01-06T15:52:00Z" w:initials="MOU">
    <w:p w14:paraId="0F57BD05" w14:textId="77777777" w:rsidR="000937AB" w:rsidRDefault="000937AB" w:rsidP="000937AB">
      <w:pPr>
        <w:jc w:val="left"/>
      </w:pPr>
      <w:r>
        <w:rPr>
          <w:rStyle w:val="a5"/>
        </w:rPr>
        <w:annotationRef/>
      </w:r>
      <w:r>
        <w:rPr>
          <w:color w:val="000000"/>
        </w:rPr>
        <w:t>How about average trade distance?</w:t>
      </w:r>
    </w:p>
  </w:comment>
  <w:comment w:id="2" w:author="Feng-Chuan Hsu" w:date="2024-01-07T11:22:00Z" w:initials="FH">
    <w:p w14:paraId="49E5F8CC" w14:textId="4F1EB03D" w:rsidR="00A41DA0" w:rsidRDefault="00A41DA0">
      <w:pPr>
        <w:pStyle w:val="a6"/>
        <w:rPr>
          <w:rFonts w:hint="eastAsia"/>
        </w:rPr>
      </w:pPr>
      <w:r>
        <w:rPr>
          <w:rStyle w:val="a5"/>
        </w:rPr>
        <w:annotationRef/>
      </w:r>
      <w:r>
        <w:rPr>
          <w:rFonts w:hint="eastAsia"/>
        </w:rPr>
        <w:t>G</w:t>
      </w:r>
      <w:r>
        <w:t xml:space="preserve">C, we should write this result before the sentences of occurring season to make sure the order of </w:t>
      </w:r>
      <w:r>
        <w:rPr>
          <w:rFonts w:hint="eastAsia"/>
        </w:rPr>
        <w:t>n</w:t>
      </w:r>
      <w:r>
        <w:t>umber (S1 and S2) is correct.</w:t>
      </w:r>
    </w:p>
  </w:comment>
  <w:comment w:id="3" w:author="Yang, Scotty" w:date="2024-01-06T14:34:00Z" w:initials="MOU">
    <w:p w14:paraId="25F3A84A" w14:textId="3B917B65" w:rsidR="000937AB" w:rsidRDefault="000937AB" w:rsidP="000937AB">
      <w:pPr>
        <w:jc w:val="left"/>
      </w:pPr>
      <w:r>
        <w:rPr>
          <w:rStyle w:val="a5"/>
        </w:rPr>
        <w:annotationRef/>
      </w:r>
      <w:proofErr w:type="spellStart"/>
      <w:r>
        <w:rPr>
          <w:color w:val="000000"/>
        </w:rPr>
        <w:t>Holway</w:t>
      </w:r>
      <w:proofErr w:type="spellEnd"/>
      <w:r>
        <w:rPr>
          <w:color w:val="000000"/>
        </w:rPr>
        <w:t>, D. A., L. Lach, A. V. Suarez, N. D. Tsutsui, and T. J. Case. 2002. The causes and consequences of ant invasions. Annu. Rev. Ecol. Syst. 33: 181–233.</w:t>
      </w:r>
    </w:p>
  </w:comment>
  <w:comment w:id="4" w:author="Yang, Scotty" w:date="2023-10-15T19:30:00Z" w:initials="">
    <w:p w14:paraId="579414B0" w14:textId="1901C86D" w:rsidR="007865DF" w:rsidRDefault="00B91396">
      <w:pPr>
        <w:jc w:val="left"/>
      </w:pPr>
      <w:r>
        <w:rPr>
          <w:color w:val="000000"/>
        </w:rPr>
        <w:t>How many of our records that queen presence is confirmed?</w:t>
      </w:r>
    </w:p>
  </w:comment>
  <w:comment w:id="5" w:author="Yang, Scotty" w:date="2024-01-06T16:21:00Z" w:initials="MOU">
    <w:p w14:paraId="480D248B" w14:textId="77777777" w:rsidR="009C30B1" w:rsidRDefault="009C30B1" w:rsidP="009C30B1">
      <w:pPr>
        <w:jc w:val="left"/>
      </w:pPr>
      <w:r>
        <w:rPr>
          <w:rStyle w:val="a5"/>
        </w:rPr>
        <w:annotationRef/>
      </w:r>
      <w:r>
        <w:rPr>
          <w:color w:val="000000"/>
        </w:rPr>
        <w:t>McPherson, E.G. 2001. Sacramento's parking lot shading ordinance: environmental and economic costs of compliance. Landscape and Urban Planning. 57: 105-123.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57BD05" w15:done="0"/>
  <w15:commentEx w15:paraId="49E5F8CC" w15:paraIdParent="0F57BD05" w15:done="0"/>
  <w15:commentEx w15:paraId="25F3A84A" w15:done="0"/>
  <w15:commentEx w15:paraId="579414B0" w15:done="0"/>
  <w15:commentEx w15:paraId="480D24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023077F" w16cex:dateUtc="2024-01-06T20:52:00Z"/>
  <w16cex:commentExtensible w16cex:durableId="7F402252" w16cex:dateUtc="2024-01-06T19:34:00Z"/>
  <w16cex:commentExtensible w16cex:durableId="2311DA70" w16cex:dateUtc="2024-01-06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57BD05" w16cid:durableId="3023077F"/>
  <w16cid:commentId w16cid:paraId="49E5F8CC" w16cid:durableId="2945080F"/>
  <w16cid:commentId w16cid:paraId="25F3A84A" w16cid:durableId="7F402252"/>
  <w16cid:commentId w16cid:paraId="579414B0" w16cid:durableId="727E220E"/>
  <w16cid:commentId w16cid:paraId="480D248B" w16cid:durableId="2311DA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9B9BE" w14:textId="77777777" w:rsidR="000E3067" w:rsidRDefault="000E3067">
      <w:pPr>
        <w:spacing w:line="240" w:lineRule="auto"/>
      </w:pPr>
      <w:r>
        <w:separator/>
      </w:r>
    </w:p>
  </w:endnote>
  <w:endnote w:type="continuationSeparator" w:id="0">
    <w:p w14:paraId="4BBF1F2B" w14:textId="77777777" w:rsidR="000E3067" w:rsidRDefault="000E3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altName w:val="微軟正黑體"/>
    <w:panose1 w:val="02010601000101010101"/>
    <w:charset w:val="88"/>
    <w:family w:val="auto"/>
    <w:pitch w:val="variable"/>
    <w:sig w:usb0="00000001" w:usb1="08080000" w:usb2="00000010" w:usb3="00000000" w:csb0="00100001"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8208"/>
    </w:sdtPr>
    <w:sdtEndPr/>
    <w:sdtContent>
      <w:p w14:paraId="44FFB69B" w14:textId="77777777" w:rsidR="007865DF" w:rsidRDefault="00B91396">
        <w:pPr>
          <w:pStyle w:val="ac"/>
          <w:jc w:val="center"/>
        </w:pPr>
        <w:r>
          <w:fldChar w:fldCharType="begin"/>
        </w:r>
        <w:r>
          <w:instrText xml:space="preserve"> PAGE   \* MERGEFORMAT </w:instrText>
        </w:r>
        <w:r>
          <w:fldChar w:fldCharType="separate"/>
        </w:r>
        <w:r>
          <w:rPr>
            <w:lang w:val="zh-TW"/>
          </w:rPr>
          <w:t>7</w:t>
        </w:r>
        <w:r>
          <w:rPr>
            <w:lang w:val="zh-TW"/>
          </w:rPr>
          <w:fldChar w:fldCharType="end"/>
        </w:r>
      </w:p>
    </w:sdtContent>
  </w:sdt>
  <w:p w14:paraId="210D422F" w14:textId="77777777" w:rsidR="007865DF" w:rsidRDefault="007865D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8DA8B" w14:textId="77777777" w:rsidR="000E3067" w:rsidRDefault="000E3067">
      <w:pPr>
        <w:spacing w:after="0"/>
      </w:pPr>
      <w:r>
        <w:separator/>
      </w:r>
    </w:p>
  </w:footnote>
  <w:footnote w:type="continuationSeparator" w:id="0">
    <w:p w14:paraId="56BECA32" w14:textId="77777777" w:rsidR="000E3067" w:rsidRDefault="000E30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CF140D"/>
    <w:multiLevelType w:val="singleLevel"/>
    <w:tmpl w:val="B0CF140D"/>
    <w:lvl w:ilvl="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ng-Chuan Hsu">
    <w15:presenceInfo w15:providerId="Windows Live" w15:userId="170948ed4401948b"/>
  </w15:person>
  <w15:person w15:author="Yang, Scotty">
    <w15:presenceInfo w15:providerId="AD" w15:userId="S::scottyyang@vt.edu::1a4bbca2-4711-40d3-b93d-d50c804a4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trackRevision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5&lt;/item&gt;&lt;/record-ids&gt;&lt;/item&gt;&lt;/Libraries&gt;"/>
  </w:docVars>
  <w:rsids>
    <w:rsidRoot w:val="000F09C9"/>
    <w:rsid w:val="000014E6"/>
    <w:rsid w:val="00006BE6"/>
    <w:rsid w:val="0001010E"/>
    <w:rsid w:val="00033DA6"/>
    <w:rsid w:val="000357BD"/>
    <w:rsid w:val="00037B4D"/>
    <w:rsid w:val="00041404"/>
    <w:rsid w:val="0005436B"/>
    <w:rsid w:val="000553FD"/>
    <w:rsid w:val="00065A1D"/>
    <w:rsid w:val="00066FFD"/>
    <w:rsid w:val="00070542"/>
    <w:rsid w:val="00075BC1"/>
    <w:rsid w:val="000773EC"/>
    <w:rsid w:val="0008394A"/>
    <w:rsid w:val="00087A7F"/>
    <w:rsid w:val="000930EC"/>
    <w:rsid w:val="000937AB"/>
    <w:rsid w:val="000A653C"/>
    <w:rsid w:val="000B26BB"/>
    <w:rsid w:val="000B3988"/>
    <w:rsid w:val="000B4CF7"/>
    <w:rsid w:val="000D51A5"/>
    <w:rsid w:val="000D6618"/>
    <w:rsid w:val="000E3067"/>
    <w:rsid w:val="000F09C9"/>
    <w:rsid w:val="000F2D57"/>
    <w:rsid w:val="000F40DE"/>
    <w:rsid w:val="000F6E5B"/>
    <w:rsid w:val="00104EC5"/>
    <w:rsid w:val="001050CA"/>
    <w:rsid w:val="00110F59"/>
    <w:rsid w:val="00111F8A"/>
    <w:rsid w:val="0011232D"/>
    <w:rsid w:val="00114A01"/>
    <w:rsid w:val="0011543E"/>
    <w:rsid w:val="00120B9E"/>
    <w:rsid w:val="00125608"/>
    <w:rsid w:val="00125B82"/>
    <w:rsid w:val="00125CE6"/>
    <w:rsid w:val="00137E25"/>
    <w:rsid w:val="00140062"/>
    <w:rsid w:val="001457C1"/>
    <w:rsid w:val="00147D6C"/>
    <w:rsid w:val="00147D82"/>
    <w:rsid w:val="00151001"/>
    <w:rsid w:val="00152F5B"/>
    <w:rsid w:val="001567DC"/>
    <w:rsid w:val="00160F18"/>
    <w:rsid w:val="00163951"/>
    <w:rsid w:val="00166DB1"/>
    <w:rsid w:val="00180574"/>
    <w:rsid w:val="0018357A"/>
    <w:rsid w:val="00186029"/>
    <w:rsid w:val="001864DB"/>
    <w:rsid w:val="00190FCA"/>
    <w:rsid w:val="00192A71"/>
    <w:rsid w:val="00193BEC"/>
    <w:rsid w:val="00194015"/>
    <w:rsid w:val="001A6AFD"/>
    <w:rsid w:val="001B3639"/>
    <w:rsid w:val="001B72BA"/>
    <w:rsid w:val="001C1EAA"/>
    <w:rsid w:val="001C2743"/>
    <w:rsid w:val="001C5078"/>
    <w:rsid w:val="001C6467"/>
    <w:rsid w:val="001D7331"/>
    <w:rsid w:val="001E4DFB"/>
    <w:rsid w:val="001E5F12"/>
    <w:rsid w:val="001E721C"/>
    <w:rsid w:val="001F25C0"/>
    <w:rsid w:val="001F6A12"/>
    <w:rsid w:val="001F7106"/>
    <w:rsid w:val="00200031"/>
    <w:rsid w:val="002016C6"/>
    <w:rsid w:val="00202C02"/>
    <w:rsid w:val="00205685"/>
    <w:rsid w:val="002108AD"/>
    <w:rsid w:val="002144D4"/>
    <w:rsid w:val="00216C5D"/>
    <w:rsid w:val="00220181"/>
    <w:rsid w:val="002272C5"/>
    <w:rsid w:val="002277CB"/>
    <w:rsid w:val="002307DE"/>
    <w:rsid w:val="0023124F"/>
    <w:rsid w:val="002324E2"/>
    <w:rsid w:val="002329B6"/>
    <w:rsid w:val="002350DB"/>
    <w:rsid w:val="00237991"/>
    <w:rsid w:val="002406CD"/>
    <w:rsid w:val="002409E2"/>
    <w:rsid w:val="00243FC6"/>
    <w:rsid w:val="0024734D"/>
    <w:rsid w:val="00254D07"/>
    <w:rsid w:val="00255480"/>
    <w:rsid w:val="00263A95"/>
    <w:rsid w:val="00264BE1"/>
    <w:rsid w:val="00265A0D"/>
    <w:rsid w:val="00270187"/>
    <w:rsid w:val="00270F76"/>
    <w:rsid w:val="00275EB1"/>
    <w:rsid w:val="002768E8"/>
    <w:rsid w:val="002808F6"/>
    <w:rsid w:val="002824D5"/>
    <w:rsid w:val="0028372C"/>
    <w:rsid w:val="00286FF8"/>
    <w:rsid w:val="00287BBC"/>
    <w:rsid w:val="002952D6"/>
    <w:rsid w:val="002B6A7D"/>
    <w:rsid w:val="002B73C9"/>
    <w:rsid w:val="002C101A"/>
    <w:rsid w:val="002C49B7"/>
    <w:rsid w:val="002C61D5"/>
    <w:rsid w:val="002D1227"/>
    <w:rsid w:val="002D6DFF"/>
    <w:rsid w:val="002D7FD5"/>
    <w:rsid w:val="002E62ED"/>
    <w:rsid w:val="002E78BC"/>
    <w:rsid w:val="002F435A"/>
    <w:rsid w:val="00302597"/>
    <w:rsid w:val="00303ABA"/>
    <w:rsid w:val="00305360"/>
    <w:rsid w:val="0031065B"/>
    <w:rsid w:val="00310F34"/>
    <w:rsid w:val="003130ED"/>
    <w:rsid w:val="00313B4B"/>
    <w:rsid w:val="00337F1B"/>
    <w:rsid w:val="0034001A"/>
    <w:rsid w:val="003419D3"/>
    <w:rsid w:val="00345F1A"/>
    <w:rsid w:val="0034606D"/>
    <w:rsid w:val="003531AB"/>
    <w:rsid w:val="003628E1"/>
    <w:rsid w:val="003643CD"/>
    <w:rsid w:val="00365565"/>
    <w:rsid w:val="00370EF2"/>
    <w:rsid w:val="00372B7A"/>
    <w:rsid w:val="00373714"/>
    <w:rsid w:val="0038185F"/>
    <w:rsid w:val="00382B81"/>
    <w:rsid w:val="00384FDD"/>
    <w:rsid w:val="00385DE7"/>
    <w:rsid w:val="00390C63"/>
    <w:rsid w:val="00395C13"/>
    <w:rsid w:val="0039730F"/>
    <w:rsid w:val="003A6B2C"/>
    <w:rsid w:val="003C0F9C"/>
    <w:rsid w:val="003D39CB"/>
    <w:rsid w:val="003D52B6"/>
    <w:rsid w:val="003D6B4F"/>
    <w:rsid w:val="003E18CE"/>
    <w:rsid w:val="003E510E"/>
    <w:rsid w:val="003E69F9"/>
    <w:rsid w:val="003E761E"/>
    <w:rsid w:val="003F2D41"/>
    <w:rsid w:val="003F4E75"/>
    <w:rsid w:val="003F7A30"/>
    <w:rsid w:val="00404540"/>
    <w:rsid w:val="004133F0"/>
    <w:rsid w:val="00417904"/>
    <w:rsid w:val="00417A0C"/>
    <w:rsid w:val="0042436A"/>
    <w:rsid w:val="00430BAA"/>
    <w:rsid w:val="0043203B"/>
    <w:rsid w:val="0044302A"/>
    <w:rsid w:val="004459CA"/>
    <w:rsid w:val="004502DF"/>
    <w:rsid w:val="004704AB"/>
    <w:rsid w:val="00475B29"/>
    <w:rsid w:val="00483921"/>
    <w:rsid w:val="00484D56"/>
    <w:rsid w:val="00485827"/>
    <w:rsid w:val="004858D9"/>
    <w:rsid w:val="00494C25"/>
    <w:rsid w:val="004A266D"/>
    <w:rsid w:val="004A3911"/>
    <w:rsid w:val="004A3C5F"/>
    <w:rsid w:val="004A454A"/>
    <w:rsid w:val="004A4A30"/>
    <w:rsid w:val="004A753D"/>
    <w:rsid w:val="004A755C"/>
    <w:rsid w:val="004B0B82"/>
    <w:rsid w:val="004B0EDB"/>
    <w:rsid w:val="004B467C"/>
    <w:rsid w:val="004B616E"/>
    <w:rsid w:val="004C2FAD"/>
    <w:rsid w:val="004C302A"/>
    <w:rsid w:val="004C7572"/>
    <w:rsid w:val="004D113B"/>
    <w:rsid w:val="004D1F81"/>
    <w:rsid w:val="004D3E26"/>
    <w:rsid w:val="004D752A"/>
    <w:rsid w:val="004E1694"/>
    <w:rsid w:val="004E65BB"/>
    <w:rsid w:val="004F1436"/>
    <w:rsid w:val="004F2F3F"/>
    <w:rsid w:val="004F3959"/>
    <w:rsid w:val="004F5F4F"/>
    <w:rsid w:val="005020D5"/>
    <w:rsid w:val="00512CD7"/>
    <w:rsid w:val="005138DC"/>
    <w:rsid w:val="00522E77"/>
    <w:rsid w:val="0052404A"/>
    <w:rsid w:val="00526B21"/>
    <w:rsid w:val="00527ED1"/>
    <w:rsid w:val="00537D86"/>
    <w:rsid w:val="005521B9"/>
    <w:rsid w:val="005543B7"/>
    <w:rsid w:val="00555416"/>
    <w:rsid w:val="0055799A"/>
    <w:rsid w:val="005665BC"/>
    <w:rsid w:val="00573CB2"/>
    <w:rsid w:val="0057460A"/>
    <w:rsid w:val="00581C0C"/>
    <w:rsid w:val="00585F7D"/>
    <w:rsid w:val="00593741"/>
    <w:rsid w:val="005A76A6"/>
    <w:rsid w:val="005A7E54"/>
    <w:rsid w:val="005B06DC"/>
    <w:rsid w:val="005C2932"/>
    <w:rsid w:val="005D1911"/>
    <w:rsid w:val="005D2562"/>
    <w:rsid w:val="005D3F52"/>
    <w:rsid w:val="005D4C3B"/>
    <w:rsid w:val="005E760F"/>
    <w:rsid w:val="006014AA"/>
    <w:rsid w:val="00601FDE"/>
    <w:rsid w:val="00603659"/>
    <w:rsid w:val="006064C6"/>
    <w:rsid w:val="00607E6F"/>
    <w:rsid w:val="00615A4B"/>
    <w:rsid w:val="00621E1A"/>
    <w:rsid w:val="006239ED"/>
    <w:rsid w:val="0062480E"/>
    <w:rsid w:val="00625560"/>
    <w:rsid w:val="00627DD4"/>
    <w:rsid w:val="00630D8B"/>
    <w:rsid w:val="00635CB8"/>
    <w:rsid w:val="0064173C"/>
    <w:rsid w:val="006546BC"/>
    <w:rsid w:val="00654A9B"/>
    <w:rsid w:val="0065611A"/>
    <w:rsid w:val="00662F37"/>
    <w:rsid w:val="00662FDF"/>
    <w:rsid w:val="00672372"/>
    <w:rsid w:val="00676998"/>
    <w:rsid w:val="00676CED"/>
    <w:rsid w:val="00677E99"/>
    <w:rsid w:val="00677EB2"/>
    <w:rsid w:val="00683E1F"/>
    <w:rsid w:val="00685C9B"/>
    <w:rsid w:val="00686A48"/>
    <w:rsid w:val="0068769A"/>
    <w:rsid w:val="00695BB2"/>
    <w:rsid w:val="006A02F0"/>
    <w:rsid w:val="006A2275"/>
    <w:rsid w:val="006A2636"/>
    <w:rsid w:val="006A264B"/>
    <w:rsid w:val="006A3245"/>
    <w:rsid w:val="006A331F"/>
    <w:rsid w:val="006B2567"/>
    <w:rsid w:val="006B538D"/>
    <w:rsid w:val="006B556E"/>
    <w:rsid w:val="006C1487"/>
    <w:rsid w:val="006C2FD8"/>
    <w:rsid w:val="006C5650"/>
    <w:rsid w:val="006C6D1B"/>
    <w:rsid w:val="006D2B7A"/>
    <w:rsid w:val="006D74E8"/>
    <w:rsid w:val="006E087F"/>
    <w:rsid w:val="006E0AC9"/>
    <w:rsid w:val="006E308A"/>
    <w:rsid w:val="006E37EE"/>
    <w:rsid w:val="006E4563"/>
    <w:rsid w:val="006F4546"/>
    <w:rsid w:val="006F54A3"/>
    <w:rsid w:val="007031DF"/>
    <w:rsid w:val="00703A64"/>
    <w:rsid w:val="00705916"/>
    <w:rsid w:val="007072CA"/>
    <w:rsid w:val="00707EF3"/>
    <w:rsid w:val="00723D86"/>
    <w:rsid w:val="00726FBD"/>
    <w:rsid w:val="0073013B"/>
    <w:rsid w:val="007322ED"/>
    <w:rsid w:val="00736EB8"/>
    <w:rsid w:val="007378D5"/>
    <w:rsid w:val="007438AF"/>
    <w:rsid w:val="00752EE9"/>
    <w:rsid w:val="0075478B"/>
    <w:rsid w:val="007714FA"/>
    <w:rsid w:val="007768E1"/>
    <w:rsid w:val="007865DF"/>
    <w:rsid w:val="007A37E8"/>
    <w:rsid w:val="007A4987"/>
    <w:rsid w:val="007A5ECA"/>
    <w:rsid w:val="007A6325"/>
    <w:rsid w:val="007B79C7"/>
    <w:rsid w:val="007B7FAD"/>
    <w:rsid w:val="007C726C"/>
    <w:rsid w:val="007D5525"/>
    <w:rsid w:val="007D61FC"/>
    <w:rsid w:val="007D66A6"/>
    <w:rsid w:val="007E04B7"/>
    <w:rsid w:val="007E2E79"/>
    <w:rsid w:val="007E301C"/>
    <w:rsid w:val="007E3528"/>
    <w:rsid w:val="007E54C4"/>
    <w:rsid w:val="007E7511"/>
    <w:rsid w:val="007F1B3A"/>
    <w:rsid w:val="007F2561"/>
    <w:rsid w:val="00807C26"/>
    <w:rsid w:val="00814768"/>
    <w:rsid w:val="008154E5"/>
    <w:rsid w:val="00825542"/>
    <w:rsid w:val="00826CFF"/>
    <w:rsid w:val="00827282"/>
    <w:rsid w:val="0083062F"/>
    <w:rsid w:val="008316A5"/>
    <w:rsid w:val="0083372B"/>
    <w:rsid w:val="00837F17"/>
    <w:rsid w:val="008415E2"/>
    <w:rsid w:val="0084409D"/>
    <w:rsid w:val="0084549E"/>
    <w:rsid w:val="0084590F"/>
    <w:rsid w:val="00851F2D"/>
    <w:rsid w:val="008527FA"/>
    <w:rsid w:val="008530EE"/>
    <w:rsid w:val="008552EB"/>
    <w:rsid w:val="00861453"/>
    <w:rsid w:val="0086465D"/>
    <w:rsid w:val="00871FBF"/>
    <w:rsid w:val="00881002"/>
    <w:rsid w:val="00890A38"/>
    <w:rsid w:val="008C291D"/>
    <w:rsid w:val="008C5C87"/>
    <w:rsid w:val="008C76BF"/>
    <w:rsid w:val="008D0864"/>
    <w:rsid w:val="008D30B2"/>
    <w:rsid w:val="008D3D12"/>
    <w:rsid w:val="008D44CA"/>
    <w:rsid w:val="008E5625"/>
    <w:rsid w:val="0090542E"/>
    <w:rsid w:val="00913AFC"/>
    <w:rsid w:val="00925964"/>
    <w:rsid w:val="00930D2F"/>
    <w:rsid w:val="00932151"/>
    <w:rsid w:val="009343C3"/>
    <w:rsid w:val="00934F53"/>
    <w:rsid w:val="00941BF9"/>
    <w:rsid w:val="009502C5"/>
    <w:rsid w:val="00951806"/>
    <w:rsid w:val="009525D5"/>
    <w:rsid w:val="00953E96"/>
    <w:rsid w:val="00955036"/>
    <w:rsid w:val="00961BA8"/>
    <w:rsid w:val="0096200E"/>
    <w:rsid w:val="00962EEF"/>
    <w:rsid w:val="00963E62"/>
    <w:rsid w:val="00966484"/>
    <w:rsid w:val="0097118D"/>
    <w:rsid w:val="009771B0"/>
    <w:rsid w:val="0098006E"/>
    <w:rsid w:val="00980F0B"/>
    <w:rsid w:val="0098139E"/>
    <w:rsid w:val="00983722"/>
    <w:rsid w:val="00984CA3"/>
    <w:rsid w:val="009940FC"/>
    <w:rsid w:val="009A2D4B"/>
    <w:rsid w:val="009A399C"/>
    <w:rsid w:val="009A47AE"/>
    <w:rsid w:val="009A66AD"/>
    <w:rsid w:val="009C30B1"/>
    <w:rsid w:val="009C3874"/>
    <w:rsid w:val="009C48DB"/>
    <w:rsid w:val="009D20AA"/>
    <w:rsid w:val="009D692F"/>
    <w:rsid w:val="009E4F46"/>
    <w:rsid w:val="009F2DBA"/>
    <w:rsid w:val="009F4222"/>
    <w:rsid w:val="00A06A93"/>
    <w:rsid w:val="00A13304"/>
    <w:rsid w:val="00A13935"/>
    <w:rsid w:val="00A158FD"/>
    <w:rsid w:val="00A21F59"/>
    <w:rsid w:val="00A25680"/>
    <w:rsid w:val="00A31E36"/>
    <w:rsid w:val="00A41DA0"/>
    <w:rsid w:val="00A50AA3"/>
    <w:rsid w:val="00A6068A"/>
    <w:rsid w:val="00A673D4"/>
    <w:rsid w:val="00A715DA"/>
    <w:rsid w:val="00A81902"/>
    <w:rsid w:val="00A827C0"/>
    <w:rsid w:val="00A84461"/>
    <w:rsid w:val="00A84738"/>
    <w:rsid w:val="00A929B4"/>
    <w:rsid w:val="00AA3B46"/>
    <w:rsid w:val="00AA7DAD"/>
    <w:rsid w:val="00AB276C"/>
    <w:rsid w:val="00AB531F"/>
    <w:rsid w:val="00AB557E"/>
    <w:rsid w:val="00AC1CBE"/>
    <w:rsid w:val="00AC5CED"/>
    <w:rsid w:val="00AD2044"/>
    <w:rsid w:val="00AD3DE9"/>
    <w:rsid w:val="00AD43D7"/>
    <w:rsid w:val="00AD7865"/>
    <w:rsid w:val="00AD7A9F"/>
    <w:rsid w:val="00AE3F71"/>
    <w:rsid w:val="00AE5399"/>
    <w:rsid w:val="00AE5AEF"/>
    <w:rsid w:val="00AE6BB2"/>
    <w:rsid w:val="00AE7FE8"/>
    <w:rsid w:val="00AF1277"/>
    <w:rsid w:val="00AF3534"/>
    <w:rsid w:val="00B030E0"/>
    <w:rsid w:val="00B03BFE"/>
    <w:rsid w:val="00B0786A"/>
    <w:rsid w:val="00B07EB8"/>
    <w:rsid w:val="00B13625"/>
    <w:rsid w:val="00B136A1"/>
    <w:rsid w:val="00B178E9"/>
    <w:rsid w:val="00B254B5"/>
    <w:rsid w:val="00B274F9"/>
    <w:rsid w:val="00B37C90"/>
    <w:rsid w:val="00B4651A"/>
    <w:rsid w:val="00B46D72"/>
    <w:rsid w:val="00B46F2F"/>
    <w:rsid w:val="00B47B39"/>
    <w:rsid w:val="00B51470"/>
    <w:rsid w:val="00B5207E"/>
    <w:rsid w:val="00B5295D"/>
    <w:rsid w:val="00B5531A"/>
    <w:rsid w:val="00B55E68"/>
    <w:rsid w:val="00B55FD1"/>
    <w:rsid w:val="00B6052B"/>
    <w:rsid w:val="00B6559B"/>
    <w:rsid w:val="00B657F1"/>
    <w:rsid w:val="00B667F6"/>
    <w:rsid w:val="00B66E24"/>
    <w:rsid w:val="00B71A16"/>
    <w:rsid w:val="00B71ED0"/>
    <w:rsid w:val="00B74209"/>
    <w:rsid w:val="00B74FB0"/>
    <w:rsid w:val="00B85640"/>
    <w:rsid w:val="00B904E4"/>
    <w:rsid w:val="00B91396"/>
    <w:rsid w:val="00B927A7"/>
    <w:rsid w:val="00B96C3D"/>
    <w:rsid w:val="00BA03CC"/>
    <w:rsid w:val="00BA1568"/>
    <w:rsid w:val="00BB724F"/>
    <w:rsid w:val="00BB7787"/>
    <w:rsid w:val="00BC0291"/>
    <w:rsid w:val="00BC625E"/>
    <w:rsid w:val="00BD2C28"/>
    <w:rsid w:val="00BD61B7"/>
    <w:rsid w:val="00BD623C"/>
    <w:rsid w:val="00BE0AD4"/>
    <w:rsid w:val="00BE1403"/>
    <w:rsid w:val="00BE4278"/>
    <w:rsid w:val="00BE6085"/>
    <w:rsid w:val="00BE6410"/>
    <w:rsid w:val="00BE76C0"/>
    <w:rsid w:val="00BF0C6A"/>
    <w:rsid w:val="00C0290B"/>
    <w:rsid w:val="00C035EB"/>
    <w:rsid w:val="00C040B8"/>
    <w:rsid w:val="00C04165"/>
    <w:rsid w:val="00C07068"/>
    <w:rsid w:val="00C23275"/>
    <w:rsid w:val="00C269E4"/>
    <w:rsid w:val="00C273EF"/>
    <w:rsid w:val="00C40BFF"/>
    <w:rsid w:val="00C51351"/>
    <w:rsid w:val="00C52027"/>
    <w:rsid w:val="00C52BE9"/>
    <w:rsid w:val="00C55FCB"/>
    <w:rsid w:val="00C5661E"/>
    <w:rsid w:val="00C60DFF"/>
    <w:rsid w:val="00C61650"/>
    <w:rsid w:val="00C7789D"/>
    <w:rsid w:val="00C839DC"/>
    <w:rsid w:val="00C84C72"/>
    <w:rsid w:val="00C84C96"/>
    <w:rsid w:val="00C87824"/>
    <w:rsid w:val="00CA002B"/>
    <w:rsid w:val="00CA4095"/>
    <w:rsid w:val="00CA5D77"/>
    <w:rsid w:val="00CC326F"/>
    <w:rsid w:val="00CC4039"/>
    <w:rsid w:val="00CC4748"/>
    <w:rsid w:val="00CC5D22"/>
    <w:rsid w:val="00CC5FF6"/>
    <w:rsid w:val="00CC74E9"/>
    <w:rsid w:val="00CD30B9"/>
    <w:rsid w:val="00CD45A5"/>
    <w:rsid w:val="00CD65BA"/>
    <w:rsid w:val="00CE307E"/>
    <w:rsid w:val="00CE3DD9"/>
    <w:rsid w:val="00CE703B"/>
    <w:rsid w:val="00CE73B3"/>
    <w:rsid w:val="00CF0578"/>
    <w:rsid w:val="00D03408"/>
    <w:rsid w:val="00D04997"/>
    <w:rsid w:val="00D10356"/>
    <w:rsid w:val="00D17462"/>
    <w:rsid w:val="00D17A4B"/>
    <w:rsid w:val="00D22CD1"/>
    <w:rsid w:val="00D2407D"/>
    <w:rsid w:val="00D24520"/>
    <w:rsid w:val="00D31CEB"/>
    <w:rsid w:val="00D41A2D"/>
    <w:rsid w:val="00D450C3"/>
    <w:rsid w:val="00D63369"/>
    <w:rsid w:val="00D646E1"/>
    <w:rsid w:val="00D668CA"/>
    <w:rsid w:val="00D81F7A"/>
    <w:rsid w:val="00D82AF4"/>
    <w:rsid w:val="00D82C8B"/>
    <w:rsid w:val="00D85C4C"/>
    <w:rsid w:val="00D868A4"/>
    <w:rsid w:val="00DA3061"/>
    <w:rsid w:val="00DA6D58"/>
    <w:rsid w:val="00DB47BC"/>
    <w:rsid w:val="00DB79FB"/>
    <w:rsid w:val="00DC4815"/>
    <w:rsid w:val="00DD01F2"/>
    <w:rsid w:val="00DD41A4"/>
    <w:rsid w:val="00DD6AA5"/>
    <w:rsid w:val="00DE2B7F"/>
    <w:rsid w:val="00DE5F94"/>
    <w:rsid w:val="00DE6780"/>
    <w:rsid w:val="00DE7681"/>
    <w:rsid w:val="00DF78D2"/>
    <w:rsid w:val="00DF7EA2"/>
    <w:rsid w:val="00E05CBF"/>
    <w:rsid w:val="00E21711"/>
    <w:rsid w:val="00E2220C"/>
    <w:rsid w:val="00E262A7"/>
    <w:rsid w:val="00E30245"/>
    <w:rsid w:val="00E34F74"/>
    <w:rsid w:val="00E5499A"/>
    <w:rsid w:val="00E5508C"/>
    <w:rsid w:val="00E564D5"/>
    <w:rsid w:val="00E6146A"/>
    <w:rsid w:val="00E61E79"/>
    <w:rsid w:val="00E71744"/>
    <w:rsid w:val="00E7284C"/>
    <w:rsid w:val="00E8236E"/>
    <w:rsid w:val="00E83049"/>
    <w:rsid w:val="00E83CB5"/>
    <w:rsid w:val="00E846B1"/>
    <w:rsid w:val="00E957B1"/>
    <w:rsid w:val="00E9689E"/>
    <w:rsid w:val="00E97583"/>
    <w:rsid w:val="00EA05E6"/>
    <w:rsid w:val="00EA2144"/>
    <w:rsid w:val="00EA30EB"/>
    <w:rsid w:val="00EA40D6"/>
    <w:rsid w:val="00EA5D74"/>
    <w:rsid w:val="00EA7D51"/>
    <w:rsid w:val="00EB0962"/>
    <w:rsid w:val="00EB6789"/>
    <w:rsid w:val="00EC0890"/>
    <w:rsid w:val="00EC24A6"/>
    <w:rsid w:val="00ED2D01"/>
    <w:rsid w:val="00EE43CC"/>
    <w:rsid w:val="00EE656A"/>
    <w:rsid w:val="00EE79C4"/>
    <w:rsid w:val="00EF2922"/>
    <w:rsid w:val="00EF4006"/>
    <w:rsid w:val="00F053FE"/>
    <w:rsid w:val="00F0636C"/>
    <w:rsid w:val="00F063F0"/>
    <w:rsid w:val="00F11FAA"/>
    <w:rsid w:val="00F146F8"/>
    <w:rsid w:val="00F14EDD"/>
    <w:rsid w:val="00F25123"/>
    <w:rsid w:val="00F25268"/>
    <w:rsid w:val="00F27383"/>
    <w:rsid w:val="00F40189"/>
    <w:rsid w:val="00F423C1"/>
    <w:rsid w:val="00F427D8"/>
    <w:rsid w:val="00F507C7"/>
    <w:rsid w:val="00F54949"/>
    <w:rsid w:val="00F601B5"/>
    <w:rsid w:val="00F62BE1"/>
    <w:rsid w:val="00F66161"/>
    <w:rsid w:val="00F707E9"/>
    <w:rsid w:val="00F757F5"/>
    <w:rsid w:val="00F845FA"/>
    <w:rsid w:val="00F90534"/>
    <w:rsid w:val="00F9710C"/>
    <w:rsid w:val="00FA246F"/>
    <w:rsid w:val="00FA621A"/>
    <w:rsid w:val="00FA7D09"/>
    <w:rsid w:val="00FB6D0C"/>
    <w:rsid w:val="00FC551B"/>
    <w:rsid w:val="00FD65DB"/>
    <w:rsid w:val="00FE05DE"/>
    <w:rsid w:val="00FE3F13"/>
    <w:rsid w:val="00FE4186"/>
    <w:rsid w:val="00FF143D"/>
    <w:rsid w:val="00FF360B"/>
    <w:rsid w:val="010953E6"/>
    <w:rsid w:val="011C62C9"/>
    <w:rsid w:val="01264972"/>
    <w:rsid w:val="01370129"/>
    <w:rsid w:val="01601310"/>
    <w:rsid w:val="017A43FC"/>
    <w:rsid w:val="01DD59FB"/>
    <w:rsid w:val="023A1FB9"/>
    <w:rsid w:val="024B38CF"/>
    <w:rsid w:val="02533F0F"/>
    <w:rsid w:val="025657AD"/>
    <w:rsid w:val="02C11647"/>
    <w:rsid w:val="03246B1E"/>
    <w:rsid w:val="03383C97"/>
    <w:rsid w:val="03772E58"/>
    <w:rsid w:val="03797855"/>
    <w:rsid w:val="038835A3"/>
    <w:rsid w:val="03A21826"/>
    <w:rsid w:val="03D41080"/>
    <w:rsid w:val="03DE2B76"/>
    <w:rsid w:val="045E2BB8"/>
    <w:rsid w:val="04A50D79"/>
    <w:rsid w:val="04A86794"/>
    <w:rsid w:val="04A907D2"/>
    <w:rsid w:val="04C80BE4"/>
    <w:rsid w:val="05215177"/>
    <w:rsid w:val="0584521B"/>
    <w:rsid w:val="058D598A"/>
    <w:rsid w:val="05997DB0"/>
    <w:rsid w:val="059A6453"/>
    <w:rsid w:val="05DB04A3"/>
    <w:rsid w:val="05F30086"/>
    <w:rsid w:val="0617096E"/>
    <w:rsid w:val="0619721E"/>
    <w:rsid w:val="069D5978"/>
    <w:rsid w:val="06A76FF3"/>
    <w:rsid w:val="07072D46"/>
    <w:rsid w:val="073D0CEA"/>
    <w:rsid w:val="074A6C5C"/>
    <w:rsid w:val="077D2DD8"/>
    <w:rsid w:val="0797664C"/>
    <w:rsid w:val="079F430A"/>
    <w:rsid w:val="07AF7E3A"/>
    <w:rsid w:val="07FE1BA9"/>
    <w:rsid w:val="0849203C"/>
    <w:rsid w:val="08835C3B"/>
    <w:rsid w:val="08B103F5"/>
    <w:rsid w:val="08B65C4C"/>
    <w:rsid w:val="08BF0F51"/>
    <w:rsid w:val="08C40B70"/>
    <w:rsid w:val="08CF1FCF"/>
    <w:rsid w:val="094E3682"/>
    <w:rsid w:val="096E162E"/>
    <w:rsid w:val="0974594A"/>
    <w:rsid w:val="098D4E09"/>
    <w:rsid w:val="09BD2F7F"/>
    <w:rsid w:val="09CF6571"/>
    <w:rsid w:val="09DF42DA"/>
    <w:rsid w:val="09E127FF"/>
    <w:rsid w:val="0A2B44A7"/>
    <w:rsid w:val="0A40121D"/>
    <w:rsid w:val="0A402FCB"/>
    <w:rsid w:val="0A481E7F"/>
    <w:rsid w:val="0A4B7E76"/>
    <w:rsid w:val="0A5B7CB7"/>
    <w:rsid w:val="0A6614D3"/>
    <w:rsid w:val="0B0014FC"/>
    <w:rsid w:val="0B16137B"/>
    <w:rsid w:val="0B496C90"/>
    <w:rsid w:val="0BA30FCA"/>
    <w:rsid w:val="0BEF4A81"/>
    <w:rsid w:val="0C057271"/>
    <w:rsid w:val="0C3C787D"/>
    <w:rsid w:val="0C8A7039"/>
    <w:rsid w:val="0CBA3508"/>
    <w:rsid w:val="0CBE28CD"/>
    <w:rsid w:val="0CE045F1"/>
    <w:rsid w:val="0D7C6A10"/>
    <w:rsid w:val="0DA21027"/>
    <w:rsid w:val="0DA35EBD"/>
    <w:rsid w:val="0DA820E3"/>
    <w:rsid w:val="0DE819AF"/>
    <w:rsid w:val="0E1A3DDD"/>
    <w:rsid w:val="0E1C78AB"/>
    <w:rsid w:val="0E2959F8"/>
    <w:rsid w:val="0E44719C"/>
    <w:rsid w:val="0E7E6171"/>
    <w:rsid w:val="0EAD69A2"/>
    <w:rsid w:val="0ECC324C"/>
    <w:rsid w:val="0ECE5D13"/>
    <w:rsid w:val="0EE95F2E"/>
    <w:rsid w:val="0F113188"/>
    <w:rsid w:val="0F5A752F"/>
    <w:rsid w:val="0F6F5BF2"/>
    <w:rsid w:val="0F83742F"/>
    <w:rsid w:val="100462A4"/>
    <w:rsid w:val="10537AFE"/>
    <w:rsid w:val="10745D97"/>
    <w:rsid w:val="10950A41"/>
    <w:rsid w:val="10A8305E"/>
    <w:rsid w:val="10E81EF1"/>
    <w:rsid w:val="116003F7"/>
    <w:rsid w:val="11B322D4"/>
    <w:rsid w:val="11D470C5"/>
    <w:rsid w:val="121D48EB"/>
    <w:rsid w:val="121F5BBC"/>
    <w:rsid w:val="125E4936"/>
    <w:rsid w:val="127001C5"/>
    <w:rsid w:val="12B55EEF"/>
    <w:rsid w:val="12C13A3A"/>
    <w:rsid w:val="12F1528F"/>
    <w:rsid w:val="12F928B1"/>
    <w:rsid w:val="13143247"/>
    <w:rsid w:val="131C29E9"/>
    <w:rsid w:val="13D604FC"/>
    <w:rsid w:val="13D75DF6"/>
    <w:rsid w:val="14023AAA"/>
    <w:rsid w:val="146A5814"/>
    <w:rsid w:val="147F5447"/>
    <w:rsid w:val="14F656CC"/>
    <w:rsid w:val="15394377"/>
    <w:rsid w:val="153C6A85"/>
    <w:rsid w:val="15545B7C"/>
    <w:rsid w:val="158C17BA"/>
    <w:rsid w:val="15B04F45"/>
    <w:rsid w:val="15CA2845"/>
    <w:rsid w:val="16165BB3"/>
    <w:rsid w:val="16240976"/>
    <w:rsid w:val="165D6CB3"/>
    <w:rsid w:val="16827F25"/>
    <w:rsid w:val="168B589E"/>
    <w:rsid w:val="169528FE"/>
    <w:rsid w:val="16E4751C"/>
    <w:rsid w:val="17381BB3"/>
    <w:rsid w:val="1748654B"/>
    <w:rsid w:val="175224D1"/>
    <w:rsid w:val="17812DA9"/>
    <w:rsid w:val="17D31922"/>
    <w:rsid w:val="17FB2C27"/>
    <w:rsid w:val="180A1D0F"/>
    <w:rsid w:val="180D4F7F"/>
    <w:rsid w:val="18181E97"/>
    <w:rsid w:val="18210BE6"/>
    <w:rsid w:val="187F2071"/>
    <w:rsid w:val="18B232E6"/>
    <w:rsid w:val="192D0BBE"/>
    <w:rsid w:val="197467ED"/>
    <w:rsid w:val="19C71F79"/>
    <w:rsid w:val="1A0E5EAF"/>
    <w:rsid w:val="1A101FD2"/>
    <w:rsid w:val="1A2E3F18"/>
    <w:rsid w:val="1A37660E"/>
    <w:rsid w:val="1A6361D9"/>
    <w:rsid w:val="1A700E8A"/>
    <w:rsid w:val="1A703458"/>
    <w:rsid w:val="1A725AAD"/>
    <w:rsid w:val="1A7267F4"/>
    <w:rsid w:val="1A7D4B93"/>
    <w:rsid w:val="1A7E5445"/>
    <w:rsid w:val="1AF04599"/>
    <w:rsid w:val="1B705779"/>
    <w:rsid w:val="1B7A3DC2"/>
    <w:rsid w:val="1BEB5B5B"/>
    <w:rsid w:val="1C2C0A88"/>
    <w:rsid w:val="1C8B785C"/>
    <w:rsid w:val="1CB44ADF"/>
    <w:rsid w:val="1CD23809"/>
    <w:rsid w:val="1CD423AD"/>
    <w:rsid w:val="1CD52A85"/>
    <w:rsid w:val="1CDA105D"/>
    <w:rsid w:val="1CE01DF0"/>
    <w:rsid w:val="1D147CC1"/>
    <w:rsid w:val="1D174D30"/>
    <w:rsid w:val="1D4F618B"/>
    <w:rsid w:val="1D6C6151"/>
    <w:rsid w:val="1DA24D3E"/>
    <w:rsid w:val="1DCA62A8"/>
    <w:rsid w:val="1DD30B53"/>
    <w:rsid w:val="1E2B09A6"/>
    <w:rsid w:val="1E5E7447"/>
    <w:rsid w:val="1E70206B"/>
    <w:rsid w:val="1E761259"/>
    <w:rsid w:val="1E766DE5"/>
    <w:rsid w:val="1EA44D1C"/>
    <w:rsid w:val="1EB12291"/>
    <w:rsid w:val="1EB3600A"/>
    <w:rsid w:val="1EB36D9B"/>
    <w:rsid w:val="1EDF44F4"/>
    <w:rsid w:val="1F176BD8"/>
    <w:rsid w:val="1F3709E9"/>
    <w:rsid w:val="1F486752"/>
    <w:rsid w:val="1F66553A"/>
    <w:rsid w:val="1F7D3F22"/>
    <w:rsid w:val="1F853F49"/>
    <w:rsid w:val="1FF873D1"/>
    <w:rsid w:val="202D4D1D"/>
    <w:rsid w:val="207B66B3"/>
    <w:rsid w:val="20A21196"/>
    <w:rsid w:val="20B02799"/>
    <w:rsid w:val="20BE7D3E"/>
    <w:rsid w:val="20D65FDF"/>
    <w:rsid w:val="20E931E3"/>
    <w:rsid w:val="20FA5B45"/>
    <w:rsid w:val="21004E0A"/>
    <w:rsid w:val="212136FE"/>
    <w:rsid w:val="216E7B5F"/>
    <w:rsid w:val="216F4704"/>
    <w:rsid w:val="21940E1D"/>
    <w:rsid w:val="220F6663"/>
    <w:rsid w:val="22531561"/>
    <w:rsid w:val="22715FC0"/>
    <w:rsid w:val="22821F7B"/>
    <w:rsid w:val="22B13EF7"/>
    <w:rsid w:val="22B63B34"/>
    <w:rsid w:val="22CD6E27"/>
    <w:rsid w:val="2316449E"/>
    <w:rsid w:val="233F60BE"/>
    <w:rsid w:val="23D0134E"/>
    <w:rsid w:val="23EB61A9"/>
    <w:rsid w:val="2471674B"/>
    <w:rsid w:val="24B25E39"/>
    <w:rsid w:val="24BE7B8A"/>
    <w:rsid w:val="253D01A8"/>
    <w:rsid w:val="258E50DA"/>
    <w:rsid w:val="25B91B50"/>
    <w:rsid w:val="25C65F86"/>
    <w:rsid w:val="25C84CC5"/>
    <w:rsid w:val="260458EE"/>
    <w:rsid w:val="260769D1"/>
    <w:rsid w:val="26900926"/>
    <w:rsid w:val="269F01C6"/>
    <w:rsid w:val="26B172D2"/>
    <w:rsid w:val="26DD1E76"/>
    <w:rsid w:val="26FE46B2"/>
    <w:rsid w:val="2761088B"/>
    <w:rsid w:val="27865F67"/>
    <w:rsid w:val="27985D9D"/>
    <w:rsid w:val="2814104E"/>
    <w:rsid w:val="283D19C1"/>
    <w:rsid w:val="286363AA"/>
    <w:rsid w:val="28F43D2C"/>
    <w:rsid w:val="29182E7A"/>
    <w:rsid w:val="2942556D"/>
    <w:rsid w:val="294B3FEB"/>
    <w:rsid w:val="29642C20"/>
    <w:rsid w:val="29A14754"/>
    <w:rsid w:val="29C22ABC"/>
    <w:rsid w:val="29DD577D"/>
    <w:rsid w:val="29F23E8A"/>
    <w:rsid w:val="2A1A4A8C"/>
    <w:rsid w:val="2A22332C"/>
    <w:rsid w:val="2A8B74D8"/>
    <w:rsid w:val="2AA6097D"/>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42751"/>
    <w:rsid w:val="30777212"/>
    <w:rsid w:val="30B67735"/>
    <w:rsid w:val="30F36EDD"/>
    <w:rsid w:val="31077D7C"/>
    <w:rsid w:val="314E2AD2"/>
    <w:rsid w:val="315A69F0"/>
    <w:rsid w:val="31723ACB"/>
    <w:rsid w:val="31CF685F"/>
    <w:rsid w:val="325A37F0"/>
    <w:rsid w:val="328B0799"/>
    <w:rsid w:val="32932D86"/>
    <w:rsid w:val="32B37F2E"/>
    <w:rsid w:val="32FD564D"/>
    <w:rsid w:val="338F52EF"/>
    <w:rsid w:val="33B07C43"/>
    <w:rsid w:val="33C87900"/>
    <w:rsid w:val="33DC5263"/>
    <w:rsid w:val="340622E0"/>
    <w:rsid w:val="34285A89"/>
    <w:rsid w:val="342B073F"/>
    <w:rsid w:val="342B7B02"/>
    <w:rsid w:val="34436CD6"/>
    <w:rsid w:val="345C41E5"/>
    <w:rsid w:val="345D1478"/>
    <w:rsid w:val="34643001"/>
    <w:rsid w:val="349A75F8"/>
    <w:rsid w:val="34E560EF"/>
    <w:rsid w:val="354F32F4"/>
    <w:rsid w:val="36024528"/>
    <w:rsid w:val="360822A0"/>
    <w:rsid w:val="36370E76"/>
    <w:rsid w:val="365B2E7B"/>
    <w:rsid w:val="365F7205"/>
    <w:rsid w:val="368D390B"/>
    <w:rsid w:val="369C67E3"/>
    <w:rsid w:val="36BA0F57"/>
    <w:rsid w:val="36BF53DF"/>
    <w:rsid w:val="36D93CDC"/>
    <w:rsid w:val="36F418D6"/>
    <w:rsid w:val="375F2433"/>
    <w:rsid w:val="37CF3A3F"/>
    <w:rsid w:val="37D02C9E"/>
    <w:rsid w:val="38151BEF"/>
    <w:rsid w:val="3831783F"/>
    <w:rsid w:val="38342C58"/>
    <w:rsid w:val="38433B03"/>
    <w:rsid w:val="384D2BD3"/>
    <w:rsid w:val="38A807CE"/>
    <w:rsid w:val="38E635D7"/>
    <w:rsid w:val="38FE2591"/>
    <w:rsid w:val="390F7E89"/>
    <w:rsid w:val="392A7A57"/>
    <w:rsid w:val="39446403"/>
    <w:rsid w:val="39641F82"/>
    <w:rsid w:val="397C4025"/>
    <w:rsid w:val="39914EC5"/>
    <w:rsid w:val="39CA62DC"/>
    <w:rsid w:val="39D51E21"/>
    <w:rsid w:val="3A0C52CF"/>
    <w:rsid w:val="3A0E5B38"/>
    <w:rsid w:val="3A241712"/>
    <w:rsid w:val="3A79380C"/>
    <w:rsid w:val="3A8B6633"/>
    <w:rsid w:val="3A906475"/>
    <w:rsid w:val="3AEF7F72"/>
    <w:rsid w:val="3B0758A1"/>
    <w:rsid w:val="3B0E0172"/>
    <w:rsid w:val="3B1B06F7"/>
    <w:rsid w:val="3B7442C9"/>
    <w:rsid w:val="3B840388"/>
    <w:rsid w:val="3B8C57C0"/>
    <w:rsid w:val="3B9D2638"/>
    <w:rsid w:val="3BA23963"/>
    <w:rsid w:val="3BF05D4F"/>
    <w:rsid w:val="3C432323"/>
    <w:rsid w:val="3C712C7C"/>
    <w:rsid w:val="3C8A1488"/>
    <w:rsid w:val="3CA45D91"/>
    <w:rsid w:val="3CAD7649"/>
    <w:rsid w:val="3CC0115D"/>
    <w:rsid w:val="3CFD619E"/>
    <w:rsid w:val="3CFF349B"/>
    <w:rsid w:val="3D934BE4"/>
    <w:rsid w:val="3DD27A1C"/>
    <w:rsid w:val="3DE17472"/>
    <w:rsid w:val="3DE6565C"/>
    <w:rsid w:val="3DF33233"/>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B185B"/>
    <w:rsid w:val="41CD47B2"/>
    <w:rsid w:val="41EB7F7E"/>
    <w:rsid w:val="41FC0BD3"/>
    <w:rsid w:val="422C50C0"/>
    <w:rsid w:val="42553EE8"/>
    <w:rsid w:val="425D5371"/>
    <w:rsid w:val="42610F23"/>
    <w:rsid w:val="429C278D"/>
    <w:rsid w:val="429C7054"/>
    <w:rsid w:val="42BA2C13"/>
    <w:rsid w:val="42C864FB"/>
    <w:rsid w:val="42D40A22"/>
    <w:rsid w:val="42DE03FB"/>
    <w:rsid w:val="433330F0"/>
    <w:rsid w:val="43676F78"/>
    <w:rsid w:val="438B4F20"/>
    <w:rsid w:val="4396090B"/>
    <w:rsid w:val="43E52A81"/>
    <w:rsid w:val="440E3217"/>
    <w:rsid w:val="44276E68"/>
    <w:rsid w:val="446B0669"/>
    <w:rsid w:val="44E32791"/>
    <w:rsid w:val="450665E4"/>
    <w:rsid w:val="45322F35"/>
    <w:rsid w:val="45596713"/>
    <w:rsid w:val="45760A7F"/>
    <w:rsid w:val="45E379AE"/>
    <w:rsid w:val="460615EF"/>
    <w:rsid w:val="461E170B"/>
    <w:rsid w:val="472467E8"/>
    <w:rsid w:val="47486DFD"/>
    <w:rsid w:val="476227FD"/>
    <w:rsid w:val="47DA4A69"/>
    <w:rsid w:val="47E344B7"/>
    <w:rsid w:val="47EA5D49"/>
    <w:rsid w:val="480A798E"/>
    <w:rsid w:val="481867EA"/>
    <w:rsid w:val="48524A37"/>
    <w:rsid w:val="4866004B"/>
    <w:rsid w:val="486B1B3A"/>
    <w:rsid w:val="488345C4"/>
    <w:rsid w:val="48914416"/>
    <w:rsid w:val="48F5643E"/>
    <w:rsid w:val="492F531F"/>
    <w:rsid w:val="494D658F"/>
    <w:rsid w:val="494F2F9D"/>
    <w:rsid w:val="49923E08"/>
    <w:rsid w:val="49AD34D2"/>
    <w:rsid w:val="49D12250"/>
    <w:rsid w:val="4A105790"/>
    <w:rsid w:val="4A2C3F3D"/>
    <w:rsid w:val="4A3459A1"/>
    <w:rsid w:val="4A4C47F2"/>
    <w:rsid w:val="4AA2290B"/>
    <w:rsid w:val="4AC00FE3"/>
    <w:rsid w:val="4AD50ED2"/>
    <w:rsid w:val="4AE104F2"/>
    <w:rsid w:val="4AE235D1"/>
    <w:rsid w:val="4AE9550D"/>
    <w:rsid w:val="4B05210B"/>
    <w:rsid w:val="4B893ACB"/>
    <w:rsid w:val="4BA16207"/>
    <w:rsid w:val="4BBA1ED6"/>
    <w:rsid w:val="4BF17771"/>
    <w:rsid w:val="4BF33C36"/>
    <w:rsid w:val="4C594CD1"/>
    <w:rsid w:val="4C9E442D"/>
    <w:rsid w:val="4CA960F1"/>
    <w:rsid w:val="4CC34DBA"/>
    <w:rsid w:val="4CE0771A"/>
    <w:rsid w:val="4CE222D0"/>
    <w:rsid w:val="4CFC1B5C"/>
    <w:rsid w:val="4D682A44"/>
    <w:rsid w:val="4D747043"/>
    <w:rsid w:val="4D896816"/>
    <w:rsid w:val="4DC82C71"/>
    <w:rsid w:val="4DDC11CB"/>
    <w:rsid w:val="4E0302C9"/>
    <w:rsid w:val="4EA36C51"/>
    <w:rsid w:val="4EB62E28"/>
    <w:rsid w:val="4F0B7DD0"/>
    <w:rsid w:val="4F20429D"/>
    <w:rsid w:val="4F272DC3"/>
    <w:rsid w:val="4F2C2FDF"/>
    <w:rsid w:val="4F761812"/>
    <w:rsid w:val="4F8C3212"/>
    <w:rsid w:val="4F911CB2"/>
    <w:rsid w:val="4FAF16B5"/>
    <w:rsid w:val="4FB70CDD"/>
    <w:rsid w:val="4FC235E9"/>
    <w:rsid w:val="4FC6658F"/>
    <w:rsid w:val="50032C83"/>
    <w:rsid w:val="502F5371"/>
    <w:rsid w:val="5096588D"/>
    <w:rsid w:val="50DD28EE"/>
    <w:rsid w:val="50E161BC"/>
    <w:rsid w:val="50F4173C"/>
    <w:rsid w:val="512027DB"/>
    <w:rsid w:val="5127467D"/>
    <w:rsid w:val="512B513A"/>
    <w:rsid w:val="516C77CE"/>
    <w:rsid w:val="518A4489"/>
    <w:rsid w:val="519C4558"/>
    <w:rsid w:val="519F5DF6"/>
    <w:rsid w:val="51BD4675"/>
    <w:rsid w:val="51DA01C5"/>
    <w:rsid w:val="51EF617D"/>
    <w:rsid w:val="522D3859"/>
    <w:rsid w:val="522F7589"/>
    <w:rsid w:val="52950B79"/>
    <w:rsid w:val="52E046C8"/>
    <w:rsid w:val="530128B7"/>
    <w:rsid w:val="53117559"/>
    <w:rsid w:val="53177C0E"/>
    <w:rsid w:val="53304715"/>
    <w:rsid w:val="534704F3"/>
    <w:rsid w:val="535D4D1B"/>
    <w:rsid w:val="536904FE"/>
    <w:rsid w:val="536F3025"/>
    <w:rsid w:val="536F738D"/>
    <w:rsid w:val="539D713D"/>
    <w:rsid w:val="53AC47FA"/>
    <w:rsid w:val="53EC783E"/>
    <w:rsid w:val="541F6411"/>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C440E6"/>
    <w:rsid w:val="56C62F15"/>
    <w:rsid w:val="56D276FD"/>
    <w:rsid w:val="56E7007D"/>
    <w:rsid w:val="56F6302C"/>
    <w:rsid w:val="56FE63C1"/>
    <w:rsid w:val="57885E67"/>
    <w:rsid w:val="57996E43"/>
    <w:rsid w:val="57ED7101"/>
    <w:rsid w:val="58002419"/>
    <w:rsid w:val="585A4825"/>
    <w:rsid w:val="587C1217"/>
    <w:rsid w:val="592F7A5F"/>
    <w:rsid w:val="59B854D7"/>
    <w:rsid w:val="5A81253D"/>
    <w:rsid w:val="5A897643"/>
    <w:rsid w:val="5AB649F3"/>
    <w:rsid w:val="5AD3266C"/>
    <w:rsid w:val="5B891F73"/>
    <w:rsid w:val="5BD26DC8"/>
    <w:rsid w:val="5C2021AF"/>
    <w:rsid w:val="5C2E5C34"/>
    <w:rsid w:val="5C464AF3"/>
    <w:rsid w:val="5C502E84"/>
    <w:rsid w:val="5C576CE3"/>
    <w:rsid w:val="5C581901"/>
    <w:rsid w:val="5C741404"/>
    <w:rsid w:val="5C7A36E7"/>
    <w:rsid w:val="5C9B41FC"/>
    <w:rsid w:val="5CCB3F43"/>
    <w:rsid w:val="5CD66444"/>
    <w:rsid w:val="5CD858CE"/>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531FCE"/>
    <w:rsid w:val="5FB07420"/>
    <w:rsid w:val="5FBB6635"/>
    <w:rsid w:val="5FD90725"/>
    <w:rsid w:val="601F10E9"/>
    <w:rsid w:val="6028345A"/>
    <w:rsid w:val="60B1793F"/>
    <w:rsid w:val="60B847DE"/>
    <w:rsid w:val="60D53F1E"/>
    <w:rsid w:val="617D720A"/>
    <w:rsid w:val="61C763F8"/>
    <w:rsid w:val="61F21588"/>
    <w:rsid w:val="622A34BA"/>
    <w:rsid w:val="626B0A5E"/>
    <w:rsid w:val="62B478E9"/>
    <w:rsid w:val="62DF6EC5"/>
    <w:rsid w:val="63273E9D"/>
    <w:rsid w:val="6383639C"/>
    <w:rsid w:val="63DA2CBD"/>
    <w:rsid w:val="641B57B0"/>
    <w:rsid w:val="648A6492"/>
    <w:rsid w:val="64942E6C"/>
    <w:rsid w:val="649738D0"/>
    <w:rsid w:val="649E288A"/>
    <w:rsid w:val="64D65CFB"/>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7A5CD7"/>
    <w:rsid w:val="688D6B5E"/>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673FDC"/>
    <w:rsid w:val="6C6B4DFB"/>
    <w:rsid w:val="6C8B53A2"/>
    <w:rsid w:val="6D0412AD"/>
    <w:rsid w:val="6D22341F"/>
    <w:rsid w:val="6D286839"/>
    <w:rsid w:val="6D5022BE"/>
    <w:rsid w:val="6D8B0383"/>
    <w:rsid w:val="6D9B170F"/>
    <w:rsid w:val="6E3B049F"/>
    <w:rsid w:val="6E6A488B"/>
    <w:rsid w:val="6EC831B4"/>
    <w:rsid w:val="6ED36C87"/>
    <w:rsid w:val="6F6571B8"/>
    <w:rsid w:val="6F7A18EA"/>
    <w:rsid w:val="6FBD596D"/>
    <w:rsid w:val="6FE253D4"/>
    <w:rsid w:val="6FF66931"/>
    <w:rsid w:val="6FF74356"/>
    <w:rsid w:val="7030649D"/>
    <w:rsid w:val="703F3234"/>
    <w:rsid w:val="7046735E"/>
    <w:rsid w:val="705553D8"/>
    <w:rsid w:val="707B3132"/>
    <w:rsid w:val="707E1677"/>
    <w:rsid w:val="708B5A6B"/>
    <w:rsid w:val="70933881"/>
    <w:rsid w:val="70A94E62"/>
    <w:rsid w:val="70BF5A34"/>
    <w:rsid w:val="70F96E79"/>
    <w:rsid w:val="710A69FB"/>
    <w:rsid w:val="7153098E"/>
    <w:rsid w:val="721F290F"/>
    <w:rsid w:val="725452C2"/>
    <w:rsid w:val="72B4502C"/>
    <w:rsid w:val="72F75107"/>
    <w:rsid w:val="730A49CC"/>
    <w:rsid w:val="733D1412"/>
    <w:rsid w:val="73E9464B"/>
    <w:rsid w:val="74026044"/>
    <w:rsid w:val="741D3D69"/>
    <w:rsid w:val="748F004B"/>
    <w:rsid w:val="74E80986"/>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F81028"/>
    <w:rsid w:val="77237035"/>
    <w:rsid w:val="77715A33"/>
    <w:rsid w:val="77831357"/>
    <w:rsid w:val="77EF131D"/>
    <w:rsid w:val="77FC1CA2"/>
    <w:rsid w:val="78020519"/>
    <w:rsid w:val="7806343E"/>
    <w:rsid w:val="781916BF"/>
    <w:rsid w:val="78524960"/>
    <w:rsid w:val="78667D73"/>
    <w:rsid w:val="78697F83"/>
    <w:rsid w:val="786C62BB"/>
    <w:rsid w:val="78836E2E"/>
    <w:rsid w:val="789E1B79"/>
    <w:rsid w:val="78B94DA4"/>
    <w:rsid w:val="78EA4902"/>
    <w:rsid w:val="78F45A6B"/>
    <w:rsid w:val="7942798A"/>
    <w:rsid w:val="79515378"/>
    <w:rsid w:val="797E6B5F"/>
    <w:rsid w:val="79D04875"/>
    <w:rsid w:val="79E33F94"/>
    <w:rsid w:val="7A4D1FE3"/>
    <w:rsid w:val="7A715CD2"/>
    <w:rsid w:val="7A904DD0"/>
    <w:rsid w:val="7ABD5D84"/>
    <w:rsid w:val="7AC65BFC"/>
    <w:rsid w:val="7AD44F12"/>
    <w:rsid w:val="7AD9139A"/>
    <w:rsid w:val="7AE244DA"/>
    <w:rsid w:val="7AEC0C8C"/>
    <w:rsid w:val="7AF02F2A"/>
    <w:rsid w:val="7AF16E13"/>
    <w:rsid w:val="7AFE7209"/>
    <w:rsid w:val="7B066CB1"/>
    <w:rsid w:val="7B1C3D58"/>
    <w:rsid w:val="7B2014A6"/>
    <w:rsid w:val="7BDD2EF3"/>
    <w:rsid w:val="7C1D61AE"/>
    <w:rsid w:val="7C281E11"/>
    <w:rsid w:val="7C2A7A42"/>
    <w:rsid w:val="7C741543"/>
    <w:rsid w:val="7C847345"/>
    <w:rsid w:val="7CA80310"/>
    <w:rsid w:val="7CAF6CC2"/>
    <w:rsid w:val="7CBE0F77"/>
    <w:rsid w:val="7CF85947"/>
    <w:rsid w:val="7D2F72F0"/>
    <w:rsid w:val="7D6C3F74"/>
    <w:rsid w:val="7D79492C"/>
    <w:rsid w:val="7DF54E63"/>
    <w:rsid w:val="7E4D4360"/>
    <w:rsid w:val="7E551467"/>
    <w:rsid w:val="7E763467"/>
    <w:rsid w:val="7E851E42"/>
    <w:rsid w:val="7EB302B4"/>
    <w:rsid w:val="7EE456BC"/>
    <w:rsid w:val="7EEF18BB"/>
    <w:rsid w:val="7EF915D4"/>
    <w:rsid w:val="7F43541A"/>
    <w:rsid w:val="7F6F0306"/>
    <w:rsid w:val="7F7704AE"/>
    <w:rsid w:val="7F7A5476"/>
    <w:rsid w:val="7F8C710A"/>
    <w:rsid w:val="7FA45481"/>
    <w:rsid w:val="7FC02B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9E31"/>
  <w15:docId w15:val="{39ECC34F-CE96-478D-8699-DBDC932B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0" w:line="360" w:lineRule="auto"/>
      <w:jc w:val="both"/>
    </w:pPr>
    <w:rPr>
      <w:rFonts w:ascii="Arial" w:eastAsiaTheme="minorEastAsia" w:hAnsi="Arial" w:cstheme="minorBidi"/>
      <w:sz w:val="28"/>
      <w:szCs w:val="28"/>
    </w:rPr>
  </w:style>
  <w:style w:type="paragraph" w:styleId="1">
    <w:name w:val="heading 1"/>
    <w:next w:val="a"/>
    <w:link w:val="10"/>
    <w:uiPriority w:val="9"/>
    <w:qFormat/>
    <w:pPr>
      <w:spacing w:beforeAutospacing="1" w:afterAutospacing="1"/>
      <w:outlineLvl w:val="0"/>
    </w:pPr>
    <w:rPr>
      <w:rFonts w:ascii="SimSun" w:hAnsi="SimSun" w:hint="eastAsia"/>
      <w:b/>
      <w:bCs/>
      <w:kern w:val="44"/>
      <w:sz w:val="48"/>
      <w:szCs w:val="48"/>
      <w:lang w:eastAsia="zh-CN"/>
    </w:rPr>
  </w:style>
  <w:style w:type="paragraph" w:styleId="3">
    <w:name w:val="heading 3"/>
    <w:basedOn w:val="a"/>
    <w:next w:val="a"/>
    <w:link w:val="30"/>
    <w:uiPriority w:val="9"/>
    <w:semiHidden/>
    <w:unhideWhenUsed/>
    <w:qFormat/>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rFonts w:ascii="新細明體" w:eastAsia="新細明體"/>
      <w:sz w:val="18"/>
      <w:szCs w:val="18"/>
    </w:rPr>
  </w:style>
  <w:style w:type="character" w:styleId="a5">
    <w:name w:val="annotation reference"/>
    <w:basedOn w:val="a0"/>
    <w:uiPriority w:val="99"/>
    <w:semiHidden/>
    <w:unhideWhenUsed/>
    <w:qFormat/>
    <w:rPr>
      <w:sz w:val="16"/>
      <w:szCs w:val="16"/>
    </w:rPr>
  </w:style>
  <w:style w:type="paragraph" w:styleId="a6">
    <w:name w:val="annotation text"/>
    <w:basedOn w:val="a"/>
    <w:link w:val="a7"/>
    <w:uiPriority w:val="99"/>
    <w:unhideWhenUsed/>
    <w:qFormat/>
    <w:pPr>
      <w:jc w:val="left"/>
    </w:pPr>
  </w:style>
  <w:style w:type="paragraph" w:styleId="a8">
    <w:name w:val="annotation subject"/>
    <w:basedOn w:val="a6"/>
    <w:next w:val="a6"/>
    <w:link w:val="a9"/>
    <w:uiPriority w:val="99"/>
    <w:semiHidden/>
    <w:unhideWhenUsed/>
    <w:qFormat/>
    <w:pPr>
      <w:spacing w:line="240" w:lineRule="auto"/>
      <w:jc w:val="both"/>
    </w:pPr>
    <w:rPr>
      <w:b/>
      <w:bCs/>
      <w:sz w:val="20"/>
      <w:szCs w:val="20"/>
    </w:rPr>
  </w:style>
  <w:style w:type="character" w:styleId="aa">
    <w:name w:val="Emphasis"/>
    <w:basedOn w:val="a0"/>
    <w:uiPriority w:val="20"/>
    <w:qFormat/>
    <w:rPr>
      <w:i/>
      <w:iCs/>
    </w:rPr>
  </w:style>
  <w:style w:type="character" w:styleId="ab">
    <w:name w:val="FollowedHyperlink"/>
    <w:basedOn w:val="a0"/>
    <w:uiPriority w:val="99"/>
    <w:semiHidden/>
    <w:unhideWhenUsed/>
    <w:qFormat/>
    <w:rPr>
      <w:color w:val="800080"/>
      <w:u w:val="single"/>
    </w:rPr>
  </w:style>
  <w:style w:type="paragraph" w:styleId="ac">
    <w:name w:val="footer"/>
    <w:basedOn w:val="a"/>
    <w:link w:val="ad"/>
    <w:uiPriority w:val="99"/>
    <w:unhideWhenUsed/>
    <w:qFormat/>
    <w:pPr>
      <w:tabs>
        <w:tab w:val="center" w:pos="4320"/>
        <w:tab w:val="right" w:pos="8640"/>
      </w:tabs>
      <w:spacing w:after="0" w:line="240" w:lineRule="auto"/>
    </w:pPr>
    <w:rPr>
      <w:rFonts w:ascii="Times New Roman" w:hAnsi="Times New Roman"/>
      <w:sz w:val="24"/>
    </w:rPr>
  </w:style>
  <w:style w:type="character" w:styleId="ae">
    <w:name w:val="footnote reference"/>
    <w:basedOn w:val="a0"/>
    <w:uiPriority w:val="99"/>
    <w:semiHidden/>
    <w:unhideWhenUsed/>
    <w:qFormat/>
    <w:rPr>
      <w:vertAlign w:val="superscript"/>
    </w:rPr>
  </w:style>
  <w:style w:type="paragraph" w:styleId="af">
    <w:name w:val="footnote text"/>
    <w:basedOn w:val="a"/>
    <w:link w:val="af0"/>
    <w:uiPriority w:val="99"/>
    <w:semiHidden/>
    <w:unhideWhenUsed/>
    <w:qFormat/>
    <w:pPr>
      <w:snapToGrid w:val="0"/>
      <w:jc w:val="left"/>
    </w:pPr>
    <w:rPr>
      <w:sz w:val="18"/>
      <w:szCs w:val="18"/>
    </w:rPr>
  </w:style>
  <w:style w:type="paragraph" w:styleId="af1">
    <w:name w:val="header"/>
    <w:basedOn w:val="a"/>
    <w:link w:val="af2"/>
    <w:uiPriority w:val="99"/>
    <w:semiHidden/>
    <w:unhideWhenUsed/>
    <w:qFormat/>
    <w:pPr>
      <w:tabs>
        <w:tab w:val="center" w:pos="4320"/>
        <w:tab w:val="right" w:pos="8640"/>
      </w:tabs>
      <w:spacing w:after="0" w:line="240" w:lineRule="auto"/>
    </w:pPr>
  </w:style>
  <w:style w:type="character" w:styleId="af3">
    <w:name w:val="Hyperlink"/>
    <w:basedOn w:val="a0"/>
    <w:uiPriority w:val="99"/>
    <w:unhideWhenUsed/>
    <w:qFormat/>
    <w:rPr>
      <w:color w:val="0563C1" w:themeColor="hyperlink"/>
      <w:u w:val="single"/>
    </w:rPr>
  </w:style>
  <w:style w:type="character" w:styleId="af4">
    <w:name w:val="line number"/>
    <w:basedOn w:val="a0"/>
    <w:uiPriority w:val="99"/>
    <w:semiHidden/>
    <w:unhideWhenUsed/>
    <w:qFormat/>
    <w:rPr>
      <w:rFonts w:ascii="Times New Roman" w:hAnsi="Times New Roman"/>
      <w:sz w:val="24"/>
    </w:rPr>
  </w:style>
  <w:style w:type="character" w:styleId="af5">
    <w:name w:val="Strong"/>
    <w:basedOn w:val="a0"/>
    <w:uiPriority w:val="22"/>
    <w:qFormat/>
    <w:rPr>
      <w:b/>
      <w:bCs/>
    </w:rPr>
  </w:style>
  <w:style w:type="table" w:styleId="af6">
    <w:name w:val="Table Grid"/>
    <w:basedOn w:val="a1"/>
    <w:uiPriority w:val="39"/>
    <w:semiHidden/>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qFormat/>
    <w:rPr>
      <w:rFonts w:ascii="SimSun" w:eastAsia="SimSun" w:hAnsi="SimSun" w:cs="Times New Roman"/>
      <w:b/>
      <w:bCs/>
      <w:kern w:val="44"/>
      <w:sz w:val="48"/>
      <w:szCs w:val="48"/>
      <w:lang w:eastAsia="zh-CN"/>
    </w:rPr>
  </w:style>
  <w:style w:type="character" w:customStyle="1" w:styleId="a4">
    <w:name w:val="註解方塊文字 字元"/>
    <w:basedOn w:val="a0"/>
    <w:link w:val="a3"/>
    <w:uiPriority w:val="99"/>
    <w:semiHidden/>
    <w:qFormat/>
    <w:rPr>
      <w:rFonts w:ascii="新細明體" w:eastAsia="新細明體"/>
      <w:sz w:val="18"/>
      <w:szCs w:val="18"/>
    </w:rPr>
  </w:style>
  <w:style w:type="character" w:customStyle="1" w:styleId="a7">
    <w:name w:val="註解文字 字元"/>
    <w:basedOn w:val="a0"/>
    <w:link w:val="a6"/>
    <w:uiPriority w:val="99"/>
    <w:qFormat/>
    <w:rPr>
      <w:rFonts w:eastAsiaTheme="minorEastAsia"/>
      <w:szCs w:val="28"/>
    </w:rPr>
  </w:style>
  <w:style w:type="character" w:customStyle="1" w:styleId="ad">
    <w:name w:val="頁尾 字元"/>
    <w:basedOn w:val="a0"/>
    <w:link w:val="ac"/>
    <w:uiPriority w:val="99"/>
    <w:qFormat/>
    <w:rPr>
      <w:rFonts w:ascii="Times New Roman" w:eastAsiaTheme="minorEastAsia" w:hAnsi="Times New Roman"/>
      <w:sz w:val="24"/>
      <w:szCs w:val="28"/>
    </w:rPr>
  </w:style>
  <w:style w:type="character" w:customStyle="1" w:styleId="af0">
    <w:name w:val="註腳文字 字元"/>
    <w:basedOn w:val="a0"/>
    <w:link w:val="af"/>
    <w:uiPriority w:val="99"/>
    <w:semiHidden/>
    <w:qFormat/>
    <w:rPr>
      <w:rFonts w:eastAsiaTheme="minorEastAsia"/>
      <w:sz w:val="18"/>
      <w:szCs w:val="18"/>
    </w:rPr>
  </w:style>
  <w:style w:type="character" w:customStyle="1" w:styleId="af2">
    <w:name w:val="頁首 字元"/>
    <w:basedOn w:val="a0"/>
    <w:link w:val="af1"/>
    <w:uiPriority w:val="99"/>
    <w:semiHidden/>
    <w:qFormat/>
    <w:rPr>
      <w:rFonts w:eastAsiaTheme="minorEastAsia"/>
      <w:szCs w:val="28"/>
    </w:rPr>
  </w:style>
  <w:style w:type="paragraph" w:styleId="af7">
    <w:name w:val="List Paragraph"/>
    <w:basedOn w:val="a"/>
    <w:uiPriority w:val="34"/>
    <w:qFormat/>
    <w:pPr>
      <w:ind w:left="720"/>
      <w:contextualSpacing/>
    </w:pPr>
  </w:style>
  <w:style w:type="paragraph" w:customStyle="1" w:styleId="EndNoteBibliographyTitle">
    <w:name w:val="EndNote Bibliography Title"/>
    <w:basedOn w:val="a"/>
    <w:link w:val="EndNoteBibliographyTitle0"/>
    <w:qFormat/>
    <w:pPr>
      <w:spacing w:after="0"/>
      <w:jc w:val="center"/>
    </w:pPr>
    <w:rPr>
      <w:rFonts w:cs="Arial"/>
    </w:rPr>
  </w:style>
  <w:style w:type="character" w:customStyle="1" w:styleId="EndNoteBibliographyTitle0">
    <w:name w:val="EndNote Bibliography Title 字元"/>
    <w:basedOn w:val="a0"/>
    <w:link w:val="EndNoteBibliographyTitle"/>
    <w:qFormat/>
    <w:rPr>
      <w:rFonts w:ascii="Arial" w:eastAsiaTheme="minorEastAsia" w:hAnsi="Arial" w:cs="Arial"/>
      <w:sz w:val="28"/>
      <w:szCs w:val="28"/>
    </w:rPr>
  </w:style>
  <w:style w:type="paragraph" w:customStyle="1" w:styleId="EndNoteBibliography">
    <w:name w:val="EndNote Bibliography"/>
    <w:basedOn w:val="a"/>
    <w:link w:val="EndNoteBibliography0"/>
    <w:qFormat/>
    <w:pPr>
      <w:spacing w:line="240" w:lineRule="auto"/>
    </w:pPr>
    <w:rPr>
      <w:rFonts w:cs="Arial"/>
    </w:rPr>
  </w:style>
  <w:style w:type="character" w:customStyle="1" w:styleId="EndNoteBibliography0">
    <w:name w:val="EndNote Bibliography 字元"/>
    <w:basedOn w:val="a0"/>
    <w:link w:val="EndNoteBibliography"/>
    <w:qFormat/>
    <w:rPr>
      <w:rFonts w:ascii="Arial" w:eastAsiaTheme="minorEastAsia" w:hAnsi="Arial" w:cs="Arial"/>
      <w:sz w:val="28"/>
      <w:szCs w:val="28"/>
    </w:rPr>
  </w:style>
  <w:style w:type="character" w:customStyle="1" w:styleId="15">
    <w:name w:val="15"/>
    <w:basedOn w:val="a0"/>
    <w:qFormat/>
    <w:rPr>
      <w:rFonts w:ascii="Times New Roman" w:hAnsi="Times New Roman" w:cs="Times New Roman" w:hint="default"/>
      <w:color w:val="0000FF"/>
      <w:u w:val="single"/>
    </w:rPr>
  </w:style>
  <w:style w:type="character" w:customStyle="1" w:styleId="a9">
    <w:name w:val="註解主旨 字元"/>
    <w:basedOn w:val="a7"/>
    <w:link w:val="a8"/>
    <w:uiPriority w:val="99"/>
    <w:semiHidden/>
    <w:qFormat/>
    <w:rPr>
      <w:rFonts w:ascii="Arial" w:eastAsiaTheme="minorEastAsia" w:hAnsi="Arial" w:cstheme="minorBidi"/>
      <w:b/>
      <w:bCs/>
      <w:szCs w:val="28"/>
    </w:rPr>
  </w:style>
  <w:style w:type="character" w:customStyle="1" w:styleId="30">
    <w:name w:val="標題 3 字元"/>
    <w:basedOn w:val="a0"/>
    <w:link w:val="3"/>
    <w:uiPriority w:val="9"/>
    <w:semiHidden/>
    <w:qFormat/>
    <w:rPr>
      <w:rFonts w:asciiTheme="majorHAnsi" w:eastAsiaTheme="majorEastAsia" w:hAnsiTheme="majorHAnsi" w:cstheme="majorBidi"/>
      <w:b/>
      <w:bCs/>
      <w:sz w:val="36"/>
      <w:szCs w:val="36"/>
    </w:rPr>
  </w:style>
  <w:style w:type="paragraph" w:customStyle="1" w:styleId="Revision1">
    <w:name w:val="Revision1"/>
    <w:hidden/>
    <w:uiPriority w:val="99"/>
    <w:unhideWhenUsed/>
    <w:qFormat/>
    <w:rPr>
      <w:rFonts w:ascii="Arial" w:eastAsiaTheme="minorEastAsia" w:hAnsi="Arial" w:cstheme="minorBidi"/>
      <w:sz w:val="28"/>
      <w:szCs w:val="28"/>
    </w:rPr>
  </w:style>
  <w:style w:type="character" w:customStyle="1" w:styleId="UnresolvedMention1">
    <w:name w:val="Unresolved Mention1"/>
    <w:basedOn w:val="a0"/>
    <w:uiPriority w:val="99"/>
    <w:semiHidden/>
    <w:unhideWhenUsed/>
    <w:qFormat/>
    <w:rPr>
      <w:color w:val="605E5C"/>
      <w:shd w:val="clear" w:color="auto" w:fill="E1DFDD"/>
    </w:rPr>
  </w:style>
  <w:style w:type="paragraph" w:styleId="af8">
    <w:name w:val="Revision"/>
    <w:hidden/>
    <w:uiPriority w:val="99"/>
    <w:unhideWhenUsed/>
    <w:rsid w:val="00966484"/>
    <w:rPr>
      <w:rFonts w:ascii="Arial" w:eastAsiaTheme="minorEastAsia" w:hAnsi="Arial" w:cstheme="minorBidi"/>
      <w:sz w:val="28"/>
      <w:szCs w:val="28"/>
    </w:rPr>
  </w:style>
  <w:style w:type="character" w:styleId="af9">
    <w:name w:val="Unresolved Mention"/>
    <w:basedOn w:val="a0"/>
    <w:uiPriority w:val="99"/>
    <w:semiHidden/>
    <w:unhideWhenUsed/>
    <w:rsid w:val="00A06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46483">
      <w:bodyDiv w:val="1"/>
      <w:marLeft w:val="0"/>
      <w:marRight w:val="0"/>
      <w:marTop w:val="0"/>
      <w:marBottom w:val="0"/>
      <w:divBdr>
        <w:top w:val="none" w:sz="0" w:space="0" w:color="auto"/>
        <w:left w:val="none" w:sz="0" w:space="0" w:color="auto"/>
        <w:bottom w:val="none" w:sz="0" w:space="0" w:color="auto"/>
        <w:right w:val="none" w:sz="0" w:space="0" w:color="auto"/>
      </w:divBdr>
    </w:div>
    <w:div w:id="242299375">
      <w:bodyDiv w:val="1"/>
      <w:marLeft w:val="0"/>
      <w:marRight w:val="0"/>
      <w:marTop w:val="0"/>
      <w:marBottom w:val="0"/>
      <w:divBdr>
        <w:top w:val="none" w:sz="0" w:space="0" w:color="auto"/>
        <w:left w:val="none" w:sz="0" w:space="0" w:color="auto"/>
        <w:bottom w:val="none" w:sz="0" w:space="0" w:color="auto"/>
        <w:right w:val="none" w:sz="0" w:space="0" w:color="auto"/>
      </w:divBdr>
    </w:div>
    <w:div w:id="1397780221">
      <w:bodyDiv w:val="1"/>
      <w:marLeft w:val="0"/>
      <w:marRight w:val="0"/>
      <w:marTop w:val="0"/>
      <w:marBottom w:val="0"/>
      <w:divBdr>
        <w:top w:val="none" w:sz="0" w:space="0" w:color="auto"/>
        <w:left w:val="none" w:sz="0" w:space="0" w:color="auto"/>
        <w:bottom w:val="none" w:sz="0" w:space="0" w:color="auto"/>
        <w:right w:val="none" w:sz="0" w:space="0" w:color="auto"/>
      </w:divBdr>
    </w:div>
    <w:div w:id="1614434797">
      <w:bodyDiv w:val="1"/>
      <w:marLeft w:val="0"/>
      <w:marRight w:val="0"/>
      <w:marTop w:val="0"/>
      <w:marBottom w:val="0"/>
      <w:divBdr>
        <w:top w:val="none" w:sz="0" w:space="0" w:color="auto"/>
        <w:left w:val="none" w:sz="0" w:space="0" w:color="auto"/>
        <w:bottom w:val="none" w:sz="0" w:space="0" w:color="auto"/>
        <w:right w:val="none" w:sz="0" w:space="0" w:color="auto"/>
      </w:divBdr>
    </w:div>
    <w:div w:id="1653408533">
      <w:bodyDiv w:val="1"/>
      <w:marLeft w:val="0"/>
      <w:marRight w:val="0"/>
      <w:marTop w:val="0"/>
      <w:marBottom w:val="0"/>
      <w:divBdr>
        <w:top w:val="none" w:sz="0" w:space="0" w:color="auto"/>
        <w:left w:val="none" w:sz="0" w:space="0" w:color="auto"/>
        <w:bottom w:val="none" w:sz="0" w:space="0" w:color="auto"/>
        <w:right w:val="none" w:sz="0" w:space="0" w:color="auto"/>
      </w:divBdr>
    </w:div>
    <w:div w:id="1971353363">
      <w:bodyDiv w:val="1"/>
      <w:marLeft w:val="0"/>
      <w:marRight w:val="0"/>
      <w:marTop w:val="0"/>
      <w:marBottom w:val="0"/>
      <w:divBdr>
        <w:top w:val="none" w:sz="0" w:space="0" w:color="auto"/>
        <w:left w:val="none" w:sz="0" w:space="0" w:color="auto"/>
        <w:bottom w:val="none" w:sz="0" w:space="0" w:color="auto"/>
        <w:right w:val="none" w:sz="0" w:space="0" w:color="auto"/>
      </w:divBdr>
    </w:div>
    <w:div w:id="1985232481">
      <w:bodyDiv w:val="1"/>
      <w:marLeft w:val="0"/>
      <w:marRight w:val="0"/>
      <w:marTop w:val="0"/>
      <w:marBottom w:val="0"/>
      <w:divBdr>
        <w:top w:val="none" w:sz="0" w:space="0" w:color="auto"/>
        <w:left w:val="none" w:sz="0" w:space="0" w:color="auto"/>
        <w:bottom w:val="none" w:sz="0" w:space="0" w:color="auto"/>
        <w:right w:val="none" w:sz="0" w:space="0" w:color="auto"/>
      </w:divBdr>
    </w:div>
    <w:div w:id="2011910411">
      <w:bodyDiv w:val="1"/>
      <w:marLeft w:val="0"/>
      <w:marRight w:val="0"/>
      <w:marTop w:val="0"/>
      <w:marBottom w:val="0"/>
      <w:divBdr>
        <w:top w:val="none" w:sz="0" w:space="0" w:color="auto"/>
        <w:left w:val="none" w:sz="0" w:space="0" w:color="auto"/>
        <w:bottom w:val="none" w:sz="0" w:space="0" w:color="auto"/>
        <w:right w:val="none" w:sz="0" w:space="0" w:color="auto"/>
      </w:divBdr>
    </w:div>
    <w:div w:id="2058970487">
      <w:bodyDiv w:val="1"/>
      <w:marLeft w:val="0"/>
      <w:marRight w:val="0"/>
      <w:marTop w:val="0"/>
      <w:marBottom w:val="0"/>
      <w:divBdr>
        <w:top w:val="none" w:sz="0" w:space="0" w:color="auto"/>
        <w:left w:val="none" w:sz="0" w:space="0" w:color="auto"/>
        <w:bottom w:val="none" w:sz="0" w:space="0" w:color="auto"/>
        <w:right w:val="none" w:sz="0" w:space="0" w:color="auto"/>
      </w:divBdr>
    </w:div>
    <w:div w:id="2082362044">
      <w:bodyDiv w:val="1"/>
      <w:marLeft w:val="0"/>
      <w:marRight w:val="0"/>
      <w:marTop w:val="0"/>
      <w:marBottom w:val="0"/>
      <w:divBdr>
        <w:top w:val="none" w:sz="0" w:space="0" w:color="auto"/>
        <w:left w:val="none" w:sz="0" w:space="0" w:color="auto"/>
        <w:bottom w:val="none" w:sz="0" w:space="0" w:color="auto"/>
        <w:right w:val="none" w:sz="0" w:space="0" w:color="auto"/>
      </w:divBdr>
    </w:div>
    <w:div w:id="2110225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12C81-F69A-DC47-B14C-E6921C18A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5810</Words>
  <Characters>33120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Feng-Chuan Hsu</cp:lastModifiedBy>
  <cp:revision>2</cp:revision>
  <dcterms:created xsi:type="dcterms:W3CDTF">2024-01-07T03:31:00Z</dcterms:created>
  <dcterms:modified xsi:type="dcterms:W3CDTF">2024-01-07T03:31:00Z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14C7355F46974840965D2F12B52BF989</vt:lpwstr>
  </property>
</Properties>
</file>