
<file path=[Content_Types].xml><?xml version="1.0" encoding="utf-8"?>
<Types xmlns="http://schemas.openxmlformats.org/package/2006/content-types">
  <Default Extension="tiff" ContentType="image/tif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cs="Arial"/>
          <w:b/>
          <w:sz w:val="24"/>
          <w:szCs w:val="24"/>
        </w:rPr>
      </w:pPr>
      <w:r>
        <w:rPr>
          <w:color w:val="000000"/>
          <w:sz w:val="24"/>
          <w:szCs w:val="24"/>
        </w:rPr>
        <w:t>Free ride without raising a thumb: A citizen science project reveals the pattern of active ant hitchhiking on vehicles and its ecological implications</w:t>
      </w:r>
    </w:p>
    <w:p>
      <w:pPr>
        <w:spacing w:line="480" w:lineRule="auto"/>
        <w:jc w:val="left"/>
        <w:rPr>
          <w:rFonts w:cs="Arial"/>
          <w:b/>
          <w:sz w:val="24"/>
          <w:szCs w:val="24"/>
        </w:rPr>
      </w:pPr>
      <w:r>
        <w:rPr>
          <w:rFonts w:cs="Arial"/>
          <w:b/>
          <w:sz w:val="24"/>
          <w:szCs w:val="24"/>
        </w:rPr>
        <w:t>Abstract</w:t>
      </w:r>
    </w:p>
    <w:p>
      <w:pPr>
        <w:numPr>
          <w:ilvl w:val="0"/>
          <w:numId w:val="1"/>
        </w:numPr>
        <w:spacing w:line="480" w:lineRule="auto"/>
        <w:jc w:val="left"/>
        <w:rPr>
          <w:rFonts w:cs="Arial"/>
          <w:bCs/>
          <w:sz w:val="24"/>
          <w:szCs w:val="24"/>
        </w:rPr>
      </w:pPr>
      <w:r>
        <w:rPr>
          <w:sz w:val="24"/>
          <w:szCs w:val="24"/>
        </w:rPr>
        <w:t>Species hitchhiking on human transportation objects such as vehicles can facilitate</w:t>
      </w:r>
      <w:r>
        <w:rPr>
          <w:rFonts w:hint="eastAsia"/>
          <w:sz w:val="24"/>
          <w:szCs w:val="24"/>
        </w:rPr>
        <w:t xml:space="preserve"> long</w:t>
      </w:r>
      <w:r>
        <w:rPr>
          <w:sz w:val="24"/>
          <w:szCs w:val="24"/>
        </w:rPr>
        <w:t>-</w:t>
      </w:r>
      <w:r>
        <w:rPr>
          <w:rFonts w:hint="eastAsia"/>
          <w:sz w:val="24"/>
          <w:szCs w:val="24"/>
        </w:rPr>
        <w:t xml:space="preserve">distance dispersal </w:t>
      </w:r>
      <w:r>
        <w:rPr>
          <w:sz w:val="24"/>
          <w:szCs w:val="24"/>
        </w:rPr>
        <w:t xml:space="preserve">of organisms, allowing </w:t>
      </w:r>
      <w:r>
        <w:rPr>
          <w:rFonts w:hint="eastAsia"/>
          <w:sz w:val="24"/>
          <w:szCs w:val="24"/>
        </w:rPr>
        <w:t>increas</w:t>
      </w:r>
      <w:r>
        <w:rPr>
          <w:sz w:val="24"/>
          <w:szCs w:val="24"/>
        </w:rPr>
        <w:t xml:space="preserve">ed probabilities of successful biological </w:t>
      </w:r>
      <w:r>
        <w:rPr>
          <w:rFonts w:hint="eastAsia"/>
          <w:sz w:val="24"/>
          <w:szCs w:val="24"/>
        </w:rPr>
        <w:t>invasion</w:t>
      </w:r>
      <w:r>
        <w:rPr>
          <w:sz w:val="24"/>
          <w:szCs w:val="24"/>
        </w:rPr>
        <w:t>s.</w:t>
      </w:r>
      <w:r>
        <w:rPr>
          <w:rFonts w:hint="eastAsia"/>
          <w:sz w:val="24"/>
          <w:szCs w:val="24"/>
        </w:rPr>
        <w:t xml:space="preserve"> In Taiwan, there have been observations of</w:t>
      </w:r>
      <w:r>
        <w:rPr>
          <w:sz w:val="24"/>
          <w:szCs w:val="24"/>
        </w:rPr>
        <w:t xml:space="preserve"> ants actively moving onto </w:t>
      </w:r>
      <w:r>
        <w:rPr>
          <w:rFonts w:hint="eastAsia"/>
          <w:sz w:val="24"/>
          <w:szCs w:val="24"/>
        </w:rPr>
        <w:t>mo</w:t>
      </w:r>
      <w:r>
        <w:rPr>
          <w:sz w:val="24"/>
          <w:szCs w:val="24"/>
        </w:rPr>
        <w:t>tor</w:t>
      </w:r>
      <w:r>
        <w:rPr>
          <w:rFonts w:hint="eastAsia"/>
          <w:sz w:val="24"/>
          <w:szCs w:val="24"/>
        </w:rPr>
        <w:t xml:space="preserve"> vehicles</w:t>
      </w:r>
      <w:r>
        <w:rPr>
          <w:sz w:val="24"/>
          <w:szCs w:val="24"/>
        </w:rPr>
        <w:t xml:space="preserve"> (defined as “ant hitchhiking” hereafter)</w:t>
      </w:r>
      <w:r>
        <w:rPr>
          <w:rFonts w:hint="eastAsia"/>
          <w:sz w:val="24"/>
          <w:szCs w:val="24"/>
        </w:rPr>
        <w:t xml:space="preserve">, yet no study has </w:t>
      </w:r>
      <w:r>
        <w:rPr>
          <w:sz w:val="24"/>
          <w:szCs w:val="24"/>
        </w:rPr>
        <w:t>explored this phenomenon</w:t>
      </w:r>
      <w:r>
        <w:rPr>
          <w:rFonts w:hint="eastAsia"/>
          <w:sz w:val="24"/>
          <w:szCs w:val="24"/>
        </w:rPr>
        <w:t>.</w:t>
      </w:r>
    </w:p>
    <w:p>
      <w:pPr>
        <w:numPr>
          <w:ilvl w:val="0"/>
          <w:numId w:val="1"/>
        </w:numPr>
        <w:spacing w:line="480" w:lineRule="auto"/>
        <w:jc w:val="left"/>
        <w:rPr>
          <w:rFonts w:cs="Arial"/>
          <w:bCs/>
          <w:sz w:val="24"/>
          <w:szCs w:val="24"/>
        </w:rPr>
      </w:pPr>
      <w:r>
        <w:rPr>
          <w:rFonts w:hint="eastAsia"/>
          <w:sz w:val="24"/>
          <w:szCs w:val="24"/>
        </w:rPr>
        <w:t xml:space="preserve">Here, we provide the first </w:t>
      </w:r>
      <w:r>
        <w:rPr>
          <w:sz w:val="24"/>
          <w:szCs w:val="24"/>
        </w:rPr>
        <w:t xml:space="preserve">qualitative and quantitative </w:t>
      </w:r>
      <w:r>
        <w:rPr>
          <w:rFonts w:hint="eastAsia"/>
          <w:sz w:val="24"/>
          <w:szCs w:val="24"/>
        </w:rPr>
        <w:t>report on</w:t>
      </w:r>
      <w:r>
        <w:rPr>
          <w:sz w:val="24"/>
          <w:szCs w:val="24"/>
        </w:rPr>
        <w:t xml:space="preserve"> </w:t>
      </w:r>
      <w:r>
        <w:rPr>
          <w:rFonts w:hint="eastAsia"/>
          <w:sz w:val="24"/>
          <w:szCs w:val="24"/>
        </w:rPr>
        <w:t xml:space="preserve">ant hitchhiking </w:t>
      </w:r>
      <w:r>
        <w:rPr>
          <w:sz w:val="24"/>
          <w:szCs w:val="24"/>
        </w:rPr>
        <w:t xml:space="preserve">behavior </w:t>
      </w:r>
      <w:r>
        <w:rPr>
          <w:rFonts w:hint="eastAsia"/>
          <w:sz w:val="24"/>
          <w:szCs w:val="24"/>
        </w:rPr>
        <w:t xml:space="preserve">using citizen science data. </w:t>
      </w:r>
      <w:r>
        <w:rPr>
          <w:sz w:val="24"/>
          <w:szCs w:val="24"/>
        </w:rPr>
        <w:t>From 2017 to 2023, 52 cases of ant hitchhiking on vehicles were reported</w:t>
      </w:r>
      <w:ins w:id="0" w:author="Gen-Chang Hsu" w:date="2024-03-10T12:21:44Z">
        <w:r>
          <w:rPr>
            <w:rFonts w:hint="default"/>
            <w:sz w:val="24"/>
            <w:szCs w:val="24"/>
            <w:lang w:val="en-US"/>
          </w:rPr>
          <w:t xml:space="preserve"> (</w:t>
        </w:r>
      </w:ins>
      <w:ins w:id="1" w:author="Gen-Chang Hsu" w:date="2024-03-10T12:22:31Z">
        <w:r>
          <w:rPr>
            <w:rFonts w:hint="default"/>
            <w:sz w:val="24"/>
            <w:szCs w:val="24"/>
            <w:lang w:val="en-US"/>
          </w:rPr>
          <w:t xml:space="preserve">at </w:t>
        </w:r>
      </w:ins>
      <w:ins w:id="2" w:author="Gen-Chang Hsu" w:date="2024-03-10T12:22:32Z">
        <w:r>
          <w:rPr>
            <w:rFonts w:hint="default"/>
            <w:sz w:val="24"/>
            <w:szCs w:val="24"/>
            <w:lang w:val="en-US"/>
          </w:rPr>
          <w:t xml:space="preserve">least </w:t>
        </w:r>
      </w:ins>
      <w:ins w:id="3" w:author="Gen-Chang Hsu" w:date="2024-03-10T12:22:15Z">
        <w:r>
          <w:rPr>
            <w:rFonts w:hint="default"/>
            <w:sz w:val="24"/>
            <w:szCs w:val="24"/>
            <w:lang w:val="en-US"/>
          </w:rPr>
          <w:t xml:space="preserve">three </w:t>
        </w:r>
      </w:ins>
      <w:ins w:id="4" w:author="Gen-Chang Hsu" w:date="2024-03-10T12:22:16Z">
        <w:r>
          <w:rPr>
            <w:rFonts w:hint="default"/>
            <w:sz w:val="24"/>
            <w:szCs w:val="24"/>
            <w:lang w:val="en-US"/>
          </w:rPr>
          <w:t>case</w:t>
        </w:r>
      </w:ins>
      <w:ins w:id="5" w:author="Gen-Chang Hsu" w:date="2024-03-10T12:22:17Z">
        <w:r>
          <w:rPr>
            <w:rFonts w:hint="default"/>
            <w:sz w:val="24"/>
            <w:szCs w:val="24"/>
            <w:lang w:val="en-US"/>
          </w:rPr>
          <w:t xml:space="preserve">s </w:t>
        </w:r>
      </w:ins>
      <w:ins w:id="6" w:author="Gen-Chang Hsu" w:date="2024-03-10T12:21:45Z">
        <w:r>
          <w:rPr>
            <w:rFonts w:hint="default"/>
            <w:sz w:val="24"/>
            <w:szCs w:val="24"/>
            <w:lang w:val="en-US"/>
          </w:rPr>
          <w:t>wi</w:t>
        </w:r>
      </w:ins>
      <w:ins w:id="7" w:author="Gen-Chang Hsu" w:date="2024-03-10T12:21:46Z">
        <w:r>
          <w:rPr>
            <w:rFonts w:hint="default"/>
            <w:sz w:val="24"/>
            <w:szCs w:val="24"/>
            <w:lang w:val="en-US"/>
          </w:rPr>
          <w:t xml:space="preserve">th </w:t>
        </w:r>
      </w:ins>
      <w:ins w:id="8" w:author="Gen-Chang Hsu" w:date="2024-03-10T12:22:00Z">
        <w:r>
          <w:rPr>
            <w:rFonts w:hint="default"/>
            <w:sz w:val="24"/>
            <w:szCs w:val="24"/>
            <w:lang w:val="en-US"/>
          </w:rPr>
          <w:t>quee</w:t>
        </w:r>
      </w:ins>
      <w:ins w:id="9" w:author="Gen-Chang Hsu" w:date="2024-03-10T12:22:01Z">
        <w:r>
          <w:rPr>
            <w:rFonts w:hint="default"/>
            <w:sz w:val="24"/>
            <w:szCs w:val="24"/>
            <w:lang w:val="en-US"/>
          </w:rPr>
          <w:t>n</w:t>
        </w:r>
      </w:ins>
      <w:ins w:id="10" w:author="Gen-Chang Hsu" w:date="2024-03-10T12:22:38Z">
        <w:r>
          <w:rPr>
            <w:rFonts w:hint="default"/>
            <w:sz w:val="24"/>
            <w:szCs w:val="24"/>
            <w:lang w:val="en-US"/>
          </w:rPr>
          <w:t>[</w:t>
        </w:r>
      </w:ins>
      <w:ins w:id="11" w:author="Gen-Chang Hsu" w:date="2024-03-10T12:22:01Z">
        <w:r>
          <w:rPr>
            <w:rFonts w:hint="default"/>
            <w:sz w:val="24"/>
            <w:szCs w:val="24"/>
            <w:lang w:val="en-US"/>
          </w:rPr>
          <w:t>s</w:t>
        </w:r>
      </w:ins>
      <w:ins w:id="12" w:author="Gen-Chang Hsu" w:date="2024-03-10T12:22:39Z">
        <w:r>
          <w:rPr>
            <w:rFonts w:hint="default"/>
            <w:sz w:val="24"/>
            <w:szCs w:val="24"/>
            <w:lang w:val="en-US"/>
          </w:rPr>
          <w:t>]</w:t>
        </w:r>
      </w:ins>
      <w:ins w:id="13" w:author="Gen-Chang Hsu" w:date="2024-03-11T21:00:41Z">
        <w:r>
          <w:rPr>
            <w:rFonts w:hint="default"/>
            <w:sz w:val="24"/>
            <w:szCs w:val="24"/>
            <w:lang w:val="en-US"/>
          </w:rPr>
          <w:t xml:space="preserve"> an</w:t>
        </w:r>
      </w:ins>
      <w:ins w:id="14" w:author="Gen-Chang Hsu" w:date="2024-03-11T21:00:42Z">
        <w:r>
          <w:rPr>
            <w:rFonts w:hint="default"/>
            <w:sz w:val="24"/>
            <w:szCs w:val="24"/>
            <w:lang w:val="en-US"/>
          </w:rPr>
          <w:t>d</w:t>
        </w:r>
      </w:ins>
      <w:ins w:id="15" w:author="Gen-Chang Hsu" w:date="2024-03-11T21:04:43Z">
        <w:r>
          <w:rPr>
            <w:rFonts w:hint="default"/>
            <w:sz w:val="24"/>
            <w:szCs w:val="24"/>
            <w:lang w:val="en-US"/>
          </w:rPr>
          <w:t xml:space="preserve"> </w:t>
        </w:r>
      </w:ins>
      <w:ins w:id="16" w:author="Gen-Chang Hsu" w:date="2024-03-10T12:22:08Z">
        <w:r>
          <w:rPr>
            <w:rFonts w:hint="default"/>
            <w:sz w:val="24"/>
            <w:szCs w:val="24"/>
            <w:lang w:val="en-US"/>
          </w:rPr>
          <w:t>eight</w:t>
        </w:r>
      </w:ins>
      <w:ins w:id="17" w:author="Gen-Chang Hsu" w:date="2024-03-10T12:22:09Z">
        <w:r>
          <w:rPr>
            <w:rFonts w:hint="default"/>
            <w:sz w:val="24"/>
            <w:szCs w:val="24"/>
            <w:lang w:val="en-US"/>
          </w:rPr>
          <w:t xml:space="preserve"> cases</w:t>
        </w:r>
      </w:ins>
      <w:ins w:id="18" w:author="Gen-Chang Hsu" w:date="2024-03-10T12:22:10Z">
        <w:r>
          <w:rPr>
            <w:rFonts w:hint="default"/>
            <w:sz w:val="24"/>
            <w:szCs w:val="24"/>
            <w:lang w:val="en-US"/>
          </w:rPr>
          <w:t xml:space="preserve"> with</w:t>
        </w:r>
      </w:ins>
      <w:ins w:id="19" w:author="Gen-Chang Hsu" w:date="2024-03-10T12:22:11Z">
        <w:r>
          <w:rPr>
            <w:rFonts w:hint="default"/>
            <w:sz w:val="24"/>
            <w:szCs w:val="24"/>
            <w:lang w:val="en-US"/>
          </w:rPr>
          <w:t xml:space="preserve"> bro</w:t>
        </w:r>
      </w:ins>
      <w:ins w:id="20" w:author="Gen-Chang Hsu" w:date="2024-03-10T12:22:12Z">
        <w:r>
          <w:rPr>
            <w:rFonts w:hint="default"/>
            <w:sz w:val="24"/>
            <w:szCs w:val="24"/>
            <w:lang w:val="en-US"/>
          </w:rPr>
          <w:t>od</w:t>
        </w:r>
      </w:ins>
      <w:ins w:id="21" w:author="Gen-Chang Hsu" w:date="2024-03-10T12:21:45Z">
        <w:r>
          <w:rPr>
            <w:rFonts w:hint="default"/>
            <w:sz w:val="24"/>
            <w:szCs w:val="24"/>
            <w:lang w:val="en-US"/>
          </w:rPr>
          <w:t>)</w:t>
        </w:r>
      </w:ins>
      <w:r>
        <w:rPr>
          <w:sz w:val="24"/>
          <w:szCs w:val="24"/>
        </w:rPr>
        <w:t>, attributed to nine species. Seven out of the nine species were exotic/invasive</w:t>
      </w:r>
      <w:r>
        <w:rPr>
          <w:bCs/>
          <w:sz w:val="24"/>
          <w:szCs w:val="24"/>
        </w:rPr>
        <w:t>.</w:t>
      </w:r>
      <w:r>
        <w:rPr>
          <w:rFonts w:hint="eastAsia"/>
          <w:bCs/>
          <w:sz w:val="24"/>
          <w:szCs w:val="24"/>
        </w:rPr>
        <w:t xml:space="preserve"> </w:t>
      </w:r>
      <w:r>
        <w:rPr>
          <w:bCs/>
          <w:sz w:val="24"/>
          <w:szCs w:val="24"/>
        </w:rPr>
        <w:t>Arboreal or semi-arboreal ant species, particularly the invasive b</w:t>
      </w:r>
      <w:r>
        <w:rPr>
          <w:rFonts w:hint="eastAsia"/>
          <w:bCs/>
          <w:sz w:val="24"/>
          <w:szCs w:val="24"/>
        </w:rPr>
        <w:t>lack cocoa ant (</w:t>
      </w:r>
      <w:r>
        <w:rPr>
          <w:bCs/>
          <w:i/>
          <w:sz w:val="24"/>
          <w:szCs w:val="24"/>
        </w:rPr>
        <w:t>Dolichoderus</w:t>
      </w:r>
      <w:r>
        <w:rPr>
          <w:rFonts w:hint="eastAsia"/>
          <w:bCs/>
          <w:i/>
          <w:sz w:val="24"/>
          <w:szCs w:val="24"/>
        </w:rPr>
        <w:t xml:space="preserve"> </w:t>
      </w:r>
      <w:r>
        <w:rPr>
          <w:bCs/>
          <w:i/>
          <w:sz w:val="24"/>
          <w:szCs w:val="24"/>
        </w:rPr>
        <w:t>thoracicus</w:t>
      </w:r>
      <w:r>
        <w:rPr>
          <w:rFonts w:hint="eastAsia"/>
          <w:bCs/>
          <w:sz w:val="24"/>
          <w:szCs w:val="24"/>
        </w:rPr>
        <w:t>)</w:t>
      </w:r>
      <w:r>
        <w:rPr>
          <w:bCs/>
          <w:sz w:val="24"/>
          <w:szCs w:val="24"/>
        </w:rPr>
        <w:t xml:space="preserve">, accounted for </w:t>
      </w:r>
      <w:r>
        <w:rPr>
          <w:rFonts w:hint="eastAsia"/>
          <w:bCs/>
          <w:sz w:val="24"/>
          <w:szCs w:val="24"/>
        </w:rPr>
        <w:t xml:space="preserve">over half of the </w:t>
      </w:r>
      <w:r>
        <w:rPr>
          <w:bCs/>
          <w:sz w:val="24"/>
          <w:szCs w:val="24"/>
        </w:rPr>
        <w:t xml:space="preserve">reported </w:t>
      </w:r>
      <w:r>
        <w:rPr>
          <w:rFonts w:hint="eastAsia"/>
          <w:bCs/>
          <w:sz w:val="24"/>
          <w:szCs w:val="24"/>
        </w:rPr>
        <w:t>cases.</w:t>
      </w:r>
      <w:r>
        <w:rPr>
          <w:bCs/>
          <w:sz w:val="24"/>
          <w:szCs w:val="24"/>
        </w:rPr>
        <w:t xml:space="preserve"> </w:t>
      </w:r>
      <w:r>
        <w:rPr>
          <w:rFonts w:hint="eastAsia"/>
          <w:bCs/>
          <w:sz w:val="24"/>
          <w:szCs w:val="24"/>
        </w:rPr>
        <w:t xml:space="preserve">The parking duration of the vehicles on which the ants hitchhiked ranged from </w:t>
      </w:r>
      <w:r>
        <w:rPr>
          <w:bCs/>
          <w:sz w:val="24"/>
          <w:szCs w:val="24"/>
        </w:rPr>
        <w:t>several hours</w:t>
      </w:r>
      <w:r>
        <w:rPr>
          <w:rFonts w:hint="eastAsia"/>
          <w:bCs/>
          <w:sz w:val="24"/>
          <w:szCs w:val="24"/>
        </w:rPr>
        <w:t xml:space="preserve"> </w:t>
      </w:r>
      <w:r>
        <w:rPr>
          <w:bCs/>
          <w:sz w:val="24"/>
          <w:szCs w:val="24"/>
        </w:rPr>
        <w:t xml:space="preserve">to </w:t>
      </w:r>
      <w:r>
        <w:rPr>
          <w:rFonts w:hint="eastAsia"/>
          <w:bCs/>
          <w:sz w:val="24"/>
          <w:szCs w:val="24"/>
        </w:rPr>
        <w:t xml:space="preserve">over </w:t>
      </w:r>
      <w:r>
        <w:rPr>
          <w:bCs/>
          <w:sz w:val="24"/>
          <w:szCs w:val="24"/>
        </w:rPr>
        <w:t xml:space="preserve">a month (30 cases </w:t>
      </w:r>
      <w:r>
        <w:rPr>
          <w:rFonts w:hint="eastAsia"/>
          <w:bCs/>
          <w:sz w:val="24"/>
          <w:szCs w:val="24"/>
        </w:rPr>
        <w:t>occurr</w:t>
      </w:r>
      <w:r>
        <w:rPr>
          <w:bCs/>
          <w:sz w:val="24"/>
          <w:szCs w:val="24"/>
        </w:rPr>
        <w:t xml:space="preserve">ed within a day). </w:t>
      </w:r>
      <w:r>
        <w:rPr>
          <w:rFonts w:hint="eastAsia"/>
          <w:bCs/>
          <w:sz w:val="24"/>
          <w:szCs w:val="24"/>
        </w:rPr>
        <w:t xml:space="preserve">Moreover, </w:t>
      </w:r>
      <w:r>
        <w:rPr>
          <w:bCs/>
          <w:sz w:val="24"/>
          <w:szCs w:val="24"/>
        </w:rPr>
        <w:t>more cases were reported in the warmer seasons (</w:t>
      </w:r>
      <w:r>
        <w:rPr>
          <w:rFonts w:hint="eastAsia"/>
          <w:bCs/>
          <w:sz w:val="24"/>
          <w:szCs w:val="24"/>
        </w:rPr>
        <w:t>spring and summer</w:t>
      </w:r>
      <w:r>
        <w:rPr>
          <w:bCs/>
          <w:sz w:val="24"/>
          <w:szCs w:val="24"/>
        </w:rPr>
        <w:t>) than in the colder seasons (fall and winter)</w:t>
      </w:r>
      <w:r>
        <w:rPr>
          <w:rFonts w:hint="eastAsia"/>
          <w:bCs/>
          <w:sz w:val="24"/>
          <w:szCs w:val="24"/>
        </w:rPr>
        <w:t>.</w:t>
      </w:r>
    </w:p>
    <w:p>
      <w:pPr>
        <w:numPr>
          <w:ilvl w:val="0"/>
          <w:numId w:val="1"/>
        </w:numPr>
        <w:spacing w:line="480" w:lineRule="auto"/>
        <w:jc w:val="left"/>
        <w:rPr>
          <w:rFonts w:cs="Arial"/>
          <w:bCs/>
          <w:sz w:val="24"/>
          <w:szCs w:val="24"/>
        </w:rPr>
      </w:pPr>
      <w:r>
        <w:rPr>
          <w:sz w:val="24"/>
          <w:szCs w:val="24"/>
        </w:rPr>
        <w:t xml:space="preserve">To our knowledge, </w:t>
      </w:r>
      <w:r>
        <w:rPr>
          <w:rFonts w:cs="Arial"/>
          <w:bCs/>
          <w:sz w:val="24"/>
          <w:szCs w:val="24"/>
        </w:rPr>
        <w:t>t</w:t>
      </w:r>
      <w:r>
        <w:rPr>
          <w:rFonts w:hint="eastAsia" w:cs="Arial"/>
          <w:bCs/>
          <w:sz w:val="24"/>
          <w:szCs w:val="24"/>
        </w:rPr>
        <w:t>his</w:t>
      </w:r>
      <w:r>
        <w:rPr>
          <w:rFonts w:cs="Arial"/>
          <w:bCs/>
          <w:sz w:val="24"/>
          <w:szCs w:val="24"/>
        </w:rPr>
        <w:t xml:space="preserve"> study</w:t>
      </w:r>
      <w:r>
        <w:rPr>
          <w:rFonts w:hint="eastAsia" w:cs="Arial"/>
          <w:bCs/>
          <w:sz w:val="24"/>
          <w:szCs w:val="24"/>
        </w:rPr>
        <w:t xml:space="preserve"> </w:t>
      </w:r>
      <w:r>
        <w:rPr>
          <w:rFonts w:cs="Arial"/>
          <w:bCs/>
          <w:sz w:val="24"/>
          <w:szCs w:val="24"/>
        </w:rPr>
        <w:t>represents</w:t>
      </w:r>
      <w:r>
        <w:rPr>
          <w:rFonts w:hint="eastAsia" w:cs="Arial"/>
          <w:bCs/>
          <w:sz w:val="24"/>
          <w:szCs w:val="24"/>
        </w:rPr>
        <w:t xml:space="preserve"> the first</w:t>
      </w:r>
      <w:r>
        <w:rPr>
          <w:rFonts w:cs="Arial"/>
          <w:bCs/>
          <w:sz w:val="24"/>
          <w:szCs w:val="24"/>
        </w:rPr>
        <w:t xml:space="preserve"> effort</w:t>
      </w:r>
      <w:r>
        <w:rPr>
          <w:rFonts w:hint="eastAsia" w:cs="Arial"/>
          <w:bCs/>
          <w:sz w:val="24"/>
          <w:szCs w:val="24"/>
        </w:rPr>
        <w:t xml:space="preserve"> </w:t>
      </w:r>
      <w:r>
        <w:rPr>
          <w:rFonts w:cs="Arial"/>
          <w:bCs/>
          <w:sz w:val="24"/>
          <w:szCs w:val="24"/>
        </w:rPr>
        <w:t xml:space="preserve">to profile active </w:t>
      </w:r>
      <w:r>
        <w:rPr>
          <w:rFonts w:hint="eastAsia" w:cs="Arial"/>
          <w:bCs/>
          <w:sz w:val="24"/>
          <w:szCs w:val="24"/>
        </w:rPr>
        <w:t xml:space="preserve">ant </w:t>
      </w:r>
      <w:r>
        <w:rPr>
          <w:rFonts w:cs="Arial"/>
          <w:bCs/>
          <w:sz w:val="24"/>
          <w:szCs w:val="24"/>
        </w:rPr>
        <w:t>hitchhiking</w:t>
      </w:r>
      <w:r>
        <w:rPr>
          <w:rFonts w:hint="eastAsia" w:cs="Arial"/>
          <w:bCs/>
          <w:sz w:val="24"/>
          <w:szCs w:val="24"/>
        </w:rPr>
        <w:t xml:space="preserve"> </w:t>
      </w:r>
      <w:r>
        <w:rPr>
          <w:rFonts w:cs="Arial"/>
          <w:bCs/>
          <w:sz w:val="24"/>
          <w:szCs w:val="24"/>
        </w:rPr>
        <w:t xml:space="preserve">on vehicles. </w:t>
      </w:r>
      <w:r>
        <w:rPr>
          <w:rFonts w:hint="eastAsia" w:cs="Arial"/>
          <w:bCs/>
          <w:sz w:val="24"/>
          <w:szCs w:val="24"/>
        </w:rPr>
        <w:t>W</w:t>
      </w:r>
      <w:r>
        <w:rPr>
          <w:rFonts w:cs="Arial"/>
          <w:bCs/>
          <w:sz w:val="24"/>
          <w:szCs w:val="24"/>
        </w:rPr>
        <w:t>e</w:t>
      </w:r>
      <w:r>
        <w:rPr>
          <w:rFonts w:hint="eastAsia" w:cs="Arial"/>
          <w:bCs/>
          <w:sz w:val="24"/>
          <w:szCs w:val="24"/>
        </w:rPr>
        <w:t xml:space="preserve"> encourage future studies</w:t>
      </w:r>
      <w:r>
        <w:rPr>
          <w:rFonts w:cs="Arial"/>
          <w:bCs/>
          <w:sz w:val="24"/>
          <w:szCs w:val="24"/>
        </w:rPr>
        <w:t xml:space="preserve"> to examine</w:t>
      </w:r>
      <w:r>
        <w:rPr>
          <w:rFonts w:hint="eastAsia" w:cs="Arial"/>
          <w:bCs/>
          <w:sz w:val="24"/>
          <w:szCs w:val="24"/>
        </w:rPr>
        <w:t xml:space="preserve"> </w:t>
      </w:r>
      <w:r>
        <w:rPr>
          <w:rFonts w:cs="Arial"/>
          <w:bCs/>
          <w:sz w:val="24"/>
          <w:szCs w:val="24"/>
        </w:rPr>
        <w:t>the</w:t>
      </w:r>
      <w:r>
        <w:rPr>
          <w:rFonts w:hint="eastAsia" w:cs="Arial"/>
          <w:bCs/>
          <w:sz w:val="24"/>
          <w:szCs w:val="24"/>
        </w:rPr>
        <w:t xml:space="preserve"> </w:t>
      </w:r>
      <w:r>
        <w:rPr>
          <w:rFonts w:cs="Arial"/>
          <w:bCs/>
          <w:sz w:val="24"/>
          <w:szCs w:val="24"/>
        </w:rPr>
        <w:t xml:space="preserve">abiotic and biotic factors </w:t>
      </w:r>
      <w:r>
        <w:rPr>
          <w:rFonts w:hint="eastAsia" w:cs="Arial"/>
          <w:bCs/>
          <w:sz w:val="24"/>
          <w:szCs w:val="24"/>
        </w:rPr>
        <w:t xml:space="preserve">that </w:t>
      </w:r>
      <w:r>
        <w:rPr>
          <w:rFonts w:cs="Arial"/>
          <w:bCs/>
          <w:sz w:val="24"/>
          <w:szCs w:val="24"/>
        </w:rPr>
        <w:t>determine</w:t>
      </w:r>
      <w:r>
        <w:rPr>
          <w:rFonts w:hint="eastAsia" w:cs="Arial"/>
          <w:bCs/>
          <w:sz w:val="24"/>
          <w:szCs w:val="24"/>
        </w:rPr>
        <w:t xml:space="preserve"> the success of hitchhiking</w:t>
      </w:r>
      <w:r>
        <w:rPr>
          <w:rFonts w:cs="Arial"/>
          <w:bCs/>
          <w:sz w:val="24"/>
          <w:szCs w:val="24"/>
        </w:rPr>
        <w:t xml:space="preserve"> events</w:t>
      </w:r>
      <w:r>
        <w:rPr>
          <w:rFonts w:hint="eastAsia" w:cs="Arial"/>
          <w:bCs/>
          <w:sz w:val="24"/>
          <w:szCs w:val="24"/>
        </w:rPr>
        <w:t xml:space="preserve"> to better</w:t>
      </w:r>
      <w:r>
        <w:rPr>
          <w:rFonts w:cs="Arial"/>
          <w:bCs/>
          <w:sz w:val="24"/>
          <w:szCs w:val="24"/>
        </w:rPr>
        <w:t xml:space="preserve"> predict the spread of exotic ants and </w:t>
      </w:r>
      <w:r>
        <w:rPr>
          <w:rFonts w:hint="eastAsia" w:cs="Arial"/>
          <w:bCs/>
          <w:sz w:val="24"/>
          <w:szCs w:val="24"/>
        </w:rPr>
        <w:t xml:space="preserve">to develop </w:t>
      </w:r>
      <w:r>
        <w:rPr>
          <w:rFonts w:cs="Arial"/>
          <w:bCs/>
          <w:sz w:val="24"/>
          <w:szCs w:val="24"/>
        </w:rPr>
        <w:t xml:space="preserve">effective </w:t>
      </w:r>
      <w:r>
        <w:rPr>
          <w:rFonts w:hint="eastAsia" w:cs="Arial"/>
          <w:bCs/>
          <w:sz w:val="24"/>
          <w:szCs w:val="24"/>
        </w:rPr>
        <w:t xml:space="preserve">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cs="Arial"/>
          <w:bCs/>
          <w:sz w:val="24"/>
          <w:szCs w:val="24"/>
        </w:rPr>
        <w:t xml:space="preserve">their </w:t>
      </w:r>
      <w:r>
        <w:rPr>
          <w:rFonts w:hint="eastAsia" w:cs="Arial"/>
          <w:bCs/>
          <w:sz w:val="24"/>
          <w:szCs w:val="24"/>
        </w:rPr>
        <w:t>biological invasions</w:t>
      </w:r>
      <w:r>
        <w:rPr>
          <w:rFonts w:cs="Arial"/>
          <w:bCs/>
          <w:sz w:val="24"/>
          <w:szCs w:val="24"/>
        </w:rPr>
        <w:t>.</w:t>
      </w:r>
    </w:p>
    <w:p>
      <w:pPr>
        <w:spacing w:line="480" w:lineRule="auto"/>
        <w:jc w:val="left"/>
        <w:rPr>
          <w:rFonts w:cs="Arial"/>
          <w:b/>
          <w:color w:val="FF0000"/>
          <w:sz w:val="24"/>
          <w:szCs w:val="24"/>
        </w:rPr>
      </w:pPr>
      <w:r>
        <w:rPr>
          <w:rFonts w:cs="Arial"/>
          <w:b/>
          <w:sz w:val="24"/>
          <w:szCs w:val="24"/>
        </w:rPr>
        <w:t>Keywords</w:t>
      </w:r>
    </w:p>
    <w:p>
      <w:pPr>
        <w:spacing w:line="480" w:lineRule="auto"/>
        <w:jc w:val="left"/>
        <w:rPr>
          <w:rFonts w:cs="Arial"/>
          <w:b/>
          <w:color w:val="FF0000"/>
          <w:sz w:val="24"/>
          <w:szCs w:val="24"/>
        </w:rPr>
      </w:pPr>
      <w:r>
        <w:rPr>
          <w:sz w:val="24"/>
          <w:szCs w:val="24"/>
        </w:rPr>
        <w:t xml:space="preserve">biological invasions, </w:t>
      </w:r>
      <w:r>
        <w:rPr>
          <w:rFonts w:hint="eastAsia"/>
          <w:sz w:val="24"/>
          <w:szCs w:val="24"/>
        </w:rPr>
        <w:t xml:space="preserve">citizen science, exotic species, </w:t>
      </w:r>
      <w:r>
        <w:rPr>
          <w:sz w:val="24"/>
          <w:szCs w:val="24"/>
        </w:rPr>
        <w:t>human-mediated dispersal</w:t>
      </w:r>
      <w:r>
        <w:rPr>
          <w:rFonts w:hint="eastAsia"/>
          <w:sz w:val="24"/>
          <w:szCs w:val="24"/>
        </w:rPr>
        <w:t xml:space="preserve">, </w:t>
      </w:r>
      <w:r>
        <w:rPr>
          <w:sz w:val="24"/>
          <w:szCs w:val="24"/>
        </w:rPr>
        <w:t xml:space="preserve">propagule pressure, </w:t>
      </w:r>
      <w:r>
        <w:rPr>
          <w:rFonts w:hint="eastAsia"/>
          <w:sz w:val="24"/>
          <w:szCs w:val="24"/>
        </w:rPr>
        <w:t>transportation</w:t>
      </w:r>
    </w:p>
    <w:p>
      <w:pPr>
        <w:spacing w:line="480" w:lineRule="auto"/>
        <w:jc w:val="left"/>
        <w:rPr>
          <w:color w:val="FF0000"/>
          <w:sz w:val="24"/>
          <w:szCs w:val="24"/>
        </w:rPr>
      </w:pPr>
      <w:r>
        <w:rPr>
          <w:rFonts w:cs="Arial"/>
          <w:b/>
          <w:sz w:val="24"/>
          <w:szCs w:val="24"/>
        </w:rPr>
        <w:t>Introduction</w:t>
      </w:r>
    </w:p>
    <w:p>
      <w:pPr>
        <w:spacing w:line="480" w:lineRule="auto"/>
        <w:jc w:val="left"/>
        <w:rPr>
          <w:rFonts w:cs="Arial"/>
          <w:sz w:val="24"/>
          <w:szCs w:val="24"/>
        </w:rPr>
      </w:pPr>
      <w:r>
        <w:rPr>
          <w:rFonts w:cs="Arial"/>
          <w:sz w:val="24"/>
          <w:szCs w:val="24"/>
        </w:rPr>
        <w:t xml:space="preserve">An ecological consequence of human transportation activity </w:t>
      </w:r>
      <w:r>
        <w:rPr>
          <w:rFonts w:hint="eastAsia" w:cs="Arial"/>
          <w:sz w:val="24"/>
          <w:szCs w:val="24"/>
        </w:rPr>
        <w:t xml:space="preserve">is </w:t>
      </w:r>
      <w:r>
        <w:rPr>
          <w:rFonts w:cs="Arial"/>
          <w:sz w:val="24"/>
          <w:szCs w:val="24"/>
        </w:rPr>
        <w:t>the transfer of organisms to a new area via mobile</w:t>
      </w:r>
      <w:r>
        <w:t xml:space="preserve"> </w:t>
      </w:r>
      <w:r>
        <w:rPr>
          <w:rFonts w:cs="Arial"/>
          <w:sz w:val="24"/>
          <w:szCs w:val="24"/>
        </w:rPr>
        <w:t>equipment and related vehicles. Such “hitchhiking” can lead to long-distance dispersal of species beyond their natural ranges, potentially facilitating biological invasions (Auffret et al. 2014, Gippet et al. 2019). Numerous terrestrial animals and plants have been documented to hitchhike on vehicles.</w:t>
      </w:r>
      <w:r>
        <w:rPr>
          <w:rFonts w:cs="Arial"/>
          <w:color w:val="FF0000"/>
          <w:sz w:val="24"/>
          <w:szCs w:val="24"/>
        </w:rPr>
        <w:t xml:space="preserve"> </w:t>
      </w:r>
      <w:r>
        <w:rPr>
          <w:rFonts w:cs="Arial"/>
          <w:sz w:val="24"/>
          <w:szCs w:val="24"/>
        </w:rPr>
        <w:t>For example, plant seeds attached to cars and tire surface can be dispersed over long distances (Ansong and Pickering 2013);</w:t>
      </w:r>
      <w:r>
        <w:rPr>
          <w:rFonts w:hint="eastAsia" w:cs="Arial"/>
          <w:sz w:val="24"/>
          <w:szCs w:val="24"/>
        </w:rPr>
        <w:t xml:space="preserve"> </w:t>
      </w:r>
      <w:r>
        <w:rPr>
          <w:rFonts w:cs="Arial"/>
          <w:sz w:val="24"/>
          <w:szCs w:val="24"/>
        </w:rPr>
        <w:t>in some cases, the</w:t>
      </w:r>
      <w:r>
        <w:rPr>
          <w:rFonts w:hint="eastAsia" w:cs="Arial"/>
          <w:sz w:val="24"/>
          <w:szCs w:val="24"/>
        </w:rPr>
        <w:t xml:space="preserve"> seeds</w:t>
      </w:r>
      <w:r>
        <w:rPr>
          <w:rFonts w:cs="Arial"/>
          <w:sz w:val="24"/>
          <w:szCs w:val="24"/>
        </w:rPr>
        <w:t xml:space="preserve"> can remain attached to vehicles for hundreds kilometers (Taylor et al. 2012). I</w:t>
      </w:r>
      <w:r>
        <w:rPr>
          <w:rFonts w:hint="eastAsia" w:cs="Arial"/>
          <w:sz w:val="24"/>
          <w:szCs w:val="24"/>
        </w:rPr>
        <w:t>nsects</w:t>
      </w:r>
      <w:r>
        <w:rPr>
          <w:rFonts w:cs="Arial"/>
          <w:sz w:val="24"/>
          <w:szCs w:val="24"/>
        </w:rPr>
        <w:t xml:space="preserve"> of various life stages have also been recognized to be frequent</w:t>
      </w:r>
      <w:r>
        <w:rPr>
          <w:rFonts w:hint="eastAsia" w:cs="Arial"/>
          <w:sz w:val="24"/>
          <w:szCs w:val="24"/>
        </w:rPr>
        <w:t xml:space="preserve"> hitchhike</w:t>
      </w:r>
      <w:r>
        <w:rPr>
          <w:rFonts w:cs="Arial"/>
          <w:sz w:val="24"/>
          <w:szCs w:val="24"/>
        </w:rPr>
        <w:t>rs</w:t>
      </w:r>
      <w:r>
        <w:rPr>
          <w:rFonts w:hint="eastAsia" w:cs="Arial"/>
          <w:sz w:val="24"/>
          <w:szCs w:val="24"/>
        </w:rPr>
        <w:t xml:space="preserve"> on </w:t>
      </w:r>
      <w:r>
        <w:rPr>
          <w:rFonts w:cs="Arial"/>
          <w:sz w:val="24"/>
          <w:szCs w:val="24"/>
        </w:rPr>
        <w:t>vehicles</w:t>
      </w:r>
      <w:r>
        <w:rPr>
          <w:rFonts w:hint="eastAsia" w:cs="Arial"/>
          <w:sz w:val="24"/>
          <w:szCs w:val="24"/>
        </w:rPr>
        <w:t xml:space="preserve">. For instance, </w:t>
      </w:r>
      <w:r>
        <w:rPr>
          <w:rFonts w:cs="Arial"/>
          <w:sz w:val="24"/>
          <w:szCs w:val="24"/>
        </w:rPr>
        <w:t xml:space="preserve">the spongy </w:t>
      </w:r>
      <w:r>
        <w:rPr>
          <w:rFonts w:hint="eastAsia" w:cs="Arial"/>
          <w:sz w:val="24"/>
          <w:szCs w:val="24"/>
        </w:rPr>
        <w:t>moth</w:t>
      </w:r>
      <w:r>
        <w:rPr>
          <w:rFonts w:cs="Arial"/>
          <w:sz w:val="24"/>
          <w:szCs w:val="24"/>
        </w:rPr>
        <w:t xml:space="preserve"> (</w:t>
      </w:r>
      <w:r>
        <w:rPr>
          <w:rFonts w:cs="Arial"/>
          <w:i/>
          <w:iCs/>
          <w:sz w:val="24"/>
          <w:szCs w:val="24"/>
        </w:rPr>
        <w:t>Lymantria dispar</w:t>
      </w:r>
      <w:r>
        <w:rPr>
          <w:rFonts w:cs="Arial"/>
          <w:sz w:val="24"/>
          <w:szCs w:val="24"/>
        </w:rPr>
        <w:t>) lays eggs on the surface of shipping containers and trucks, and the eggs later arrive at the destinations as larvae (Gray 2017). Dispersal range of flying insects can be boosted via hitchhiking on vehicles: the tiger mosquito (</w:t>
      </w:r>
      <w:r>
        <w:rPr>
          <w:rFonts w:cs="Arial"/>
          <w:i/>
          <w:iCs/>
          <w:sz w:val="24"/>
          <w:szCs w:val="24"/>
        </w:rPr>
        <w:t>Aedes albopictus</w:t>
      </w:r>
      <w:r>
        <w:rPr>
          <w:rFonts w:cs="Arial"/>
          <w:sz w:val="24"/>
          <w:szCs w:val="24"/>
        </w:rPr>
        <w:t>) can travel in cars and move across provinces in Spain (Eritja et al. 2017).</w:t>
      </w:r>
    </w:p>
    <w:p>
      <w:pPr>
        <w:spacing w:line="480" w:lineRule="auto"/>
        <w:jc w:val="left"/>
        <w:rPr>
          <w:rFonts w:cs="Arial"/>
          <w:sz w:val="24"/>
          <w:szCs w:val="24"/>
        </w:rPr>
      </w:pPr>
      <w:r>
        <w:rPr>
          <w:rFonts w:cs="Arial"/>
          <w:sz w:val="24"/>
          <w:szCs w:val="24"/>
        </w:rPr>
        <w:tab/>
      </w:r>
      <w:r>
        <w:rPr>
          <w:rFonts w:cs="Arial"/>
          <w:sz w:val="24"/>
          <w:szCs w:val="24"/>
        </w:rPr>
        <w:t>Invasive ants have been reported to disperse via human cultural and commercial activities (Bertelsmeier et al. 2017). A well-established body of literature has demonstrated that the rapid range expansion of these ants is attributed to the transportation of ant-infested agricultural, horticultural,</w:t>
      </w:r>
      <w:r>
        <w:rPr>
          <w:rFonts w:hint="eastAsia" w:cs="Arial"/>
          <w:sz w:val="24"/>
          <w:szCs w:val="24"/>
        </w:rPr>
        <w:t xml:space="preserve"> </w:t>
      </w:r>
      <w:r>
        <w:rPr>
          <w:rFonts w:cs="Arial"/>
          <w:sz w:val="24"/>
          <w:szCs w:val="24"/>
        </w:rPr>
        <w:t xml:space="preserve">and construction </w:t>
      </w:r>
      <w:r>
        <w:rPr>
          <w:rFonts w:hint="eastAsia" w:cs="Arial"/>
          <w:sz w:val="24"/>
          <w:szCs w:val="24"/>
        </w:rPr>
        <w:t>m</w:t>
      </w:r>
      <w:r>
        <w:rPr>
          <w:rFonts w:cs="Arial"/>
          <w:sz w:val="24"/>
          <w:szCs w:val="24"/>
        </w:rPr>
        <w:t>aterials (Jetter et al. 2002, Vogt and Kozlovac 2006). While the focus has been concentrated on ants inadvertently transported by infested agricultural and construction vehicles, reports on ants actively hitchhiking on vehicles—ants take the initiative to get onto the vehicles, rather than being inadvertently brought by humans along with soil or timber—are lacking. Additionally, information about these incidents, such as seasonality or common hitchhiking ant species, is not available. Filling this knowledge gap would help develop effective management strategies to mitigate ant invasions resulting from hitchhiking.</w:t>
      </w:r>
    </w:p>
    <w:p>
      <w:pPr>
        <w:spacing w:line="480" w:lineRule="auto"/>
        <w:ind w:firstLine="709"/>
        <w:jc w:val="left"/>
        <w:rPr>
          <w:rFonts w:cs="Arial"/>
          <w:sz w:val="24"/>
          <w:szCs w:val="24"/>
        </w:rPr>
      </w:pPr>
      <w:r>
        <w:rPr>
          <w:rFonts w:cs="Arial"/>
          <w:sz w:val="24"/>
          <w:szCs w:val="24"/>
        </w:rPr>
        <w:t xml:space="preserve">To better understand this phenomenon, we collected active ant </w:t>
      </w:r>
      <w:r>
        <w:rPr>
          <w:rFonts w:hint="eastAsia" w:cs="Arial"/>
          <w:sz w:val="24"/>
          <w:szCs w:val="24"/>
        </w:rPr>
        <w:t xml:space="preserve">hitchhiking </w:t>
      </w:r>
      <w:r>
        <w:rPr>
          <w:rFonts w:cs="Arial"/>
          <w:sz w:val="24"/>
          <w:szCs w:val="24"/>
        </w:rPr>
        <w:t xml:space="preserve">cases in Taiwan via a </w:t>
      </w:r>
      <w:r>
        <w:rPr>
          <w:rFonts w:hint="eastAsia" w:cs="Arial"/>
          <w:sz w:val="24"/>
          <w:szCs w:val="24"/>
        </w:rPr>
        <w:t>citizen science</w:t>
      </w:r>
      <w:r>
        <w:rPr>
          <w:rFonts w:cs="Arial"/>
          <w:sz w:val="24"/>
          <w:szCs w:val="24"/>
        </w:rPr>
        <w:t xml:space="preserve"> project and</w:t>
      </w:r>
      <w:r>
        <w:rPr>
          <w:rFonts w:hint="eastAsia" w:cs="Arial"/>
          <w:sz w:val="24"/>
          <w:szCs w:val="24"/>
        </w:rPr>
        <w:t xml:space="preserve"> </w:t>
      </w:r>
      <w:r>
        <w:rPr>
          <w:rFonts w:cs="Arial"/>
          <w:sz w:val="24"/>
          <w:szCs w:val="24"/>
        </w:rPr>
        <w:t>characterized</w:t>
      </w:r>
      <w:r>
        <w:rPr>
          <w:rFonts w:hint="eastAsia" w:cs="Arial"/>
          <w:sz w:val="24"/>
          <w:szCs w:val="24"/>
        </w:rPr>
        <w:t xml:space="preserve"> the spatial and temporal patterns</w:t>
      </w:r>
      <w:r>
        <w:rPr>
          <w:rFonts w:cs="Arial"/>
          <w:sz w:val="24"/>
          <w:szCs w:val="24"/>
        </w:rPr>
        <w:t xml:space="preserve"> of ant</w:t>
      </w:r>
      <w:r>
        <w:rPr>
          <w:rFonts w:hint="eastAsia" w:cs="Arial"/>
          <w:sz w:val="24"/>
          <w:szCs w:val="24"/>
        </w:rPr>
        <w:t xml:space="preserve"> hitchhiking</w:t>
      </w:r>
      <w:r>
        <w:rPr>
          <w:rFonts w:cs="Arial"/>
          <w:sz w:val="24"/>
          <w:szCs w:val="24"/>
        </w:rPr>
        <w:t xml:space="preserve"> incidences</w:t>
      </w:r>
      <w:r>
        <w:rPr>
          <w:rFonts w:hint="eastAsia" w:cs="Arial"/>
          <w:sz w:val="24"/>
          <w:szCs w:val="24"/>
        </w:rPr>
        <w:t xml:space="preserve">. </w:t>
      </w:r>
      <w:r>
        <w:rPr>
          <w:rFonts w:cs="Arial"/>
          <w:sz w:val="24"/>
          <w:szCs w:val="24"/>
        </w:rPr>
        <w:t xml:space="preserve">Potential </w:t>
      </w:r>
      <w:r>
        <w:rPr>
          <w:rFonts w:hint="eastAsia" w:cs="Arial"/>
          <w:sz w:val="24"/>
          <w:szCs w:val="24"/>
        </w:rPr>
        <w:t>ecological implications</w:t>
      </w:r>
      <w:r>
        <w:rPr>
          <w:rFonts w:cs="Arial"/>
          <w:sz w:val="24"/>
          <w:szCs w:val="24"/>
        </w:rPr>
        <w:t xml:space="preserve"> will be discussed</w:t>
      </w:r>
      <w:r>
        <w:rPr>
          <w:rFonts w:hint="eastAsia" w:cs="Arial"/>
          <w:sz w:val="24"/>
          <w:szCs w:val="24"/>
        </w:rPr>
        <w:t>.</w:t>
      </w:r>
    </w:p>
    <w:p>
      <w:pPr>
        <w:spacing w:line="480" w:lineRule="auto"/>
        <w:jc w:val="left"/>
        <w:rPr>
          <w:rFonts w:cs="Arial"/>
          <w:color w:val="FF0000"/>
          <w:sz w:val="24"/>
          <w:szCs w:val="24"/>
        </w:rPr>
      </w:pPr>
      <w:r>
        <w:rPr>
          <w:rFonts w:cs="Arial"/>
          <w:b/>
          <w:sz w:val="24"/>
          <w:szCs w:val="24"/>
        </w:rPr>
        <w:t>Materials and Methods</w:t>
      </w:r>
    </w:p>
    <w:p>
      <w:pPr>
        <w:spacing w:line="480" w:lineRule="auto"/>
        <w:jc w:val="left"/>
        <w:rPr>
          <w:rFonts w:cs="Arial"/>
          <w:bCs/>
          <w:color w:val="0070C0"/>
          <w:sz w:val="24"/>
          <w:szCs w:val="24"/>
        </w:rPr>
      </w:pPr>
      <w:r>
        <w:rPr>
          <w:rFonts w:cs="Arial"/>
          <w:bCs/>
          <w:sz w:val="24"/>
          <w:szCs w:val="24"/>
        </w:rPr>
        <w:t>The data</w:t>
      </w:r>
      <w:r>
        <w:rPr>
          <w:rFonts w:hint="eastAsia" w:cs="Arial"/>
          <w:bCs/>
          <w:sz w:val="24"/>
          <w:szCs w:val="24"/>
        </w:rPr>
        <w:t xml:space="preserve"> </w:t>
      </w:r>
      <w:r>
        <w:rPr>
          <w:rFonts w:cs="Arial"/>
          <w:bCs/>
          <w:sz w:val="24"/>
          <w:szCs w:val="24"/>
        </w:rPr>
        <w:t>collection consisted of two phases. In the first phase (2017–2022), cases of ant hitchhiking on vehicles were gathered from Facebook where general public shares cases involving their own vehicles infested with ants</w:t>
      </w:r>
      <w:r>
        <w:rPr>
          <w:sz w:val="24"/>
          <w:szCs w:val="24"/>
        </w:rPr>
        <w:t xml:space="preserve"> of different castes (e.g., worker and queen)</w:t>
      </w:r>
      <w:r>
        <w:rPr>
          <w:rFonts w:hint="eastAsia"/>
          <w:sz w:val="24"/>
          <w:szCs w:val="24"/>
        </w:rPr>
        <w:t xml:space="preserve"> </w:t>
      </w:r>
      <w:r>
        <w:rPr>
          <w:sz w:val="24"/>
          <w:szCs w:val="24"/>
        </w:rPr>
        <w:t>or life stages (e.g., brood)</w:t>
      </w:r>
      <w:r>
        <w:rPr>
          <w:rFonts w:cs="Arial"/>
          <w:bCs/>
          <w:sz w:val="24"/>
          <w:szCs w:val="24"/>
        </w:rPr>
        <w:t>. Each contributor provided the parking date and location of the vehicles, parking duration (from the time when the vehicle was parked to the time when the ant hitchhiking was observed), vehicle type (car or scooter), intended destination (which was used to infer how far the hitchhiking ants could travel if it managed to arrive with the vehicle), weather conditions, surrounding environment (e.g., whether there was any tree nearby), and a photo of the ants for species identification. In the second phase of this study (2023), a dedicated Facebook group</w:t>
      </w:r>
      <w:r>
        <w:rPr>
          <w:rStyle w:val="7"/>
          <w:sz w:val="24"/>
          <w:szCs w:val="24"/>
        </w:rPr>
        <w:t xml:space="preserve"> (https://www.facebook.com/groups/577051257470900) </w:t>
      </w:r>
      <w:r>
        <w:rPr>
          <w:rFonts w:cs="Arial"/>
          <w:bCs/>
          <w:sz w:val="24"/>
          <w:szCs w:val="24"/>
        </w:rPr>
        <w:t>was established to</w:t>
      </w:r>
      <w:del w:id="22" w:author="Gen-Chang Hsu" w:date="2024-03-09T14:55:17Z">
        <w:r>
          <w:rPr>
            <w:rFonts w:cs="Arial"/>
            <w:bCs/>
            <w:sz w:val="24"/>
            <w:szCs w:val="24"/>
          </w:rPr>
          <w:delText xml:space="preserve"> </w:delText>
        </w:r>
      </w:del>
      <w:del w:id="23" w:author="Gen-Chang Hsu" w:date="2024-03-09T14:55:16Z">
        <w:r>
          <w:rPr>
            <w:rFonts w:cs="Arial"/>
            <w:bCs/>
            <w:sz w:val="24"/>
            <w:szCs w:val="24"/>
          </w:rPr>
          <w:delText>systematically</w:delText>
        </w:r>
      </w:del>
      <w:r>
        <w:rPr>
          <w:rFonts w:cs="Arial"/>
          <w:bCs/>
          <w:sz w:val="24"/>
          <w:szCs w:val="24"/>
        </w:rPr>
        <w:t xml:space="preserve"> collect the same </w:t>
      </w:r>
      <w:del w:id="24" w:author="Gen-Chang Hsu" w:date="2024-03-09T14:56:32Z">
        <w:r>
          <w:rPr>
            <w:rFonts w:cs="Arial"/>
            <w:bCs/>
            <w:sz w:val="24"/>
            <w:szCs w:val="24"/>
          </w:rPr>
          <w:delText>m</w:delText>
        </w:r>
      </w:del>
      <w:del w:id="25" w:author="Gen-Chang Hsu" w:date="2024-03-09T14:56:31Z">
        <w:r>
          <w:rPr>
            <w:rFonts w:cs="Arial"/>
            <w:bCs/>
            <w:sz w:val="24"/>
            <w:szCs w:val="24"/>
          </w:rPr>
          <w:delText>eta</w:delText>
        </w:r>
      </w:del>
      <w:r>
        <w:rPr>
          <w:rFonts w:cs="Arial"/>
          <w:bCs/>
          <w:sz w:val="24"/>
          <w:szCs w:val="24"/>
        </w:rPr>
        <w:t xml:space="preserve">data regarding each ant hitchhiking incidence. </w:t>
      </w:r>
      <w:ins w:id="26" w:author="Gen-Chang Hsu" w:date="2024-03-09T20:18:09Z">
        <w:r>
          <w:rPr>
            <w:rFonts w:hint="default" w:cs="Arial"/>
            <w:bCs/>
            <w:sz w:val="24"/>
            <w:szCs w:val="24"/>
            <w:lang w:val="en-US"/>
          </w:rPr>
          <w:t>W</w:t>
        </w:r>
      </w:ins>
      <w:ins w:id="27" w:author="Gen-Chang Hsu" w:date="2024-03-09T20:18:06Z">
        <w:r>
          <w:rPr>
            <w:rFonts w:hint="default" w:cs="Arial"/>
            <w:bCs/>
            <w:sz w:val="24"/>
            <w:szCs w:val="24"/>
            <w:lang w:val="en-US"/>
          </w:rPr>
          <w:t>e checked all the photos</w:t>
        </w:r>
      </w:ins>
      <w:ins w:id="28" w:author="Gen-Chang Hsu" w:date="2024-03-09T20:21:29Z">
        <w:r>
          <w:rPr>
            <w:rFonts w:hint="default" w:cs="Arial"/>
            <w:bCs/>
            <w:sz w:val="24"/>
            <w:szCs w:val="24"/>
            <w:lang w:val="en-US"/>
          </w:rPr>
          <w:t xml:space="preserve"> a</w:t>
        </w:r>
      </w:ins>
      <w:ins w:id="29" w:author="Gen-Chang Hsu" w:date="2024-03-09T20:21:30Z">
        <w:r>
          <w:rPr>
            <w:rFonts w:hint="default" w:cs="Arial"/>
            <w:bCs/>
            <w:sz w:val="24"/>
            <w:szCs w:val="24"/>
            <w:lang w:val="en-US"/>
          </w:rPr>
          <w:t>nd in</w:t>
        </w:r>
      </w:ins>
      <w:ins w:id="30" w:author="Gen-Chang Hsu" w:date="2024-03-09T20:21:31Z">
        <w:r>
          <w:rPr>
            <w:rFonts w:hint="default" w:cs="Arial"/>
            <w:bCs/>
            <w:sz w:val="24"/>
            <w:szCs w:val="24"/>
            <w:lang w:val="en-US"/>
          </w:rPr>
          <w:t>clud</w:t>
        </w:r>
      </w:ins>
      <w:ins w:id="31" w:author="Gen-Chang Hsu" w:date="2024-03-09T20:21:32Z">
        <w:r>
          <w:rPr>
            <w:rFonts w:hint="default" w:cs="Arial"/>
            <w:bCs/>
            <w:sz w:val="24"/>
            <w:szCs w:val="24"/>
            <w:lang w:val="en-US"/>
          </w:rPr>
          <w:t>ed</w:t>
        </w:r>
      </w:ins>
      <w:ins w:id="32" w:author="Gen-Chang Hsu" w:date="2024-03-09T20:18:06Z">
        <w:r>
          <w:rPr>
            <w:rFonts w:hint="default" w:cs="Arial"/>
            <w:bCs/>
            <w:sz w:val="24"/>
            <w:szCs w:val="24"/>
            <w:lang w:val="en-US"/>
          </w:rPr>
          <w:t xml:space="preserve"> only cases where there were groups of ants (at least </w:t>
        </w:r>
        <w:commentRangeStart w:id="0"/>
        <w:r>
          <w:rPr>
            <w:rFonts w:hint="default" w:cs="Arial"/>
            <w:bCs/>
            <w:sz w:val="24"/>
            <w:szCs w:val="24"/>
            <w:lang w:val="en-US"/>
          </w:rPr>
          <w:t>XXX</w:t>
        </w:r>
        <w:commentRangeEnd w:id="0"/>
      </w:ins>
      <w:r>
        <w:commentReference w:id="0"/>
      </w:r>
      <w:ins w:id="33" w:author="Gen-Chang Hsu" w:date="2024-03-09T20:18:06Z">
        <w:r>
          <w:rPr>
            <w:rFonts w:hint="default" w:cs="Arial"/>
            <w:bCs/>
            <w:sz w:val="24"/>
            <w:szCs w:val="24"/>
            <w:lang w:val="en-US"/>
          </w:rPr>
          <w:t xml:space="preserve"> individuals) present on the vehicles.</w:t>
        </w:r>
      </w:ins>
      <w:ins w:id="34" w:author="Gen-Chang Hsu" w:date="2024-03-09T20:21:52Z">
        <w:r>
          <w:rPr>
            <w:rFonts w:hint="default" w:cs="Arial"/>
            <w:bCs/>
            <w:sz w:val="24"/>
            <w:szCs w:val="24"/>
            <w:lang w:val="en-US"/>
          </w:rPr>
          <w:t xml:space="preserve"> </w:t>
        </w:r>
      </w:ins>
      <w:r>
        <w:rPr>
          <w:rFonts w:cs="Arial"/>
          <w:bCs/>
          <w:sz w:val="24"/>
          <w:szCs w:val="24"/>
        </w:rPr>
        <w:t>The data from the two</w:t>
      </w:r>
      <w:ins w:id="35" w:author="Gen-Chang Hsu" w:date="2024-03-09T20:23:56Z">
        <w:r>
          <w:rPr>
            <w:rFonts w:hint="default" w:cs="Arial"/>
            <w:bCs/>
            <w:sz w:val="24"/>
            <w:szCs w:val="24"/>
            <w:lang w:val="en-US"/>
          </w:rPr>
          <w:t xml:space="preserve"> co</w:t>
        </w:r>
      </w:ins>
      <w:ins w:id="36" w:author="Gen-Chang Hsu" w:date="2024-03-09T20:23:57Z">
        <w:r>
          <w:rPr>
            <w:rFonts w:hint="default" w:cs="Arial"/>
            <w:bCs/>
            <w:sz w:val="24"/>
            <w:szCs w:val="24"/>
            <w:lang w:val="en-US"/>
          </w:rPr>
          <w:t>llection</w:t>
        </w:r>
      </w:ins>
      <w:r>
        <w:rPr>
          <w:rFonts w:cs="Arial"/>
          <w:bCs/>
          <w:sz w:val="24"/>
          <w:szCs w:val="24"/>
        </w:rPr>
        <w:t xml:space="preserve"> phases were combined as a single dataset for subsequent analysis.</w:t>
      </w:r>
    </w:p>
    <w:p>
      <w:pPr>
        <w:spacing w:line="480" w:lineRule="auto"/>
        <w:ind w:firstLine="708" w:firstLineChars="295"/>
        <w:jc w:val="left"/>
        <w:rPr>
          <w:rFonts w:cs="Arial"/>
          <w:bCs/>
          <w:sz w:val="24"/>
          <w:szCs w:val="24"/>
        </w:rPr>
      </w:pPr>
      <w:r>
        <w:rPr>
          <w:rFonts w:cs="Arial"/>
          <w:bCs/>
          <w:sz w:val="24"/>
          <w:szCs w:val="24"/>
        </w:rPr>
        <w:t>We categorized ant species into “arboreal”, “semi-arboreal”, or “ground-dwelling” functional groups based on their nesting sites and foraging habits (the definition of semi-arboreal ant is based on Yanoviak et al. 2011). The difference in the number of reported cases among the four seasons</w:t>
      </w:r>
      <w:r>
        <w:rPr>
          <w:rFonts w:cs="Arial"/>
          <w:sz w:val="24"/>
          <w:szCs w:val="24"/>
        </w:rPr>
        <w:t xml:space="preserve"> over the study period </w:t>
      </w:r>
      <w:r>
        <w:rPr>
          <w:rFonts w:cs="Arial"/>
          <w:bCs/>
          <w:sz w:val="24"/>
          <w:szCs w:val="24"/>
        </w:rPr>
        <w:t xml:space="preserve">was analyzed via the Pearson's chi-square test. We also estimated the sampling completeness of our data using the R package “iNext” (Hsieh et al. 2016). All recorded cases and the </w:t>
      </w:r>
      <w:del w:id="37" w:author="Gen-Chang Hsu" w:date="2024-03-09T14:56:45Z">
        <w:r>
          <w:rPr>
            <w:rFonts w:cs="Arial"/>
            <w:bCs/>
            <w:sz w:val="24"/>
            <w:szCs w:val="24"/>
          </w:rPr>
          <w:delText>me</w:delText>
        </w:r>
      </w:del>
      <w:del w:id="38" w:author="Gen-Chang Hsu" w:date="2024-03-09T14:56:44Z">
        <w:r>
          <w:rPr>
            <w:rFonts w:cs="Arial"/>
            <w:bCs/>
            <w:sz w:val="24"/>
            <w:szCs w:val="24"/>
          </w:rPr>
          <w:delText>ta</w:delText>
        </w:r>
      </w:del>
      <w:r>
        <w:rPr>
          <w:rFonts w:cs="Arial"/>
          <w:bCs/>
          <w:sz w:val="24"/>
          <w:szCs w:val="24"/>
        </w:rPr>
        <w:t>data were provided in the Supplementary Data.</w:t>
      </w:r>
    </w:p>
    <w:p>
      <w:pPr>
        <w:spacing w:line="480" w:lineRule="auto"/>
        <w:jc w:val="left"/>
        <w:rPr>
          <w:rFonts w:cs="Arial"/>
          <w:bCs/>
          <w:sz w:val="24"/>
          <w:szCs w:val="24"/>
        </w:rPr>
      </w:pPr>
      <w:r>
        <w:rPr>
          <w:rFonts w:cs="Arial"/>
          <w:b/>
          <w:sz w:val="24"/>
          <w:szCs w:val="24"/>
        </w:rPr>
        <w:t>Results</w:t>
      </w:r>
    </w:p>
    <w:p>
      <w:pPr>
        <w:spacing w:line="480" w:lineRule="auto"/>
        <w:jc w:val="left"/>
        <w:rPr>
          <w:rFonts w:cs="Arial"/>
          <w:b/>
          <w:sz w:val="24"/>
          <w:szCs w:val="24"/>
        </w:rPr>
      </w:pPr>
      <w:r>
        <w:rPr>
          <w:rFonts w:cs="Arial"/>
          <w:bCs/>
          <w:sz w:val="24"/>
          <w:szCs w:val="24"/>
        </w:rPr>
        <w:t>W</w:t>
      </w:r>
      <w:r>
        <w:rPr>
          <w:rFonts w:hint="eastAsia" w:cs="Arial"/>
          <w:bCs/>
          <w:sz w:val="24"/>
          <w:szCs w:val="24"/>
        </w:rPr>
        <w:t xml:space="preserve">e </w:t>
      </w:r>
      <w:r>
        <w:rPr>
          <w:rFonts w:cs="Arial"/>
          <w:bCs/>
          <w:sz w:val="24"/>
          <w:szCs w:val="24"/>
        </w:rPr>
        <w:t>documented</w:t>
      </w:r>
      <w:r>
        <w:rPr>
          <w:rFonts w:hint="eastAsia" w:cs="Arial"/>
          <w:bCs/>
          <w:sz w:val="24"/>
          <w:szCs w:val="24"/>
        </w:rPr>
        <w:t xml:space="preserve"> </w:t>
      </w:r>
      <w:r>
        <w:rPr>
          <w:rFonts w:cs="Arial"/>
          <w:bCs/>
          <w:sz w:val="24"/>
          <w:szCs w:val="24"/>
        </w:rPr>
        <w:t>52 cases</w:t>
      </w:r>
      <w:r>
        <w:rPr>
          <w:rFonts w:hint="eastAsia" w:cs="Arial"/>
          <w:bCs/>
          <w:sz w:val="24"/>
          <w:szCs w:val="24"/>
        </w:rPr>
        <w:t xml:space="preserve"> of </w:t>
      </w:r>
      <w:r>
        <w:rPr>
          <w:rFonts w:cs="Arial"/>
          <w:bCs/>
          <w:sz w:val="24"/>
          <w:szCs w:val="24"/>
        </w:rPr>
        <w:t xml:space="preserve">active </w:t>
      </w:r>
      <w:r>
        <w:rPr>
          <w:rFonts w:hint="eastAsia" w:cs="Arial"/>
          <w:bCs/>
          <w:sz w:val="24"/>
          <w:szCs w:val="24"/>
        </w:rPr>
        <w:t xml:space="preserve">ant hitchhiking on </w:t>
      </w:r>
      <w:r>
        <w:rPr>
          <w:rFonts w:cs="Arial"/>
          <w:bCs/>
          <w:sz w:val="24"/>
          <w:szCs w:val="24"/>
        </w:rPr>
        <w:t>cars (</w:t>
      </w:r>
      <w:r>
        <w:rPr>
          <w:rFonts w:cs="Arial"/>
          <w:bCs/>
          <w:i/>
          <w:iCs/>
          <w:sz w:val="24"/>
          <w:szCs w:val="24"/>
        </w:rPr>
        <w:t>n</w:t>
      </w:r>
      <w:r>
        <w:rPr>
          <w:rFonts w:cs="Arial"/>
          <w:bCs/>
          <w:sz w:val="24"/>
          <w:szCs w:val="24"/>
        </w:rPr>
        <w:t xml:space="preserve"> = 44)</w:t>
      </w:r>
      <w:r>
        <w:rPr>
          <w:rFonts w:hint="eastAsia" w:cs="Arial"/>
          <w:bCs/>
          <w:sz w:val="24"/>
          <w:szCs w:val="24"/>
        </w:rPr>
        <w:t xml:space="preserve"> and scooters </w:t>
      </w:r>
      <w:r>
        <w:rPr>
          <w:rFonts w:cs="Arial"/>
          <w:bCs/>
          <w:sz w:val="24"/>
          <w:szCs w:val="24"/>
        </w:rPr>
        <w:t>(</w:t>
      </w:r>
      <w:r>
        <w:rPr>
          <w:rFonts w:cs="Arial"/>
          <w:bCs/>
          <w:i/>
          <w:iCs/>
          <w:sz w:val="24"/>
          <w:szCs w:val="24"/>
        </w:rPr>
        <w:t>n</w:t>
      </w:r>
      <w:r>
        <w:rPr>
          <w:rFonts w:cs="Arial"/>
          <w:bCs/>
          <w:sz w:val="24"/>
          <w:szCs w:val="24"/>
        </w:rPr>
        <w:t xml:space="preserve"> = 8)</w:t>
      </w:r>
      <w:r>
        <w:rPr>
          <w:rFonts w:hint="eastAsia" w:cs="Arial"/>
          <w:bCs/>
          <w:sz w:val="24"/>
          <w:szCs w:val="24"/>
        </w:rPr>
        <w:t xml:space="preserve"> between 2017 and 2023, the majority of </w:t>
      </w:r>
      <w:r>
        <w:rPr>
          <w:rFonts w:cs="Arial"/>
          <w:bCs/>
          <w:sz w:val="24"/>
          <w:szCs w:val="24"/>
        </w:rPr>
        <w:t>which were</w:t>
      </w:r>
      <w:r>
        <w:rPr>
          <w:rFonts w:hint="eastAsia" w:cs="Arial"/>
          <w:bCs/>
          <w:sz w:val="24"/>
          <w:szCs w:val="24"/>
        </w:rPr>
        <w:t xml:space="preserve"> </w:t>
      </w:r>
      <w:r>
        <w:rPr>
          <w:rFonts w:cs="Arial"/>
          <w:bCs/>
          <w:sz w:val="24"/>
          <w:szCs w:val="24"/>
        </w:rPr>
        <w:t xml:space="preserve">reported </w:t>
      </w:r>
      <w:r>
        <w:rPr>
          <w:rFonts w:hint="eastAsia" w:cs="Arial"/>
          <w:bCs/>
          <w:sz w:val="24"/>
          <w:szCs w:val="24"/>
        </w:rPr>
        <w:t>from central and northern Taiwan (Fig. 1</w:t>
      </w:r>
      <w:r>
        <w:rPr>
          <w:rFonts w:cs="Arial"/>
          <w:bCs/>
          <w:sz w:val="24"/>
          <w:szCs w:val="24"/>
        </w:rPr>
        <w:t>a</w:t>
      </w:r>
      <w:r>
        <w:rPr>
          <w:rFonts w:hint="eastAsia" w:cs="Arial"/>
          <w:bCs/>
          <w:sz w:val="24"/>
          <w:szCs w:val="24"/>
        </w:rPr>
        <w:t xml:space="preserve">). </w:t>
      </w:r>
      <w:ins w:id="39" w:author="Gen-Chang Hsu" w:date="2024-03-10T12:25:23Z">
        <w:r>
          <w:rPr>
            <w:rFonts w:hint="default" w:cs="Arial"/>
            <w:bCs/>
            <w:sz w:val="24"/>
            <w:szCs w:val="24"/>
            <w:lang w:val="en-US"/>
          </w:rPr>
          <w:t>Al</w:t>
        </w:r>
      </w:ins>
      <w:ins w:id="40" w:author="Gen-Chang Hsu" w:date="2024-03-10T12:25:24Z">
        <w:r>
          <w:rPr>
            <w:rFonts w:hint="default" w:cs="Arial"/>
            <w:bCs/>
            <w:sz w:val="24"/>
            <w:szCs w:val="24"/>
            <w:lang w:val="en-US"/>
          </w:rPr>
          <w:t xml:space="preserve">l </w:t>
        </w:r>
      </w:ins>
      <w:ins w:id="41" w:author="Gen-Chang Hsu" w:date="2024-03-10T12:25:47Z">
        <w:r>
          <w:rPr>
            <w:rFonts w:hint="default" w:cs="Arial"/>
            <w:bCs/>
            <w:sz w:val="24"/>
            <w:szCs w:val="24"/>
            <w:lang w:val="en-US"/>
          </w:rPr>
          <w:t>hitchh</w:t>
        </w:r>
      </w:ins>
      <w:ins w:id="42" w:author="Gen-Chang Hsu" w:date="2024-03-10T12:25:48Z">
        <w:r>
          <w:rPr>
            <w:rFonts w:hint="default" w:cs="Arial"/>
            <w:bCs/>
            <w:sz w:val="24"/>
            <w:szCs w:val="24"/>
            <w:lang w:val="en-US"/>
          </w:rPr>
          <w:t xml:space="preserve">iking </w:t>
        </w:r>
      </w:ins>
      <w:ins w:id="43" w:author="Gen-Chang Hsu" w:date="2024-03-10T12:25:51Z">
        <w:r>
          <w:rPr>
            <w:rFonts w:hint="default" w:cs="Arial"/>
            <w:bCs/>
            <w:sz w:val="24"/>
            <w:szCs w:val="24"/>
            <w:lang w:val="en-US"/>
          </w:rPr>
          <w:t>ev</w:t>
        </w:r>
      </w:ins>
      <w:ins w:id="44" w:author="Gen-Chang Hsu" w:date="2024-03-10T12:25:52Z">
        <w:r>
          <w:rPr>
            <w:rFonts w:hint="default" w:cs="Arial"/>
            <w:bCs/>
            <w:sz w:val="24"/>
            <w:szCs w:val="24"/>
            <w:lang w:val="en-US"/>
          </w:rPr>
          <w:t>ents</w:t>
        </w:r>
      </w:ins>
      <w:ins w:id="45" w:author="Gen-Chang Hsu" w:date="2024-03-10T12:25:26Z">
        <w:r>
          <w:rPr>
            <w:rFonts w:hint="default" w:cs="Arial"/>
            <w:bCs/>
            <w:sz w:val="24"/>
            <w:szCs w:val="24"/>
            <w:lang w:val="en-US"/>
          </w:rPr>
          <w:t xml:space="preserve"> </w:t>
        </w:r>
      </w:ins>
      <w:ins w:id="46" w:author="Gen-Chang Hsu" w:date="2024-03-10T12:25:27Z">
        <w:r>
          <w:rPr>
            <w:rFonts w:hint="default" w:cs="Arial"/>
            <w:bCs/>
            <w:sz w:val="24"/>
            <w:szCs w:val="24"/>
            <w:lang w:val="en-US"/>
          </w:rPr>
          <w:t>occ</w:t>
        </w:r>
      </w:ins>
      <w:ins w:id="47" w:author="Gen-Chang Hsu" w:date="2024-03-10T12:25:28Z">
        <w:r>
          <w:rPr>
            <w:rFonts w:hint="default" w:cs="Arial"/>
            <w:bCs/>
            <w:sz w:val="24"/>
            <w:szCs w:val="24"/>
            <w:lang w:val="en-US"/>
          </w:rPr>
          <w:t>urr</w:t>
        </w:r>
      </w:ins>
      <w:ins w:id="48" w:author="Gen-Chang Hsu" w:date="2024-03-10T12:25:29Z">
        <w:r>
          <w:rPr>
            <w:rFonts w:hint="default" w:cs="Arial"/>
            <w:bCs/>
            <w:sz w:val="24"/>
            <w:szCs w:val="24"/>
            <w:lang w:val="en-US"/>
          </w:rPr>
          <w:t xml:space="preserve">ed </w:t>
        </w:r>
      </w:ins>
      <w:ins w:id="49" w:author="Gen-Chang Hsu" w:date="2024-03-10T12:25:31Z">
        <w:r>
          <w:rPr>
            <w:rFonts w:hint="default" w:cs="Arial"/>
            <w:bCs/>
            <w:sz w:val="24"/>
            <w:szCs w:val="24"/>
            <w:lang w:val="en-US"/>
          </w:rPr>
          <w:t xml:space="preserve">on the </w:t>
        </w:r>
      </w:ins>
      <w:ins w:id="50" w:author="Gen-Chang Hsu" w:date="2024-03-10T12:25:32Z">
        <w:r>
          <w:rPr>
            <w:rFonts w:hint="default" w:cs="Arial"/>
            <w:bCs/>
            <w:sz w:val="24"/>
            <w:szCs w:val="24"/>
            <w:lang w:val="en-US"/>
          </w:rPr>
          <w:t>surfa</w:t>
        </w:r>
      </w:ins>
      <w:ins w:id="51" w:author="Gen-Chang Hsu" w:date="2024-03-10T12:25:33Z">
        <w:r>
          <w:rPr>
            <w:rFonts w:hint="default" w:cs="Arial"/>
            <w:bCs/>
            <w:sz w:val="24"/>
            <w:szCs w:val="24"/>
            <w:lang w:val="en-US"/>
          </w:rPr>
          <w:t>ce o</w:t>
        </w:r>
      </w:ins>
      <w:ins w:id="52" w:author="Gen-Chang Hsu" w:date="2024-03-10T12:25:34Z">
        <w:r>
          <w:rPr>
            <w:rFonts w:hint="default" w:cs="Arial"/>
            <w:bCs/>
            <w:sz w:val="24"/>
            <w:szCs w:val="24"/>
            <w:lang w:val="en-US"/>
          </w:rPr>
          <w:t>f the v</w:t>
        </w:r>
      </w:ins>
      <w:ins w:id="53" w:author="Gen-Chang Hsu" w:date="2024-03-10T12:25:35Z">
        <w:r>
          <w:rPr>
            <w:rFonts w:hint="default" w:cs="Arial"/>
            <w:bCs/>
            <w:sz w:val="24"/>
            <w:szCs w:val="24"/>
            <w:lang w:val="en-US"/>
          </w:rPr>
          <w:t>ehicles</w:t>
        </w:r>
      </w:ins>
      <w:ins w:id="54" w:author="Gen-Chang Hsu" w:date="2024-03-10T12:25:36Z">
        <w:r>
          <w:rPr>
            <w:rFonts w:hint="default" w:cs="Arial"/>
            <w:bCs/>
            <w:sz w:val="24"/>
            <w:szCs w:val="24"/>
            <w:lang w:val="en-US"/>
          </w:rPr>
          <w:t xml:space="preserve">. </w:t>
        </w:r>
      </w:ins>
      <w:r>
        <w:rPr>
          <w:rFonts w:cs="Arial"/>
          <w:bCs/>
          <w:sz w:val="24"/>
          <w:szCs w:val="24"/>
        </w:rPr>
        <w:t>From the photos provided</w:t>
      </w:r>
      <w:ins w:id="55" w:author="Gen-Chang Hsu" w:date="2024-03-10T12:16:23Z">
        <w:r>
          <w:rPr>
            <w:rFonts w:hint="default" w:cs="Arial"/>
            <w:bCs/>
            <w:sz w:val="24"/>
            <w:szCs w:val="24"/>
            <w:lang w:val="en-US"/>
          </w:rPr>
          <w:t xml:space="preserve"> by</w:t>
        </w:r>
      </w:ins>
      <w:ins w:id="56" w:author="Gen-Chang Hsu" w:date="2024-03-10T12:16:25Z">
        <w:r>
          <w:rPr>
            <w:rFonts w:hint="default" w:cs="Arial"/>
            <w:bCs/>
            <w:sz w:val="24"/>
            <w:szCs w:val="24"/>
            <w:lang w:val="en-US"/>
          </w:rPr>
          <w:t xml:space="preserve"> t</w:t>
        </w:r>
      </w:ins>
      <w:ins w:id="57" w:author="Gen-Chang Hsu" w:date="2024-03-10T12:16:26Z">
        <w:r>
          <w:rPr>
            <w:rFonts w:hint="default" w:cs="Arial"/>
            <w:bCs/>
            <w:sz w:val="24"/>
            <w:szCs w:val="24"/>
            <w:lang w:val="en-US"/>
          </w:rPr>
          <w:t>he co</w:t>
        </w:r>
      </w:ins>
      <w:ins w:id="58" w:author="Gen-Chang Hsu" w:date="2024-03-10T12:16:27Z">
        <w:r>
          <w:rPr>
            <w:rFonts w:hint="default" w:cs="Arial"/>
            <w:bCs/>
            <w:sz w:val="24"/>
            <w:szCs w:val="24"/>
            <w:lang w:val="en-US"/>
          </w:rPr>
          <w:t>ntrib</w:t>
        </w:r>
      </w:ins>
      <w:ins w:id="59" w:author="Gen-Chang Hsu" w:date="2024-03-10T12:16:28Z">
        <w:r>
          <w:rPr>
            <w:rFonts w:hint="default" w:cs="Arial"/>
            <w:bCs/>
            <w:sz w:val="24"/>
            <w:szCs w:val="24"/>
            <w:lang w:val="en-US"/>
          </w:rPr>
          <w:t>utor</w:t>
        </w:r>
      </w:ins>
      <w:ins w:id="60" w:author="Gen-Chang Hsu" w:date="2024-03-10T12:16:29Z">
        <w:r>
          <w:rPr>
            <w:rFonts w:hint="default" w:cs="Arial"/>
            <w:bCs/>
            <w:sz w:val="24"/>
            <w:szCs w:val="24"/>
            <w:lang w:val="en-US"/>
          </w:rPr>
          <w:t>s</w:t>
        </w:r>
      </w:ins>
      <w:r>
        <w:rPr>
          <w:rFonts w:cs="Arial"/>
          <w:bCs/>
          <w:sz w:val="24"/>
          <w:szCs w:val="24"/>
        </w:rPr>
        <w:t xml:space="preserve">, </w:t>
      </w:r>
      <w:ins w:id="61" w:author="Gen-Chang Hsu" w:date="2024-03-10T12:16:29Z">
        <w:r>
          <w:rPr>
            <w:rFonts w:hint="default" w:cs="Arial"/>
            <w:bCs/>
            <w:sz w:val="24"/>
            <w:szCs w:val="24"/>
            <w:lang w:val="en-US"/>
          </w:rPr>
          <w:t>w</w:t>
        </w:r>
      </w:ins>
      <w:ins w:id="62" w:author="Gen-Chang Hsu" w:date="2024-03-10T12:16:30Z">
        <w:r>
          <w:rPr>
            <w:rFonts w:hint="default" w:cs="Arial"/>
            <w:bCs/>
            <w:sz w:val="24"/>
            <w:szCs w:val="24"/>
            <w:lang w:val="en-US"/>
          </w:rPr>
          <w:t xml:space="preserve">e </w:t>
        </w:r>
      </w:ins>
      <w:ins w:id="63" w:author="Gen-Chang Hsu" w:date="2024-03-10T12:16:31Z">
        <w:r>
          <w:rPr>
            <w:rFonts w:hint="default" w:cs="Arial"/>
            <w:bCs/>
            <w:sz w:val="24"/>
            <w:szCs w:val="24"/>
            <w:lang w:val="en-US"/>
          </w:rPr>
          <w:t xml:space="preserve">found </w:t>
        </w:r>
      </w:ins>
      <w:r>
        <w:rPr>
          <w:rFonts w:cs="Arial"/>
          <w:bCs/>
          <w:sz w:val="24"/>
          <w:szCs w:val="24"/>
        </w:rPr>
        <w:t>at least three cases</w:t>
      </w:r>
      <w:del w:id="64" w:author="Gen-Chang Hsu" w:date="2024-03-10T12:16:46Z">
        <w:r>
          <w:rPr>
            <w:rFonts w:cs="Arial"/>
            <w:bCs/>
            <w:sz w:val="24"/>
            <w:szCs w:val="24"/>
          </w:rPr>
          <w:delText xml:space="preserve"> were</w:delText>
        </w:r>
      </w:del>
      <w:del w:id="65" w:author="Gen-Chang Hsu" w:date="2024-03-10T12:16:47Z">
        <w:r>
          <w:rPr>
            <w:rFonts w:cs="Arial"/>
            <w:bCs/>
            <w:sz w:val="24"/>
            <w:szCs w:val="24"/>
          </w:rPr>
          <w:delText xml:space="preserve"> fou</w:delText>
        </w:r>
      </w:del>
      <w:del w:id="66" w:author="Gen-Chang Hsu" w:date="2024-03-10T12:16:48Z">
        <w:r>
          <w:rPr>
            <w:rFonts w:cs="Arial"/>
            <w:bCs/>
            <w:sz w:val="24"/>
            <w:szCs w:val="24"/>
          </w:rPr>
          <w:delText>nd to</w:delText>
        </w:r>
      </w:del>
      <w:del w:id="67" w:author="Gen-Chang Hsu" w:date="2024-03-10T12:16:49Z">
        <w:r>
          <w:rPr>
            <w:rFonts w:cs="Arial"/>
            <w:bCs/>
            <w:sz w:val="24"/>
            <w:szCs w:val="24"/>
          </w:rPr>
          <w:delText xml:space="preserve"> have</w:delText>
        </w:r>
      </w:del>
      <w:ins w:id="68" w:author="Gen-Chang Hsu" w:date="2024-03-10T12:16:50Z">
        <w:r>
          <w:rPr>
            <w:rFonts w:hint="default" w:cs="Arial"/>
            <w:bCs/>
            <w:sz w:val="24"/>
            <w:szCs w:val="24"/>
            <w:lang w:val="en-US"/>
          </w:rPr>
          <w:t xml:space="preserve"> with</w:t>
        </w:r>
      </w:ins>
      <w:r>
        <w:rPr>
          <w:rFonts w:cs="Arial"/>
          <w:bCs/>
          <w:sz w:val="24"/>
          <w:szCs w:val="24"/>
        </w:rPr>
        <w:t xml:space="preserve"> queen(s) and eight cases with brood</w:t>
      </w:r>
      <w:ins w:id="69" w:author="Gen-Chang Hsu" w:date="2024-03-11T21:04:50Z">
        <w:r>
          <w:rPr>
            <w:rFonts w:hint="default" w:cs="Arial"/>
            <w:bCs/>
            <w:sz w:val="24"/>
            <w:szCs w:val="24"/>
            <w:lang w:val="en-US"/>
          </w:rPr>
          <w:t xml:space="preserve"> </w:t>
        </w:r>
      </w:ins>
      <w:ins w:id="70" w:author="Gen-Chang Hsu" w:date="2024-03-11T21:04:51Z">
        <w:r>
          <w:rPr>
            <w:rFonts w:hint="default" w:cs="Arial"/>
            <w:bCs/>
            <w:sz w:val="24"/>
            <w:szCs w:val="24"/>
            <w:lang w:val="en-US"/>
          </w:rPr>
          <w:t>(</w:t>
        </w:r>
      </w:ins>
      <w:ins w:id="71" w:author="Gen-Chang Hsu" w:date="2024-03-11T21:06:34Z">
        <w:r>
          <w:rPr>
            <w:rFonts w:hint="default" w:cs="Arial"/>
            <w:bCs/>
            <w:sz w:val="24"/>
            <w:szCs w:val="24"/>
            <w:lang w:val="en-US"/>
          </w:rPr>
          <w:t>the</w:t>
        </w:r>
      </w:ins>
      <w:ins w:id="72" w:author="Gen-Chang Hsu" w:date="2024-03-11T21:06:35Z">
        <w:r>
          <w:rPr>
            <w:rFonts w:hint="default" w:cs="Arial"/>
            <w:bCs/>
            <w:sz w:val="24"/>
            <w:szCs w:val="24"/>
            <w:lang w:val="en-US"/>
          </w:rPr>
          <w:t>se</w:t>
        </w:r>
      </w:ins>
      <w:ins w:id="73" w:author="Gen-Chang Hsu" w:date="2024-03-11T21:06:36Z">
        <w:r>
          <w:rPr>
            <w:rFonts w:hint="default" w:cs="Arial"/>
            <w:bCs/>
            <w:sz w:val="24"/>
            <w:szCs w:val="24"/>
            <w:lang w:val="en-US"/>
          </w:rPr>
          <w:t xml:space="preserve"> </w:t>
        </w:r>
      </w:ins>
      <w:ins w:id="74" w:author="Gen-Chang Hsu" w:date="2024-03-11T21:06:38Z">
        <w:r>
          <w:rPr>
            <w:rFonts w:hint="default" w:cs="Arial"/>
            <w:bCs/>
            <w:sz w:val="24"/>
            <w:szCs w:val="24"/>
            <w:lang w:val="en-US"/>
          </w:rPr>
          <w:t>11</w:t>
        </w:r>
        <w:bookmarkStart w:id="0" w:name="_GoBack"/>
        <w:bookmarkEnd w:id="0"/>
        <w:r>
          <w:rPr>
            <w:rFonts w:hint="default" w:cs="Arial"/>
            <w:bCs/>
            <w:sz w:val="24"/>
            <w:szCs w:val="24"/>
            <w:lang w:val="en-US"/>
          </w:rPr>
          <w:t xml:space="preserve"> c</w:t>
        </w:r>
      </w:ins>
      <w:ins w:id="75" w:author="Gen-Chang Hsu" w:date="2024-03-11T21:06:39Z">
        <w:r>
          <w:rPr>
            <w:rFonts w:hint="default" w:cs="Arial"/>
            <w:bCs/>
            <w:sz w:val="24"/>
            <w:szCs w:val="24"/>
            <w:lang w:val="en-US"/>
          </w:rPr>
          <w:t>ases</w:t>
        </w:r>
      </w:ins>
      <w:ins w:id="76" w:author="Gen-Chang Hsu" w:date="2024-03-11T21:06:40Z">
        <w:r>
          <w:rPr>
            <w:rFonts w:hint="default" w:cs="Arial"/>
            <w:bCs/>
            <w:sz w:val="24"/>
            <w:szCs w:val="24"/>
            <w:lang w:val="en-US"/>
          </w:rPr>
          <w:t xml:space="preserve"> </w:t>
        </w:r>
      </w:ins>
      <w:ins w:id="77" w:author="Gen-Chang Hsu" w:date="2024-03-11T21:06:41Z">
        <w:r>
          <w:rPr>
            <w:rFonts w:hint="default" w:cs="Arial"/>
            <w:bCs/>
            <w:sz w:val="24"/>
            <w:szCs w:val="24"/>
            <w:lang w:val="en-US"/>
          </w:rPr>
          <w:t xml:space="preserve">were </w:t>
        </w:r>
      </w:ins>
      <w:ins w:id="78" w:author="Gen-Chang Hsu" w:date="2024-03-11T21:06:42Z">
        <w:r>
          <w:rPr>
            <w:rFonts w:hint="default" w:cs="Arial"/>
            <w:bCs/>
            <w:sz w:val="24"/>
            <w:szCs w:val="24"/>
            <w:lang w:val="en-US"/>
          </w:rPr>
          <w:t>no</w:t>
        </w:r>
      </w:ins>
      <w:ins w:id="79" w:author="Gen-Chang Hsu" w:date="2024-03-11T21:07:41Z">
        <w:r>
          <w:rPr>
            <w:rFonts w:hint="default" w:cs="Arial"/>
            <w:bCs/>
            <w:sz w:val="24"/>
            <w:szCs w:val="24"/>
            <w:lang w:val="en-US"/>
          </w:rPr>
          <w:t>n</w:t>
        </w:r>
      </w:ins>
      <w:ins w:id="80" w:author="Gen-Chang Hsu" w:date="2024-03-11T21:07:46Z">
        <w:r>
          <w:rPr>
            <w:rFonts w:hint="default" w:cs="Arial"/>
            <w:bCs/>
            <w:sz w:val="24"/>
            <w:szCs w:val="24"/>
            <w:lang w:val="en-US"/>
          </w:rPr>
          <w:t>-</w:t>
        </w:r>
      </w:ins>
      <w:ins w:id="81" w:author="Gen-Chang Hsu" w:date="2024-03-11T21:07:42Z">
        <w:r>
          <w:rPr>
            <w:rFonts w:hint="default" w:cs="Arial"/>
            <w:bCs/>
            <w:sz w:val="24"/>
            <w:szCs w:val="24"/>
            <w:lang w:val="en-US"/>
          </w:rPr>
          <w:t>over</w:t>
        </w:r>
      </w:ins>
      <w:ins w:id="82" w:author="Gen-Chang Hsu" w:date="2024-03-11T21:07:43Z">
        <w:r>
          <w:rPr>
            <w:rFonts w:hint="default" w:cs="Arial"/>
            <w:bCs/>
            <w:sz w:val="24"/>
            <w:szCs w:val="24"/>
            <w:lang w:val="en-US"/>
          </w:rPr>
          <w:t>lapping</w:t>
        </w:r>
      </w:ins>
      <w:ins w:id="83" w:author="Gen-Chang Hsu" w:date="2024-03-11T21:04:51Z">
        <w:r>
          <w:rPr>
            <w:rFonts w:hint="default" w:cs="Arial"/>
            <w:bCs/>
            <w:sz w:val="24"/>
            <w:szCs w:val="24"/>
            <w:lang w:val="en-US"/>
          </w:rPr>
          <w:t>)</w:t>
        </w:r>
      </w:ins>
      <w:r>
        <w:rPr>
          <w:rFonts w:cs="Arial"/>
          <w:bCs/>
          <w:sz w:val="24"/>
          <w:szCs w:val="24"/>
        </w:rPr>
        <w:t>. Nine species,</w:t>
      </w:r>
      <w:r>
        <w:rPr>
          <w:rFonts w:hint="eastAsia" w:cs="Arial"/>
          <w:bCs/>
          <w:sz w:val="24"/>
          <w:szCs w:val="24"/>
        </w:rPr>
        <w:t xml:space="preserve"> </w:t>
      </w:r>
      <w:r>
        <w:rPr>
          <w:rFonts w:cs="Arial"/>
          <w:bCs/>
          <w:sz w:val="24"/>
          <w:szCs w:val="24"/>
        </w:rPr>
        <w:t>two native and seven exotic/invasive,</w:t>
      </w:r>
      <w:r>
        <w:rPr>
          <w:rFonts w:hint="eastAsia" w:cs="Arial"/>
          <w:bCs/>
          <w:sz w:val="24"/>
          <w:szCs w:val="24"/>
        </w:rPr>
        <w:t xml:space="preserve"> were recorded</w:t>
      </w:r>
      <w:r>
        <w:rPr>
          <w:rFonts w:cs="Arial"/>
          <w:bCs/>
          <w:sz w:val="24"/>
          <w:szCs w:val="24"/>
        </w:rPr>
        <w:t xml:space="preserve"> and most of them were arboreal or semi-arboreal ants (Table S1). O</w:t>
      </w:r>
      <w:r>
        <w:rPr>
          <w:rFonts w:hint="eastAsia" w:cs="Arial"/>
          <w:bCs/>
          <w:sz w:val="24"/>
          <w:szCs w:val="24"/>
        </w:rPr>
        <w:t>ne species</w:t>
      </w:r>
      <w:r>
        <w:rPr>
          <w:rFonts w:cs="Arial"/>
          <w:bCs/>
          <w:sz w:val="24"/>
          <w:szCs w:val="24"/>
        </w:rPr>
        <w:t xml:space="preserve"> in particular</w:t>
      </w:r>
      <w:r>
        <w:rPr>
          <w:rFonts w:hint="eastAsia" w:cs="Arial"/>
          <w:bCs/>
          <w:sz w:val="24"/>
          <w:szCs w:val="24"/>
        </w:rPr>
        <w:t>, the black cocoa ant (</w:t>
      </w:r>
      <w:r>
        <w:rPr>
          <w:rFonts w:cs="Arial"/>
          <w:bCs/>
          <w:i/>
          <w:sz w:val="24"/>
          <w:szCs w:val="24"/>
        </w:rPr>
        <w:t>Dolichoderus</w:t>
      </w:r>
      <w:r>
        <w:rPr>
          <w:rFonts w:hint="eastAsia" w:cs="Arial"/>
          <w:bCs/>
          <w:i/>
          <w:sz w:val="24"/>
          <w:szCs w:val="24"/>
        </w:rPr>
        <w:t xml:space="preserve"> </w:t>
      </w:r>
      <w:r>
        <w:rPr>
          <w:rFonts w:cs="Arial"/>
          <w:bCs/>
          <w:i/>
          <w:sz w:val="24"/>
          <w:szCs w:val="24"/>
        </w:rPr>
        <w:t>thoracicus</w:t>
      </w:r>
      <w:r>
        <w:rPr>
          <w:rFonts w:hint="eastAsia" w:cs="Arial"/>
          <w:bCs/>
          <w:sz w:val="24"/>
          <w:szCs w:val="24"/>
        </w:rPr>
        <w:t xml:space="preserve">), constituted </w:t>
      </w:r>
      <w:r>
        <w:rPr>
          <w:rFonts w:cs="Arial"/>
          <w:bCs/>
          <w:sz w:val="24"/>
          <w:szCs w:val="24"/>
        </w:rPr>
        <w:t>approximately 60%</w:t>
      </w:r>
      <w:r>
        <w:rPr>
          <w:rFonts w:hint="eastAsia" w:cs="Arial"/>
          <w:bCs/>
          <w:sz w:val="24"/>
          <w:szCs w:val="24"/>
        </w:rPr>
        <w:t xml:space="preserve"> </w:t>
      </w:r>
      <w:r>
        <w:rPr>
          <w:rFonts w:cs="Arial"/>
          <w:bCs/>
          <w:sz w:val="24"/>
          <w:szCs w:val="24"/>
        </w:rPr>
        <w:t xml:space="preserve">of </w:t>
      </w:r>
      <w:r>
        <w:rPr>
          <w:rFonts w:hint="eastAsia" w:cs="Arial"/>
          <w:bCs/>
          <w:sz w:val="24"/>
          <w:szCs w:val="24"/>
        </w:rPr>
        <w:t xml:space="preserve">the </w:t>
      </w:r>
      <w:r>
        <w:rPr>
          <w:rFonts w:cs="Arial"/>
          <w:bCs/>
          <w:sz w:val="24"/>
          <w:szCs w:val="24"/>
        </w:rPr>
        <w:t xml:space="preserve">reported </w:t>
      </w:r>
      <w:r>
        <w:rPr>
          <w:rFonts w:hint="eastAsia" w:cs="Arial"/>
          <w:bCs/>
          <w:sz w:val="24"/>
          <w:szCs w:val="24"/>
        </w:rPr>
        <w:t xml:space="preserve">cases </w:t>
      </w:r>
      <w:r>
        <w:rPr>
          <w:rFonts w:cs="Arial"/>
          <w:bCs/>
          <w:sz w:val="24"/>
          <w:szCs w:val="24"/>
        </w:rPr>
        <w:t>(</w:t>
      </w:r>
      <w:r>
        <w:rPr>
          <w:rFonts w:cs="Arial"/>
          <w:bCs/>
          <w:i/>
          <w:iCs/>
          <w:sz w:val="24"/>
          <w:szCs w:val="24"/>
        </w:rPr>
        <w:t>n</w:t>
      </w:r>
      <w:r>
        <w:rPr>
          <w:rFonts w:cs="Arial"/>
          <w:bCs/>
          <w:sz w:val="24"/>
          <w:szCs w:val="24"/>
        </w:rPr>
        <w:t xml:space="preserve"> = 31)</w:t>
      </w:r>
      <w:r>
        <w:rPr>
          <w:rFonts w:hint="eastAsia" w:cs="Arial"/>
          <w:bCs/>
          <w:sz w:val="24"/>
          <w:szCs w:val="24"/>
        </w:rPr>
        <w:t>.</w:t>
      </w:r>
      <w:r>
        <w:rPr>
          <w:rFonts w:cs="Arial"/>
          <w:bCs/>
          <w:sz w:val="24"/>
          <w:szCs w:val="24"/>
        </w:rPr>
        <w:t xml:space="preserve"> While t</w:t>
      </w:r>
      <w:r>
        <w:rPr>
          <w:rFonts w:hint="eastAsia" w:cs="Arial"/>
          <w:bCs/>
          <w:sz w:val="24"/>
          <w:szCs w:val="24"/>
        </w:rPr>
        <w:t>he parking duration of the vehicles on which the ants hitchhiked ranged from</w:t>
      </w:r>
      <w:r>
        <w:rPr>
          <w:rFonts w:cs="Arial"/>
          <w:bCs/>
          <w:sz w:val="24"/>
          <w:szCs w:val="24"/>
        </w:rPr>
        <w:t xml:space="preserve"> a</w:t>
      </w:r>
      <w:r>
        <w:rPr>
          <w:rFonts w:hint="eastAsia" w:cs="Arial"/>
          <w:bCs/>
          <w:sz w:val="24"/>
          <w:szCs w:val="24"/>
        </w:rPr>
        <w:t xml:space="preserve"> </w:t>
      </w:r>
      <w:r>
        <w:rPr>
          <w:rFonts w:cs="Arial"/>
          <w:bCs/>
          <w:sz w:val="24"/>
          <w:szCs w:val="24"/>
        </w:rPr>
        <w:t>few hours</w:t>
      </w:r>
      <w:r>
        <w:rPr>
          <w:rFonts w:hint="eastAsia" w:cs="Arial"/>
          <w:bCs/>
          <w:sz w:val="24"/>
          <w:szCs w:val="24"/>
        </w:rPr>
        <w:t xml:space="preserve"> </w:t>
      </w:r>
      <w:r>
        <w:rPr>
          <w:rFonts w:cs="Arial"/>
          <w:bCs/>
          <w:sz w:val="24"/>
          <w:szCs w:val="24"/>
        </w:rPr>
        <w:t xml:space="preserve">to </w:t>
      </w:r>
      <w:r>
        <w:rPr>
          <w:rFonts w:hint="eastAsia" w:cs="Arial"/>
          <w:bCs/>
          <w:sz w:val="24"/>
          <w:szCs w:val="24"/>
        </w:rPr>
        <w:t xml:space="preserve">over </w:t>
      </w:r>
      <w:r>
        <w:rPr>
          <w:rFonts w:cs="Arial"/>
          <w:bCs/>
          <w:sz w:val="24"/>
          <w:szCs w:val="24"/>
        </w:rPr>
        <w:t>a month, over half of the hitchhiking incidences (</w:t>
      </w:r>
      <w:r>
        <w:rPr>
          <w:rFonts w:cs="Arial"/>
          <w:bCs/>
          <w:i/>
          <w:iCs/>
          <w:sz w:val="24"/>
          <w:szCs w:val="24"/>
        </w:rPr>
        <w:t>n</w:t>
      </w:r>
      <w:r>
        <w:rPr>
          <w:rFonts w:cs="Arial"/>
          <w:bCs/>
          <w:sz w:val="24"/>
          <w:szCs w:val="24"/>
        </w:rPr>
        <w:t xml:space="preserve"> = 30) </w:t>
      </w:r>
      <w:r>
        <w:rPr>
          <w:rFonts w:hint="eastAsia" w:cs="Arial"/>
          <w:bCs/>
          <w:sz w:val="24"/>
          <w:szCs w:val="24"/>
        </w:rPr>
        <w:t>occurr</w:t>
      </w:r>
      <w:r>
        <w:rPr>
          <w:rFonts w:cs="Arial"/>
          <w:bCs/>
          <w:sz w:val="24"/>
          <w:szCs w:val="24"/>
        </w:rPr>
        <w:t>ed within a day</w:t>
      </w:r>
      <w:r>
        <w:rPr>
          <w:rFonts w:hint="eastAsia" w:cs="Arial"/>
          <w:bCs/>
          <w:sz w:val="24"/>
          <w:szCs w:val="24"/>
        </w:rPr>
        <w:t>.</w:t>
      </w:r>
      <w:r>
        <w:rPr>
          <w:rFonts w:cs="Arial"/>
          <w:bCs/>
          <w:sz w:val="24"/>
          <w:szCs w:val="24"/>
        </w:rPr>
        <w:t xml:space="preserve"> The average distance between parking location and intended destination was around 60 km for 17 cases where the information of the intended destinations was available. Thirteen cases had a distance larger than 30 km (Fig. S1). (Note that these distance estimates represented the “potential” but not necessarily the “actual” ant movements. See Fig. S1 for more explanations.) The number of reported cases differed significantly among seasons (χ</w:t>
      </w:r>
      <w:r>
        <w:rPr>
          <w:rFonts w:cs="Arial"/>
          <w:bCs/>
          <w:sz w:val="24"/>
          <w:szCs w:val="24"/>
          <w:vertAlign w:val="superscript"/>
        </w:rPr>
        <w:t>2</w:t>
      </w:r>
      <w:r>
        <w:rPr>
          <w:rFonts w:cs="Arial"/>
          <w:bCs/>
          <w:sz w:val="24"/>
          <w:szCs w:val="24"/>
        </w:rPr>
        <w:t xml:space="preserve"> = 25.69, </w:t>
      </w:r>
      <w:r>
        <w:rPr>
          <w:rFonts w:cs="Arial"/>
          <w:bCs/>
          <w:i/>
          <w:iCs/>
          <w:sz w:val="24"/>
          <w:szCs w:val="24"/>
        </w:rPr>
        <w:t>df</w:t>
      </w:r>
      <w:r>
        <w:rPr>
          <w:rFonts w:cs="Arial"/>
          <w:bCs/>
          <w:sz w:val="24"/>
          <w:szCs w:val="24"/>
        </w:rPr>
        <w:t xml:space="preserve"> = 3, </w:t>
      </w:r>
      <w:r>
        <w:rPr>
          <w:rFonts w:cs="Arial"/>
          <w:bCs/>
          <w:i/>
          <w:iCs/>
          <w:sz w:val="24"/>
          <w:szCs w:val="24"/>
        </w:rPr>
        <w:t>P</w:t>
      </w:r>
      <w:r>
        <w:rPr>
          <w:rFonts w:cs="Arial"/>
          <w:bCs/>
          <w:sz w:val="24"/>
          <w:szCs w:val="24"/>
        </w:rPr>
        <w:t xml:space="preserve"> &lt; 0.001) and was higher in the warmer seasons (</w:t>
      </w:r>
      <w:r>
        <w:rPr>
          <w:rFonts w:hint="eastAsia" w:cs="Arial"/>
          <w:bCs/>
          <w:sz w:val="24"/>
          <w:szCs w:val="24"/>
        </w:rPr>
        <w:t>spring and summer</w:t>
      </w:r>
      <w:r>
        <w:rPr>
          <w:rFonts w:cs="Arial"/>
          <w:bCs/>
          <w:sz w:val="24"/>
          <w:szCs w:val="24"/>
        </w:rPr>
        <w:t>) than in the colder seasons (fall and winter) (Fig. S2). The estimated sampling completeness of the data was 0.94 (95% CI: 0.89–0.99) (Fig. S3).</w:t>
      </w:r>
    </w:p>
    <w:p>
      <w:pPr>
        <w:spacing w:line="480" w:lineRule="auto"/>
        <w:jc w:val="left"/>
        <w:rPr>
          <w:rFonts w:cs="Arial"/>
          <w:b/>
          <w:sz w:val="24"/>
          <w:szCs w:val="24"/>
        </w:rPr>
      </w:pPr>
      <w:r>
        <w:rPr>
          <w:rFonts w:cs="Arial"/>
          <w:b/>
          <w:sz w:val="24"/>
          <w:szCs w:val="24"/>
        </w:rPr>
        <w:t>Discussion</w:t>
      </w:r>
    </w:p>
    <w:p>
      <w:pPr>
        <w:pStyle w:val="28"/>
        <w:spacing w:line="480" w:lineRule="auto"/>
        <w:ind w:left="0"/>
        <w:jc w:val="left"/>
        <w:rPr>
          <w:ins w:id="84" w:author="Gen-Chang Hsu" w:date="2024-03-09T14:23:10Z"/>
          <w:rFonts w:hint="default" w:cs="Arial"/>
          <w:bCs/>
          <w:sz w:val="24"/>
          <w:szCs w:val="24"/>
          <w:lang w:val="en-US"/>
        </w:rPr>
      </w:pPr>
      <w:r>
        <w:rPr>
          <w:rFonts w:cs="Arial"/>
          <w:bCs/>
          <w:sz w:val="24"/>
          <w:szCs w:val="24"/>
        </w:rPr>
        <w:t xml:space="preserve">This study provides the </w:t>
      </w:r>
      <w:r>
        <w:rPr>
          <w:rFonts w:hint="eastAsia"/>
          <w:sz w:val="24"/>
          <w:szCs w:val="24"/>
        </w:rPr>
        <w:t xml:space="preserve">first </w:t>
      </w:r>
      <w:r>
        <w:rPr>
          <w:sz w:val="24"/>
          <w:szCs w:val="24"/>
        </w:rPr>
        <w:t>qualitative and quantitative analysis</w:t>
      </w:r>
      <w:r>
        <w:rPr>
          <w:rFonts w:hint="eastAsia"/>
          <w:sz w:val="24"/>
          <w:szCs w:val="24"/>
        </w:rPr>
        <w:t xml:space="preserve"> </w:t>
      </w:r>
      <w:r>
        <w:rPr>
          <w:sz w:val="24"/>
          <w:szCs w:val="24"/>
        </w:rPr>
        <w:t xml:space="preserve">of active </w:t>
      </w:r>
      <w:r>
        <w:rPr>
          <w:rFonts w:hint="eastAsia"/>
          <w:sz w:val="24"/>
          <w:szCs w:val="24"/>
        </w:rPr>
        <w:t xml:space="preserve">ant hitchhiking </w:t>
      </w:r>
      <w:r>
        <w:rPr>
          <w:sz w:val="24"/>
          <w:szCs w:val="24"/>
        </w:rPr>
        <w:t xml:space="preserve">behavior </w:t>
      </w:r>
      <w:r>
        <w:rPr>
          <w:rFonts w:hint="eastAsia"/>
          <w:sz w:val="24"/>
          <w:szCs w:val="24"/>
        </w:rPr>
        <w:t>using citizen science data</w:t>
      </w:r>
      <w:r>
        <w:rPr>
          <w:sz w:val="24"/>
          <w:szCs w:val="24"/>
        </w:rPr>
        <w:t xml:space="preserve">. Our analysis reveals that </w:t>
      </w:r>
      <w:r>
        <w:rPr>
          <w:rFonts w:cs="Arial"/>
          <w:bCs/>
          <w:sz w:val="24"/>
          <w:szCs w:val="24"/>
        </w:rPr>
        <w:t>exotic/invasive ants were the major “hitchhikers” as they were over-represented in our records. Exotic ants often achieve high local population densities in human-mediated</w:t>
      </w:r>
      <w:r>
        <w:rPr>
          <w:rFonts w:hint="eastAsia" w:cs="Arial"/>
          <w:bCs/>
          <w:sz w:val="24"/>
          <w:szCs w:val="24"/>
        </w:rPr>
        <w:t xml:space="preserve"> </w:t>
      </w:r>
      <w:r>
        <w:rPr>
          <w:rFonts w:cs="Arial"/>
          <w:bCs/>
          <w:sz w:val="24"/>
          <w:szCs w:val="24"/>
        </w:rPr>
        <w:t xml:space="preserve">environments (Holway et al. 2002), which may have contributed to the higher frequency of exotic/invasive ants hitchhiking on vehicles compared to native ants. One major consequence of ant hitchhiking on vehicles is the accelerated </w:t>
      </w:r>
      <w:r>
        <w:rPr>
          <w:rFonts w:hint="eastAsia" w:cs="Arial"/>
          <w:bCs/>
          <w:sz w:val="24"/>
          <w:szCs w:val="24"/>
        </w:rPr>
        <w:t>spread of exotic</w:t>
      </w:r>
      <w:r>
        <w:rPr>
          <w:rFonts w:cs="Arial"/>
          <w:bCs/>
          <w:sz w:val="24"/>
          <w:szCs w:val="24"/>
        </w:rPr>
        <w:t xml:space="preserve">/invasive ants. The distance between parking location and intended destination could be up to a few hundred kilometers (Fig. S1), largely exceeding the natural movements achievable through dispersal. </w:t>
      </w:r>
      <w:ins w:id="85" w:author="Gen-Chang Hsu" w:date="2024-03-09T14:16:57Z">
        <w:commentRangeStart w:id="1"/>
        <w:r>
          <w:rPr>
            <w:rFonts w:hint="default" w:cs="Arial"/>
            <w:bCs/>
            <w:sz w:val="24"/>
            <w:szCs w:val="24"/>
            <w:lang w:val="en-US"/>
          </w:rPr>
          <w:t>Moreover,</w:t>
        </w:r>
      </w:ins>
      <w:ins w:id="86" w:author="Gen-Chang Hsu" w:date="2024-03-09T14:16:58Z">
        <w:r>
          <w:rPr>
            <w:rFonts w:hint="default" w:cs="Arial"/>
            <w:bCs/>
            <w:sz w:val="24"/>
            <w:szCs w:val="24"/>
            <w:lang w:val="en-US"/>
          </w:rPr>
          <w:t xml:space="preserve"> </w:t>
        </w:r>
      </w:ins>
      <w:ins w:id="87" w:author="Gen-Chang Hsu" w:date="2024-03-09T14:16:59Z">
        <w:r>
          <w:rPr>
            <w:rFonts w:hint="default" w:cs="Arial"/>
            <w:bCs/>
            <w:sz w:val="24"/>
            <w:szCs w:val="24"/>
            <w:lang w:val="en-US"/>
          </w:rPr>
          <w:t>many</w:t>
        </w:r>
      </w:ins>
      <w:ins w:id="88" w:author="Gen-Chang Hsu" w:date="2024-03-09T14:17:00Z">
        <w:r>
          <w:rPr>
            <w:rFonts w:hint="default" w:cs="Arial"/>
            <w:bCs/>
            <w:sz w:val="24"/>
            <w:szCs w:val="24"/>
            <w:lang w:val="en-US"/>
          </w:rPr>
          <w:t xml:space="preserve"> </w:t>
        </w:r>
      </w:ins>
      <w:ins w:id="89" w:author="Gen-Chang Hsu" w:date="2024-03-09T14:21:45Z">
        <w:r>
          <w:rPr>
            <w:rFonts w:hint="default" w:cs="Arial"/>
            <w:bCs/>
            <w:sz w:val="24"/>
            <w:szCs w:val="24"/>
            <w:lang w:val="en-US"/>
          </w:rPr>
          <w:t>ex</w:t>
        </w:r>
      </w:ins>
      <w:ins w:id="90" w:author="Gen-Chang Hsu" w:date="2024-03-09T14:21:46Z">
        <w:r>
          <w:rPr>
            <w:rFonts w:hint="default" w:cs="Arial"/>
            <w:bCs/>
            <w:sz w:val="24"/>
            <w:szCs w:val="24"/>
            <w:lang w:val="en-US"/>
          </w:rPr>
          <w:t xml:space="preserve">otic </w:t>
        </w:r>
      </w:ins>
      <w:ins w:id="91" w:author="Gen-Chang Hsu" w:date="2024-03-09T14:17:02Z">
        <w:r>
          <w:rPr>
            <w:rFonts w:hint="default" w:cs="Arial"/>
            <w:bCs/>
            <w:sz w:val="24"/>
            <w:szCs w:val="24"/>
            <w:lang w:val="en-US"/>
          </w:rPr>
          <w:t>hit</w:t>
        </w:r>
      </w:ins>
      <w:ins w:id="92" w:author="Gen-Chang Hsu" w:date="2024-03-09T14:17:03Z">
        <w:r>
          <w:rPr>
            <w:rFonts w:hint="default" w:cs="Arial"/>
            <w:bCs/>
            <w:sz w:val="24"/>
            <w:szCs w:val="24"/>
            <w:lang w:val="en-US"/>
          </w:rPr>
          <w:t>ch</w:t>
        </w:r>
      </w:ins>
      <w:ins w:id="93" w:author="Gen-Chang Hsu" w:date="2024-03-09T14:17:04Z">
        <w:r>
          <w:rPr>
            <w:rFonts w:hint="default" w:cs="Arial"/>
            <w:bCs/>
            <w:sz w:val="24"/>
            <w:szCs w:val="24"/>
            <w:lang w:val="en-US"/>
          </w:rPr>
          <w:t>hiking</w:t>
        </w:r>
      </w:ins>
      <w:ins w:id="94" w:author="Gen-Chang Hsu" w:date="2024-03-09T14:17:05Z">
        <w:r>
          <w:rPr>
            <w:rFonts w:hint="default" w:cs="Arial"/>
            <w:bCs/>
            <w:sz w:val="24"/>
            <w:szCs w:val="24"/>
            <w:lang w:val="en-US"/>
          </w:rPr>
          <w:t xml:space="preserve"> specie</w:t>
        </w:r>
      </w:ins>
      <w:ins w:id="95" w:author="Gen-Chang Hsu" w:date="2024-03-09T14:17:06Z">
        <w:r>
          <w:rPr>
            <w:rFonts w:hint="default" w:cs="Arial"/>
            <w:bCs/>
            <w:sz w:val="24"/>
            <w:szCs w:val="24"/>
            <w:lang w:val="en-US"/>
          </w:rPr>
          <w:t>s</w:t>
        </w:r>
      </w:ins>
      <w:ins w:id="96" w:author="Gen-Chang Hsu" w:date="2024-03-09T14:17:38Z">
        <w:r>
          <w:rPr>
            <w:rFonts w:hint="default" w:cs="Arial"/>
            <w:bCs/>
            <w:sz w:val="24"/>
            <w:szCs w:val="24"/>
            <w:lang w:val="en-US"/>
          </w:rPr>
          <w:t xml:space="preserve"> </w:t>
        </w:r>
      </w:ins>
      <w:ins w:id="97" w:author="Gen-Chang Hsu" w:date="2024-03-09T14:17:13Z">
        <w:r>
          <w:rPr>
            <w:rFonts w:hint="default" w:cs="Arial"/>
            <w:bCs/>
            <w:sz w:val="24"/>
            <w:szCs w:val="24"/>
            <w:lang w:val="en-US"/>
          </w:rPr>
          <w:t xml:space="preserve">are </w:t>
        </w:r>
      </w:ins>
      <w:ins w:id="98" w:author="Gen-Chang Hsu" w:date="2024-03-09T14:17:14Z">
        <w:r>
          <w:rPr>
            <w:rFonts w:hint="default" w:cs="Arial"/>
            <w:bCs/>
            <w:sz w:val="24"/>
            <w:szCs w:val="24"/>
            <w:lang w:val="en-US"/>
          </w:rPr>
          <w:t>not</w:t>
        </w:r>
      </w:ins>
      <w:ins w:id="99" w:author="Gen-Chang Hsu" w:date="2024-03-09T14:17:17Z">
        <w:r>
          <w:rPr>
            <w:rFonts w:hint="default" w:cs="Arial"/>
            <w:bCs/>
            <w:sz w:val="24"/>
            <w:szCs w:val="24"/>
            <w:lang w:val="en-US"/>
          </w:rPr>
          <w:t xml:space="preserve"> dist</w:t>
        </w:r>
      </w:ins>
      <w:ins w:id="100" w:author="Gen-Chang Hsu" w:date="2024-03-09T14:17:18Z">
        <w:r>
          <w:rPr>
            <w:rFonts w:hint="default" w:cs="Arial"/>
            <w:bCs/>
            <w:sz w:val="24"/>
            <w:szCs w:val="24"/>
            <w:lang w:val="en-US"/>
          </w:rPr>
          <w:t>ribut</w:t>
        </w:r>
      </w:ins>
      <w:ins w:id="101" w:author="Gen-Chang Hsu" w:date="2024-03-09T14:17:19Z">
        <w:r>
          <w:rPr>
            <w:rFonts w:hint="default" w:cs="Arial"/>
            <w:bCs/>
            <w:sz w:val="24"/>
            <w:szCs w:val="24"/>
            <w:lang w:val="en-US"/>
          </w:rPr>
          <w:t xml:space="preserve">ed </w:t>
        </w:r>
      </w:ins>
      <w:ins w:id="102" w:author="Gen-Chang Hsu" w:date="2024-03-09T14:17:21Z">
        <w:r>
          <w:rPr>
            <w:rFonts w:hint="default" w:cs="Arial"/>
            <w:bCs/>
            <w:sz w:val="24"/>
            <w:szCs w:val="24"/>
            <w:lang w:val="en-US"/>
          </w:rPr>
          <w:t>in th</w:t>
        </w:r>
      </w:ins>
      <w:ins w:id="103" w:author="Gen-Chang Hsu" w:date="2024-03-09T14:17:22Z">
        <w:r>
          <w:rPr>
            <w:rFonts w:hint="default" w:cs="Arial"/>
            <w:bCs/>
            <w:sz w:val="24"/>
            <w:szCs w:val="24"/>
            <w:lang w:val="en-US"/>
          </w:rPr>
          <w:t>e</w:t>
        </w:r>
      </w:ins>
      <w:ins w:id="104" w:author="Gen-Chang Hsu" w:date="2024-03-09T14:17:23Z">
        <w:r>
          <w:rPr>
            <w:rFonts w:hint="default" w:cs="Arial"/>
            <w:bCs/>
            <w:sz w:val="24"/>
            <w:szCs w:val="24"/>
            <w:lang w:val="en-US"/>
          </w:rPr>
          <w:t xml:space="preserve"> </w:t>
        </w:r>
      </w:ins>
      <w:ins w:id="105" w:author="Gen-Chang Hsu" w:date="2024-03-09T14:17:24Z">
        <w:r>
          <w:rPr>
            <w:rFonts w:hint="default" w:cs="Arial"/>
            <w:bCs/>
            <w:sz w:val="24"/>
            <w:szCs w:val="24"/>
            <w:lang w:val="en-US"/>
          </w:rPr>
          <w:t>intende</w:t>
        </w:r>
      </w:ins>
      <w:ins w:id="106" w:author="Gen-Chang Hsu" w:date="2024-03-09T14:17:25Z">
        <w:r>
          <w:rPr>
            <w:rFonts w:hint="default" w:cs="Arial"/>
            <w:bCs/>
            <w:sz w:val="24"/>
            <w:szCs w:val="24"/>
            <w:lang w:val="en-US"/>
          </w:rPr>
          <w:t xml:space="preserve">d </w:t>
        </w:r>
      </w:ins>
      <w:ins w:id="107" w:author="Gen-Chang Hsu" w:date="2024-03-09T14:17:28Z">
        <w:r>
          <w:rPr>
            <w:rFonts w:hint="default" w:cs="Arial"/>
            <w:bCs/>
            <w:sz w:val="24"/>
            <w:szCs w:val="24"/>
            <w:lang w:val="en-US"/>
          </w:rPr>
          <w:t>des</w:t>
        </w:r>
      </w:ins>
      <w:ins w:id="108" w:author="Gen-Chang Hsu" w:date="2024-03-09T14:17:29Z">
        <w:r>
          <w:rPr>
            <w:rFonts w:hint="default" w:cs="Arial"/>
            <w:bCs/>
            <w:sz w:val="24"/>
            <w:szCs w:val="24"/>
            <w:lang w:val="en-US"/>
          </w:rPr>
          <w:t>tin</w:t>
        </w:r>
      </w:ins>
      <w:ins w:id="109" w:author="Gen-Chang Hsu" w:date="2024-03-09T14:17:30Z">
        <w:r>
          <w:rPr>
            <w:rFonts w:hint="default" w:cs="Arial"/>
            <w:bCs/>
            <w:sz w:val="24"/>
            <w:szCs w:val="24"/>
            <w:lang w:val="en-US"/>
          </w:rPr>
          <w:t>atio</w:t>
        </w:r>
      </w:ins>
      <w:ins w:id="110" w:author="Gen-Chang Hsu" w:date="2024-03-09T14:17:31Z">
        <w:r>
          <w:rPr>
            <w:rFonts w:hint="default" w:cs="Arial"/>
            <w:bCs/>
            <w:sz w:val="24"/>
            <w:szCs w:val="24"/>
            <w:lang w:val="en-US"/>
          </w:rPr>
          <w:t>n are</w:t>
        </w:r>
      </w:ins>
      <w:ins w:id="111" w:author="Gen-Chang Hsu" w:date="2024-03-09T14:17:32Z">
        <w:r>
          <w:rPr>
            <w:rFonts w:hint="default" w:cs="Arial"/>
            <w:bCs/>
            <w:sz w:val="24"/>
            <w:szCs w:val="24"/>
            <w:lang w:val="en-US"/>
          </w:rPr>
          <w:t>as</w:t>
        </w:r>
      </w:ins>
      <w:ins w:id="112" w:author="Gen-Chang Hsu" w:date="2024-03-09T14:19:30Z">
        <w:r>
          <w:rPr>
            <w:rFonts w:hint="default" w:cs="Arial"/>
            <w:bCs/>
            <w:sz w:val="24"/>
            <w:szCs w:val="24"/>
            <w:lang w:val="en-US"/>
          </w:rPr>
          <w:t>,</w:t>
        </w:r>
      </w:ins>
      <w:ins w:id="113" w:author="Gen-Chang Hsu" w:date="2024-03-09T14:21:58Z">
        <w:r>
          <w:rPr>
            <w:rFonts w:hint="default" w:cs="Arial"/>
            <w:bCs/>
            <w:sz w:val="24"/>
            <w:szCs w:val="24"/>
            <w:lang w:val="en-US"/>
          </w:rPr>
          <w:t xml:space="preserve"> </w:t>
        </w:r>
      </w:ins>
      <w:ins w:id="114" w:author="Gen-Chang Hsu" w:date="2024-03-09T14:22:05Z">
        <w:r>
          <w:rPr>
            <w:rFonts w:hint="default" w:cs="Arial"/>
            <w:bCs/>
            <w:sz w:val="24"/>
            <w:szCs w:val="24"/>
            <w:lang w:val="en-US"/>
          </w:rPr>
          <w:t>and</w:t>
        </w:r>
      </w:ins>
      <w:ins w:id="115" w:author="Gen-Chang Hsu" w:date="2024-03-09T14:22:06Z">
        <w:r>
          <w:rPr>
            <w:rFonts w:hint="default" w:cs="Arial"/>
            <w:bCs/>
            <w:sz w:val="24"/>
            <w:szCs w:val="24"/>
            <w:lang w:val="en-US"/>
          </w:rPr>
          <w:t xml:space="preserve"> therefor</w:t>
        </w:r>
      </w:ins>
      <w:ins w:id="116" w:author="Gen-Chang Hsu" w:date="2024-03-09T14:22:07Z">
        <w:r>
          <w:rPr>
            <w:rFonts w:hint="default" w:cs="Arial"/>
            <w:bCs/>
            <w:sz w:val="24"/>
            <w:szCs w:val="24"/>
            <w:lang w:val="en-US"/>
          </w:rPr>
          <w:t>e</w:t>
        </w:r>
      </w:ins>
      <w:ins w:id="117" w:author="Gen-Chang Hsu" w:date="2024-03-09T14:26:33Z">
        <w:r>
          <w:rPr>
            <w:rFonts w:hint="default" w:cs="Arial"/>
            <w:bCs/>
            <w:sz w:val="24"/>
            <w:szCs w:val="24"/>
            <w:lang w:val="en-US"/>
          </w:rPr>
          <w:t xml:space="preserve"> </w:t>
        </w:r>
      </w:ins>
      <w:ins w:id="118" w:author="Gen-Chang Hsu" w:date="2024-03-09T14:21:05Z">
        <w:r>
          <w:rPr>
            <w:rFonts w:hint="default" w:cs="Arial"/>
            <w:bCs/>
            <w:sz w:val="24"/>
            <w:szCs w:val="24"/>
            <w:lang w:val="en-US"/>
          </w:rPr>
          <w:t>h</w:t>
        </w:r>
      </w:ins>
      <w:ins w:id="119" w:author="Gen-Chang Hsu" w:date="2024-03-09T14:21:06Z">
        <w:r>
          <w:rPr>
            <w:rFonts w:hint="default" w:cs="Arial"/>
            <w:bCs/>
            <w:sz w:val="24"/>
            <w:szCs w:val="24"/>
            <w:lang w:val="en-US"/>
          </w:rPr>
          <w:t>itch</w:t>
        </w:r>
      </w:ins>
      <w:ins w:id="120" w:author="Gen-Chang Hsu" w:date="2024-03-09T14:21:07Z">
        <w:r>
          <w:rPr>
            <w:rFonts w:hint="default" w:cs="Arial"/>
            <w:bCs/>
            <w:sz w:val="24"/>
            <w:szCs w:val="24"/>
            <w:lang w:val="en-US"/>
          </w:rPr>
          <w:t>h</w:t>
        </w:r>
      </w:ins>
      <w:ins w:id="121" w:author="Gen-Chang Hsu" w:date="2024-03-09T14:21:08Z">
        <w:r>
          <w:rPr>
            <w:rFonts w:hint="default" w:cs="Arial"/>
            <w:bCs/>
            <w:sz w:val="24"/>
            <w:szCs w:val="24"/>
            <w:lang w:val="en-US"/>
          </w:rPr>
          <w:t>iking</w:t>
        </w:r>
      </w:ins>
      <w:ins w:id="122" w:author="Gen-Chang Hsu" w:date="2024-03-09T14:26:27Z">
        <w:r>
          <w:rPr>
            <w:rFonts w:hint="default" w:cs="Arial"/>
            <w:bCs/>
            <w:sz w:val="24"/>
            <w:szCs w:val="24"/>
            <w:lang w:val="en-US"/>
          </w:rPr>
          <w:t xml:space="preserve"> ev</w:t>
        </w:r>
      </w:ins>
      <w:ins w:id="123" w:author="Gen-Chang Hsu" w:date="2024-03-09T14:26:28Z">
        <w:r>
          <w:rPr>
            <w:rFonts w:hint="default" w:cs="Arial"/>
            <w:bCs/>
            <w:sz w:val="24"/>
            <w:szCs w:val="24"/>
            <w:lang w:val="en-US"/>
          </w:rPr>
          <w:t>ents</w:t>
        </w:r>
      </w:ins>
      <w:ins w:id="124" w:author="Gen-Chang Hsu" w:date="2024-03-09T14:21:08Z">
        <w:r>
          <w:rPr>
            <w:rFonts w:hint="default" w:cs="Arial"/>
            <w:bCs/>
            <w:sz w:val="24"/>
            <w:szCs w:val="24"/>
            <w:lang w:val="en-US"/>
          </w:rPr>
          <w:t xml:space="preserve"> </w:t>
        </w:r>
      </w:ins>
      <w:ins w:id="125" w:author="Gen-Chang Hsu" w:date="2024-03-09T14:19:46Z">
        <w:r>
          <w:rPr>
            <w:rFonts w:hint="default" w:cs="Arial"/>
            <w:bCs/>
            <w:sz w:val="24"/>
            <w:szCs w:val="24"/>
            <w:lang w:val="en-US"/>
          </w:rPr>
          <w:t>ca</w:t>
        </w:r>
      </w:ins>
      <w:ins w:id="126" w:author="Gen-Chang Hsu" w:date="2024-03-09T14:19:47Z">
        <w:r>
          <w:rPr>
            <w:rFonts w:hint="default" w:cs="Arial"/>
            <w:bCs/>
            <w:sz w:val="24"/>
            <w:szCs w:val="24"/>
            <w:lang w:val="en-US"/>
          </w:rPr>
          <w:t xml:space="preserve">n </w:t>
        </w:r>
      </w:ins>
      <w:ins w:id="127" w:author="Gen-Chang Hsu" w:date="2024-03-09T14:22:14Z">
        <w:r>
          <w:rPr>
            <w:rFonts w:hint="default" w:cs="Arial"/>
            <w:bCs/>
            <w:sz w:val="24"/>
            <w:szCs w:val="24"/>
            <w:lang w:val="en-US"/>
          </w:rPr>
          <w:t>p</w:t>
        </w:r>
      </w:ins>
      <w:ins w:id="128" w:author="Gen-Chang Hsu" w:date="2024-03-09T14:22:15Z">
        <w:r>
          <w:rPr>
            <w:rFonts w:hint="default" w:cs="Arial"/>
            <w:bCs/>
            <w:sz w:val="24"/>
            <w:szCs w:val="24"/>
            <w:lang w:val="en-US"/>
          </w:rPr>
          <w:t>r</w:t>
        </w:r>
      </w:ins>
      <w:ins w:id="129" w:author="Gen-Chang Hsu" w:date="2024-03-09T14:22:22Z">
        <w:r>
          <w:rPr>
            <w:rFonts w:hint="default" w:cs="Arial"/>
            <w:bCs/>
            <w:sz w:val="24"/>
            <w:szCs w:val="24"/>
            <w:lang w:val="en-US"/>
          </w:rPr>
          <w:t>e</w:t>
        </w:r>
      </w:ins>
      <w:ins w:id="130" w:author="Gen-Chang Hsu" w:date="2024-03-09T14:22:23Z">
        <w:r>
          <w:rPr>
            <w:rFonts w:hint="default" w:cs="Arial"/>
            <w:bCs/>
            <w:sz w:val="24"/>
            <w:szCs w:val="24"/>
            <w:lang w:val="en-US"/>
          </w:rPr>
          <w:t>se</w:t>
        </w:r>
      </w:ins>
      <w:ins w:id="131" w:author="Gen-Chang Hsu" w:date="2024-03-09T14:22:24Z">
        <w:r>
          <w:rPr>
            <w:rFonts w:hint="default" w:cs="Arial"/>
            <w:bCs/>
            <w:sz w:val="24"/>
            <w:szCs w:val="24"/>
            <w:lang w:val="en-US"/>
          </w:rPr>
          <w:t>nt</w:t>
        </w:r>
      </w:ins>
      <w:ins w:id="132" w:author="Gen-Chang Hsu" w:date="2024-03-09T14:19:47Z">
        <w:r>
          <w:rPr>
            <w:rFonts w:hint="default" w:cs="Arial"/>
            <w:bCs/>
            <w:sz w:val="24"/>
            <w:szCs w:val="24"/>
            <w:lang w:val="en-US"/>
          </w:rPr>
          <w:t xml:space="preserve"> a</w:t>
        </w:r>
      </w:ins>
      <w:ins w:id="133" w:author="Gen-Chang Hsu" w:date="2024-03-09T14:19:52Z">
        <w:r>
          <w:rPr>
            <w:rFonts w:hint="default" w:cs="Arial"/>
            <w:bCs/>
            <w:sz w:val="24"/>
            <w:szCs w:val="24"/>
            <w:lang w:val="en-US"/>
          </w:rPr>
          <w:t xml:space="preserve"> </w:t>
        </w:r>
      </w:ins>
      <w:ins w:id="134" w:author="Gen-Chang Hsu" w:date="2024-03-09T14:22:27Z">
        <w:r>
          <w:rPr>
            <w:rFonts w:hint="default" w:cs="Arial"/>
            <w:bCs/>
            <w:sz w:val="24"/>
            <w:szCs w:val="24"/>
            <w:lang w:val="en-US"/>
          </w:rPr>
          <w:t>po</w:t>
        </w:r>
      </w:ins>
      <w:ins w:id="135" w:author="Gen-Chang Hsu" w:date="2024-03-09T14:22:28Z">
        <w:r>
          <w:rPr>
            <w:rFonts w:hint="default" w:cs="Arial"/>
            <w:bCs/>
            <w:sz w:val="24"/>
            <w:szCs w:val="24"/>
            <w:lang w:val="en-US"/>
          </w:rPr>
          <w:t xml:space="preserve">tential </w:t>
        </w:r>
      </w:ins>
      <w:ins w:id="136" w:author="Gen-Chang Hsu" w:date="2024-03-09T14:19:52Z">
        <w:r>
          <w:rPr>
            <w:rFonts w:hint="default" w:cs="Arial"/>
            <w:bCs/>
            <w:sz w:val="24"/>
            <w:szCs w:val="24"/>
            <w:lang w:val="en-US"/>
          </w:rPr>
          <w:t>pa</w:t>
        </w:r>
      </w:ins>
      <w:ins w:id="137" w:author="Gen-Chang Hsu" w:date="2024-03-09T14:19:53Z">
        <w:r>
          <w:rPr>
            <w:rFonts w:hint="default" w:cs="Arial"/>
            <w:bCs/>
            <w:sz w:val="24"/>
            <w:szCs w:val="24"/>
            <w:lang w:val="en-US"/>
          </w:rPr>
          <w:t>thway f</w:t>
        </w:r>
      </w:ins>
      <w:ins w:id="138" w:author="Gen-Chang Hsu" w:date="2024-03-09T14:19:54Z">
        <w:r>
          <w:rPr>
            <w:rFonts w:hint="default" w:cs="Arial"/>
            <w:bCs/>
            <w:sz w:val="24"/>
            <w:szCs w:val="24"/>
            <w:lang w:val="en-US"/>
          </w:rPr>
          <w:t>or</w:t>
        </w:r>
      </w:ins>
      <w:ins w:id="139" w:author="Gen-Chang Hsu" w:date="2024-03-09T14:19:56Z">
        <w:r>
          <w:rPr>
            <w:rFonts w:hint="default" w:cs="Arial"/>
            <w:bCs/>
            <w:sz w:val="24"/>
            <w:szCs w:val="24"/>
            <w:lang w:val="en-US"/>
          </w:rPr>
          <w:t xml:space="preserve"> </w:t>
        </w:r>
      </w:ins>
      <w:ins w:id="140" w:author="Gen-Chang Hsu" w:date="2024-03-09T14:19:57Z">
        <w:r>
          <w:rPr>
            <w:rFonts w:hint="default" w:cs="Arial"/>
            <w:bCs/>
            <w:sz w:val="24"/>
            <w:szCs w:val="24"/>
            <w:lang w:val="en-US"/>
          </w:rPr>
          <w:t>invasi</w:t>
        </w:r>
      </w:ins>
      <w:ins w:id="141" w:author="Gen-Chang Hsu" w:date="2024-03-09T14:19:58Z">
        <w:r>
          <w:rPr>
            <w:rFonts w:hint="default" w:cs="Arial"/>
            <w:bCs/>
            <w:sz w:val="24"/>
            <w:szCs w:val="24"/>
            <w:lang w:val="en-US"/>
          </w:rPr>
          <w:t xml:space="preserve">on. </w:t>
        </w:r>
      </w:ins>
      <w:ins w:id="142" w:author="Gen-Chang Hsu" w:date="2024-03-09T14:23:31Z">
        <w:r>
          <w:rPr>
            <w:rFonts w:hint="default" w:cs="Arial"/>
            <w:bCs/>
            <w:sz w:val="24"/>
            <w:szCs w:val="24"/>
            <w:lang w:val="en-US"/>
          </w:rPr>
          <w:t xml:space="preserve">For </w:t>
        </w:r>
      </w:ins>
      <w:ins w:id="143" w:author="Gen-Chang Hsu" w:date="2024-03-09T14:23:32Z">
        <w:r>
          <w:rPr>
            <w:rFonts w:hint="default" w:cs="Arial"/>
            <w:bCs/>
            <w:sz w:val="24"/>
            <w:szCs w:val="24"/>
            <w:lang w:val="en-US"/>
          </w:rPr>
          <w:t>example</w:t>
        </w:r>
      </w:ins>
      <w:ins w:id="144" w:author="Gen-Chang Hsu" w:date="2024-03-09T14:23:33Z">
        <w:r>
          <w:rPr>
            <w:rFonts w:hint="default" w:cs="Arial"/>
            <w:bCs/>
            <w:sz w:val="24"/>
            <w:szCs w:val="24"/>
            <w:lang w:val="en-US"/>
          </w:rPr>
          <w:t xml:space="preserve">, </w:t>
        </w:r>
      </w:ins>
      <w:ins w:id="145" w:author="Gen-Chang Hsu" w:date="2024-03-09T14:23:51Z">
        <w:r>
          <w:rPr>
            <w:rFonts w:cs="Arial"/>
            <w:bCs/>
            <w:sz w:val="24"/>
            <w:szCs w:val="24"/>
          </w:rPr>
          <w:t>the exotic black cocoa ant (</w:t>
        </w:r>
      </w:ins>
      <w:ins w:id="146" w:author="Gen-Chang Hsu" w:date="2024-03-09T14:23:51Z">
        <w:r>
          <w:rPr>
            <w:rFonts w:cs="Arial"/>
            <w:bCs/>
            <w:i/>
            <w:sz w:val="24"/>
            <w:szCs w:val="24"/>
          </w:rPr>
          <w:t>D</w:t>
        </w:r>
      </w:ins>
      <w:ins w:id="147" w:author="Gen-Chang Hsu" w:date="2024-03-09T14:23:51Z">
        <w:r>
          <w:rPr>
            <w:rFonts w:cs="Arial"/>
            <w:bCs/>
            <w:sz w:val="24"/>
            <w:szCs w:val="24"/>
          </w:rPr>
          <w:t xml:space="preserve">. </w:t>
        </w:r>
      </w:ins>
      <w:ins w:id="148" w:author="Gen-Chang Hsu" w:date="2024-03-09T14:23:51Z">
        <w:r>
          <w:rPr>
            <w:rFonts w:cs="Arial"/>
            <w:bCs/>
            <w:i/>
            <w:sz w:val="24"/>
            <w:szCs w:val="24"/>
          </w:rPr>
          <w:t>thoracicus</w:t>
        </w:r>
      </w:ins>
      <w:ins w:id="149" w:author="Gen-Chang Hsu" w:date="2024-03-09T14:23:51Z">
        <w:r>
          <w:rPr>
            <w:rFonts w:cs="Arial"/>
            <w:bCs/>
            <w:sz w:val="24"/>
            <w:szCs w:val="24"/>
          </w:rPr>
          <w:t xml:space="preserve">), the most common hitchhiking species in our dataset, </w:t>
        </w:r>
      </w:ins>
      <w:ins w:id="150" w:author="Gen-Chang Hsu" w:date="2024-03-09T14:24:02Z">
        <w:r>
          <w:rPr>
            <w:rFonts w:hint="default" w:cs="Arial"/>
            <w:bCs/>
            <w:sz w:val="24"/>
            <w:szCs w:val="24"/>
            <w:lang w:val="en-US"/>
          </w:rPr>
          <w:t>a</w:t>
        </w:r>
      </w:ins>
      <w:ins w:id="151" w:author="Gen-Chang Hsu" w:date="2024-03-09T14:24:03Z">
        <w:r>
          <w:rPr>
            <w:rFonts w:hint="default" w:cs="Arial"/>
            <w:bCs/>
            <w:sz w:val="24"/>
            <w:szCs w:val="24"/>
            <w:lang w:val="en-US"/>
          </w:rPr>
          <w:t>re cu</w:t>
        </w:r>
      </w:ins>
      <w:ins w:id="152" w:author="Gen-Chang Hsu" w:date="2024-03-09T14:24:04Z">
        <w:r>
          <w:rPr>
            <w:rFonts w:hint="default" w:cs="Arial"/>
            <w:bCs/>
            <w:sz w:val="24"/>
            <w:szCs w:val="24"/>
            <w:lang w:val="en-US"/>
          </w:rPr>
          <w:t>rrently</w:t>
        </w:r>
      </w:ins>
      <w:ins w:id="153" w:author="Gen-Chang Hsu" w:date="2024-03-09T14:23:51Z">
        <w:r>
          <w:rPr>
            <w:rFonts w:cs="Arial"/>
            <w:bCs/>
            <w:sz w:val="24"/>
            <w:szCs w:val="24"/>
          </w:rPr>
          <w:t xml:space="preserve"> </w:t>
        </w:r>
      </w:ins>
      <w:ins w:id="154" w:author="Gen-Chang Hsu" w:date="2024-03-09T14:26:51Z">
        <w:r>
          <w:rPr>
            <w:rFonts w:hint="default" w:cs="Arial"/>
            <w:bCs/>
            <w:sz w:val="24"/>
            <w:szCs w:val="24"/>
            <w:lang w:val="en-US"/>
          </w:rPr>
          <w:t>li</w:t>
        </w:r>
      </w:ins>
      <w:ins w:id="155" w:author="Gen-Chang Hsu" w:date="2024-03-09T14:26:52Z">
        <w:r>
          <w:rPr>
            <w:rFonts w:hint="default" w:cs="Arial"/>
            <w:bCs/>
            <w:sz w:val="24"/>
            <w:szCs w:val="24"/>
            <w:lang w:val="en-US"/>
          </w:rPr>
          <w:t>mited</w:t>
        </w:r>
      </w:ins>
      <w:ins w:id="156" w:author="Gen-Chang Hsu" w:date="2024-03-09T14:24:12Z">
        <w:r>
          <w:rPr>
            <w:rFonts w:hint="default" w:cs="Arial"/>
            <w:bCs/>
            <w:sz w:val="24"/>
            <w:szCs w:val="24"/>
            <w:lang w:val="en-US"/>
          </w:rPr>
          <w:t xml:space="preserve"> in</w:t>
        </w:r>
      </w:ins>
      <w:ins w:id="157" w:author="Gen-Chang Hsu" w:date="2024-03-09T14:24:13Z">
        <w:r>
          <w:rPr>
            <w:rFonts w:hint="default" w:cs="Arial"/>
            <w:bCs/>
            <w:sz w:val="24"/>
            <w:szCs w:val="24"/>
            <w:lang w:val="en-US"/>
          </w:rPr>
          <w:t xml:space="preserve"> </w:t>
        </w:r>
      </w:ins>
      <w:ins w:id="158" w:author="Gen-Chang Hsu" w:date="2024-03-09T14:23:51Z">
        <w:r>
          <w:rPr>
            <w:rFonts w:cs="Arial"/>
            <w:bCs/>
            <w:sz w:val="24"/>
            <w:szCs w:val="24"/>
          </w:rPr>
          <w:t>central Taiwan</w:t>
        </w:r>
      </w:ins>
      <w:ins w:id="159" w:author="Gen-Chang Hsu" w:date="2024-03-09T14:26:54Z">
        <w:r>
          <w:rPr>
            <w:rFonts w:hint="default" w:cs="Arial"/>
            <w:bCs/>
            <w:sz w:val="24"/>
            <w:szCs w:val="24"/>
            <w:lang w:val="en-US"/>
          </w:rPr>
          <w:t>,</w:t>
        </w:r>
      </w:ins>
      <w:ins w:id="160" w:author="Gen-Chang Hsu" w:date="2024-03-09T14:25:28Z">
        <w:r>
          <w:rPr>
            <w:rFonts w:hint="default" w:cs="Arial"/>
            <w:bCs/>
            <w:sz w:val="24"/>
            <w:szCs w:val="24"/>
            <w:lang w:val="en-US"/>
          </w:rPr>
          <w:t xml:space="preserve"> but</w:t>
        </w:r>
      </w:ins>
      <w:ins w:id="161" w:author="Gen-Chang Hsu" w:date="2024-03-09T14:25:29Z">
        <w:r>
          <w:rPr>
            <w:rFonts w:hint="default" w:cs="Arial"/>
            <w:bCs/>
            <w:sz w:val="24"/>
            <w:szCs w:val="24"/>
            <w:lang w:val="en-US"/>
          </w:rPr>
          <w:t xml:space="preserve"> </w:t>
        </w:r>
      </w:ins>
      <w:ins w:id="162" w:author="Gen-Chang Hsu" w:date="2024-03-09T14:24:53Z">
        <w:r>
          <w:rPr>
            <w:rFonts w:hint="default" w:cs="Arial"/>
            <w:bCs/>
            <w:sz w:val="24"/>
            <w:szCs w:val="24"/>
            <w:lang w:val="en-US"/>
          </w:rPr>
          <w:t xml:space="preserve">the </w:t>
        </w:r>
      </w:ins>
      <w:ins w:id="163" w:author="Gen-Chang Hsu" w:date="2024-03-09T14:24:54Z">
        <w:r>
          <w:rPr>
            <w:rFonts w:hint="default" w:cs="Arial"/>
            <w:bCs/>
            <w:sz w:val="24"/>
            <w:szCs w:val="24"/>
            <w:lang w:val="en-US"/>
          </w:rPr>
          <w:t>intende</w:t>
        </w:r>
      </w:ins>
      <w:ins w:id="164" w:author="Gen-Chang Hsu" w:date="2024-03-09T14:24:55Z">
        <w:r>
          <w:rPr>
            <w:rFonts w:hint="default" w:cs="Arial"/>
            <w:bCs/>
            <w:sz w:val="24"/>
            <w:szCs w:val="24"/>
            <w:lang w:val="en-US"/>
          </w:rPr>
          <w:t>d de</w:t>
        </w:r>
      </w:ins>
      <w:ins w:id="165" w:author="Gen-Chang Hsu" w:date="2024-03-09T14:24:56Z">
        <w:r>
          <w:rPr>
            <w:rFonts w:hint="default" w:cs="Arial"/>
            <w:bCs/>
            <w:sz w:val="24"/>
            <w:szCs w:val="24"/>
            <w:lang w:val="en-US"/>
          </w:rPr>
          <w:t>stin</w:t>
        </w:r>
      </w:ins>
      <w:ins w:id="166" w:author="Gen-Chang Hsu" w:date="2024-03-09T14:24:57Z">
        <w:r>
          <w:rPr>
            <w:rFonts w:hint="default" w:cs="Arial"/>
            <w:bCs/>
            <w:sz w:val="24"/>
            <w:szCs w:val="24"/>
            <w:lang w:val="en-US"/>
          </w:rPr>
          <w:t>ation</w:t>
        </w:r>
      </w:ins>
      <w:ins w:id="167" w:author="Gen-Chang Hsu" w:date="2024-03-09T14:25:35Z">
        <w:r>
          <w:rPr>
            <w:rFonts w:hint="default" w:cs="Arial"/>
            <w:bCs/>
            <w:sz w:val="24"/>
            <w:szCs w:val="24"/>
            <w:lang w:val="en-US"/>
          </w:rPr>
          <w:t xml:space="preserve"> </w:t>
        </w:r>
      </w:ins>
      <w:ins w:id="168" w:author="Gen-Chang Hsu" w:date="2024-03-09T14:25:36Z">
        <w:r>
          <w:rPr>
            <w:rFonts w:hint="default" w:cs="Arial"/>
            <w:bCs/>
            <w:sz w:val="24"/>
            <w:szCs w:val="24"/>
            <w:lang w:val="en-US"/>
          </w:rPr>
          <w:t>are</w:t>
        </w:r>
      </w:ins>
      <w:ins w:id="169" w:author="Gen-Chang Hsu" w:date="2024-03-09T14:25:37Z">
        <w:r>
          <w:rPr>
            <w:rFonts w:hint="default" w:cs="Arial"/>
            <w:bCs/>
            <w:sz w:val="24"/>
            <w:szCs w:val="24"/>
            <w:lang w:val="en-US"/>
          </w:rPr>
          <w:t>as</w:t>
        </w:r>
      </w:ins>
      <w:ins w:id="170" w:author="Gen-Chang Hsu" w:date="2024-03-09T14:27:01Z">
        <w:r>
          <w:rPr>
            <w:rFonts w:hint="default" w:cs="Arial"/>
            <w:bCs/>
            <w:sz w:val="24"/>
            <w:szCs w:val="24"/>
            <w:lang w:val="en-US"/>
          </w:rPr>
          <w:t xml:space="preserve"> </w:t>
        </w:r>
      </w:ins>
      <w:ins w:id="171" w:author="Gen-Chang Hsu" w:date="2024-03-09T14:27:02Z">
        <w:r>
          <w:rPr>
            <w:rFonts w:hint="default" w:cs="Arial"/>
            <w:bCs/>
            <w:sz w:val="24"/>
            <w:szCs w:val="24"/>
            <w:lang w:val="en-US"/>
          </w:rPr>
          <w:t>were</w:t>
        </w:r>
      </w:ins>
      <w:ins w:id="172" w:author="Gen-Chang Hsu" w:date="2024-03-09T14:27:04Z">
        <w:r>
          <w:rPr>
            <w:rFonts w:hint="default" w:cs="Arial"/>
            <w:bCs/>
            <w:sz w:val="24"/>
            <w:szCs w:val="24"/>
            <w:lang w:val="en-US"/>
          </w:rPr>
          <w:t xml:space="preserve"> </w:t>
        </w:r>
      </w:ins>
      <w:ins w:id="173" w:author="Gen-Chang Hsu" w:date="2024-03-09T14:27:24Z">
        <w:r>
          <w:rPr>
            <w:rFonts w:hint="default" w:cs="Arial"/>
            <w:bCs/>
            <w:sz w:val="24"/>
            <w:szCs w:val="24"/>
            <w:lang w:val="en-US"/>
          </w:rPr>
          <w:t>s</w:t>
        </w:r>
      </w:ins>
      <w:ins w:id="174" w:author="Gen-Chang Hsu" w:date="2024-03-09T14:27:25Z">
        <w:r>
          <w:rPr>
            <w:rFonts w:hint="default" w:cs="Arial"/>
            <w:bCs/>
            <w:sz w:val="24"/>
            <w:szCs w:val="24"/>
            <w:lang w:val="en-US"/>
          </w:rPr>
          <w:t>pread</w:t>
        </w:r>
      </w:ins>
      <w:ins w:id="175" w:author="Gen-Chang Hsu" w:date="2024-03-09T14:27:26Z">
        <w:r>
          <w:rPr>
            <w:rFonts w:hint="default" w:cs="Arial"/>
            <w:bCs/>
            <w:sz w:val="24"/>
            <w:szCs w:val="24"/>
            <w:lang w:val="en-US"/>
          </w:rPr>
          <w:t xml:space="preserve"> </w:t>
        </w:r>
      </w:ins>
      <w:ins w:id="176" w:author="Gen-Chang Hsu" w:date="2024-03-09T14:27:27Z">
        <w:r>
          <w:rPr>
            <w:rFonts w:hint="default" w:cs="Arial"/>
            <w:bCs/>
            <w:sz w:val="24"/>
            <w:szCs w:val="24"/>
            <w:lang w:val="en-US"/>
          </w:rPr>
          <w:t>acros</w:t>
        </w:r>
      </w:ins>
      <w:ins w:id="177" w:author="Gen-Chang Hsu" w:date="2024-03-09T14:27:28Z">
        <w:r>
          <w:rPr>
            <w:rFonts w:hint="default" w:cs="Arial"/>
            <w:bCs/>
            <w:sz w:val="24"/>
            <w:szCs w:val="24"/>
            <w:lang w:val="en-US"/>
          </w:rPr>
          <w:t xml:space="preserve">s </w:t>
        </w:r>
      </w:ins>
      <w:ins w:id="178" w:author="Gen-Chang Hsu" w:date="2024-03-09T14:27:29Z">
        <w:r>
          <w:rPr>
            <w:rFonts w:hint="default" w:cs="Arial"/>
            <w:bCs/>
            <w:sz w:val="24"/>
            <w:szCs w:val="24"/>
            <w:lang w:val="en-US"/>
          </w:rPr>
          <w:t>verious</w:t>
        </w:r>
      </w:ins>
      <w:ins w:id="179" w:author="Gen-Chang Hsu" w:date="2024-03-09T14:27:30Z">
        <w:r>
          <w:rPr>
            <w:rFonts w:hint="default" w:cs="Arial"/>
            <w:bCs/>
            <w:sz w:val="24"/>
            <w:szCs w:val="24"/>
            <w:lang w:val="en-US"/>
          </w:rPr>
          <w:t xml:space="preserve"> </w:t>
        </w:r>
      </w:ins>
      <w:ins w:id="180" w:author="Gen-Chang Hsu" w:date="2024-03-09T14:27:31Z">
        <w:r>
          <w:rPr>
            <w:rFonts w:hint="default" w:cs="Arial"/>
            <w:bCs/>
            <w:sz w:val="24"/>
            <w:szCs w:val="24"/>
            <w:lang w:val="en-US"/>
          </w:rPr>
          <w:t>parts</w:t>
        </w:r>
      </w:ins>
      <w:ins w:id="181" w:author="Gen-Chang Hsu" w:date="2024-03-09T14:27:32Z">
        <w:r>
          <w:rPr>
            <w:rFonts w:hint="default" w:cs="Arial"/>
            <w:bCs/>
            <w:sz w:val="24"/>
            <w:szCs w:val="24"/>
            <w:lang w:val="en-US"/>
          </w:rPr>
          <w:t xml:space="preserve"> o</w:t>
        </w:r>
      </w:ins>
      <w:ins w:id="182" w:author="Gen-Chang Hsu" w:date="2024-03-09T14:27:33Z">
        <w:r>
          <w:rPr>
            <w:rFonts w:hint="default" w:cs="Arial"/>
            <w:bCs/>
            <w:sz w:val="24"/>
            <w:szCs w:val="24"/>
            <w:lang w:val="en-US"/>
          </w:rPr>
          <w:t>f T</w:t>
        </w:r>
      </w:ins>
      <w:ins w:id="183" w:author="Gen-Chang Hsu" w:date="2024-03-09T14:27:34Z">
        <w:r>
          <w:rPr>
            <w:rFonts w:hint="default" w:cs="Arial"/>
            <w:bCs/>
            <w:sz w:val="24"/>
            <w:szCs w:val="24"/>
            <w:lang w:val="en-US"/>
          </w:rPr>
          <w:t>aiwan</w:t>
        </w:r>
      </w:ins>
      <w:ins w:id="184" w:author="Gen-Chang Hsu" w:date="2024-03-09T14:27:38Z">
        <w:r>
          <w:rPr>
            <w:rFonts w:hint="default" w:cs="Arial"/>
            <w:bCs/>
            <w:sz w:val="24"/>
            <w:szCs w:val="24"/>
            <w:lang w:val="en-US"/>
          </w:rPr>
          <w:t xml:space="preserve"> </w:t>
        </w:r>
      </w:ins>
      <w:ins w:id="185" w:author="Gen-Chang Hsu" w:date="2024-03-09T14:27:39Z">
        <w:r>
          <w:rPr>
            <w:rFonts w:hint="default" w:cs="Arial"/>
            <w:bCs/>
            <w:sz w:val="24"/>
            <w:szCs w:val="24"/>
            <w:lang w:val="en-US"/>
          </w:rPr>
          <w:t>(</w:t>
        </w:r>
      </w:ins>
      <w:ins w:id="186" w:author="Gen-Chang Hsu" w:date="2024-03-09T14:27:44Z">
        <w:r>
          <w:rPr>
            <w:rFonts w:cs="Arial"/>
            <w:bCs/>
            <w:sz w:val="24"/>
            <w:szCs w:val="24"/>
          </w:rPr>
          <w:t>Fig. S1</w:t>
        </w:r>
      </w:ins>
      <w:ins w:id="187" w:author="Gen-Chang Hsu" w:date="2024-03-09T14:27:39Z">
        <w:r>
          <w:rPr>
            <w:rFonts w:hint="default" w:cs="Arial"/>
            <w:bCs/>
            <w:sz w:val="24"/>
            <w:szCs w:val="24"/>
            <w:lang w:val="en-US"/>
          </w:rPr>
          <w:t>)</w:t>
        </w:r>
      </w:ins>
      <w:ins w:id="188" w:author="Gen-Chang Hsu" w:date="2024-03-09T14:25:51Z">
        <w:r>
          <w:rPr>
            <w:rFonts w:hint="default" w:cs="Arial"/>
            <w:bCs/>
            <w:sz w:val="24"/>
            <w:szCs w:val="24"/>
            <w:lang w:val="en-US"/>
          </w:rPr>
          <w:t>.</w:t>
        </w:r>
        <w:commentRangeEnd w:id="1"/>
      </w:ins>
      <w:r>
        <w:commentReference w:id="1"/>
      </w:r>
    </w:p>
    <w:p>
      <w:pPr>
        <w:pStyle w:val="28"/>
        <w:spacing w:line="480" w:lineRule="auto"/>
        <w:ind w:left="0" w:firstLine="720"/>
        <w:jc w:val="left"/>
        <w:rPr>
          <w:rFonts w:cs="Arial"/>
          <w:bCs/>
          <w:sz w:val="24"/>
          <w:szCs w:val="24"/>
        </w:rPr>
        <w:pPrChange w:id="189" w:author="Gen-Chang Hsu" w:date="2024-03-09T14:08:10Z">
          <w:pPr>
            <w:pStyle w:val="28"/>
            <w:spacing w:line="480" w:lineRule="auto"/>
            <w:ind w:left="0"/>
            <w:jc w:val="left"/>
          </w:pPr>
        </w:pPrChange>
      </w:pPr>
      <w:commentRangeStart w:id="2"/>
      <w:r>
        <w:rPr>
          <w:rFonts w:cs="Arial"/>
          <w:bCs/>
          <w:sz w:val="24"/>
          <w:szCs w:val="24"/>
        </w:rPr>
        <w:t>Hitchhiking events</w:t>
      </w:r>
      <w:commentRangeEnd w:id="2"/>
      <w:r>
        <w:commentReference w:id="2"/>
      </w:r>
      <w:r>
        <w:rPr>
          <w:rFonts w:cs="Arial"/>
          <w:bCs/>
          <w:sz w:val="24"/>
          <w:szCs w:val="24"/>
        </w:rPr>
        <w:t xml:space="preserve"> could take place within several hours after parking, during which </w:t>
      </w:r>
      <w:r>
        <w:rPr>
          <w:rFonts w:hint="eastAsia" w:cs="Arial"/>
          <w:bCs/>
          <w:sz w:val="24"/>
          <w:szCs w:val="24"/>
        </w:rPr>
        <w:t xml:space="preserve">workers </w:t>
      </w:r>
      <w:r>
        <w:rPr>
          <w:rFonts w:cs="Arial"/>
          <w:bCs/>
          <w:sz w:val="24"/>
          <w:szCs w:val="24"/>
        </w:rPr>
        <w:t>often</w:t>
      </w:r>
      <w:r>
        <w:rPr>
          <w:rFonts w:hint="eastAsia" w:cs="Arial"/>
          <w:bCs/>
          <w:sz w:val="24"/>
          <w:szCs w:val="24"/>
        </w:rPr>
        <w:t xml:space="preserve"> </w:t>
      </w:r>
      <w:r>
        <w:rPr>
          <w:rFonts w:cs="Arial"/>
          <w:bCs/>
          <w:sz w:val="24"/>
          <w:szCs w:val="24"/>
        </w:rPr>
        <w:t>carried</w:t>
      </w:r>
      <w:r>
        <w:rPr>
          <w:rFonts w:hint="eastAsia" w:cs="Arial"/>
          <w:bCs/>
          <w:sz w:val="24"/>
          <w:szCs w:val="24"/>
        </w:rPr>
        <w:t xml:space="preserve"> </w:t>
      </w:r>
      <w:r>
        <w:rPr>
          <w:rFonts w:cs="Arial"/>
          <w:bCs/>
          <w:sz w:val="24"/>
          <w:szCs w:val="24"/>
        </w:rPr>
        <w:t>brood along</w:t>
      </w:r>
      <w:r>
        <w:rPr>
          <w:rFonts w:hint="eastAsia" w:cs="Arial"/>
          <w:bCs/>
          <w:sz w:val="24"/>
          <w:szCs w:val="24"/>
        </w:rPr>
        <w:t xml:space="preserve"> </w:t>
      </w:r>
      <w:r>
        <w:rPr>
          <w:rFonts w:cs="Arial"/>
          <w:bCs/>
          <w:sz w:val="24"/>
          <w:szCs w:val="24"/>
        </w:rPr>
        <w:t xml:space="preserve">with queen(s) and moved together </w:t>
      </w:r>
      <w:r>
        <w:rPr>
          <w:rFonts w:hint="eastAsia" w:cs="Arial"/>
          <w:bCs/>
          <w:sz w:val="24"/>
          <w:szCs w:val="24"/>
        </w:rPr>
        <w:t>to the vehicles</w:t>
      </w:r>
      <w:ins w:id="190" w:author="Gen-Chang Hsu" w:date="2024-03-09T14:33:37Z">
        <w:r>
          <w:rPr>
            <w:rFonts w:hint="default" w:cs="Arial"/>
            <w:bCs/>
            <w:sz w:val="24"/>
            <w:szCs w:val="24"/>
            <w:lang w:val="en-US"/>
          </w:rPr>
          <w:t xml:space="preserve"> (</w:t>
        </w:r>
      </w:ins>
      <w:ins w:id="191" w:author="Gen-Chang Hsu" w:date="2024-03-09T14:33:48Z">
        <w:r>
          <w:rPr>
            <w:rFonts w:hint="default" w:cs="Arial"/>
            <w:bCs/>
            <w:sz w:val="24"/>
            <w:szCs w:val="24"/>
            <w:lang w:val="en-US"/>
          </w:rPr>
          <w:t>wit</w:t>
        </w:r>
      </w:ins>
      <w:ins w:id="192" w:author="Gen-Chang Hsu" w:date="2024-03-09T14:33:49Z">
        <w:r>
          <w:rPr>
            <w:rFonts w:hint="default" w:cs="Arial"/>
            <w:bCs/>
            <w:sz w:val="24"/>
            <w:szCs w:val="24"/>
            <w:lang w:val="en-US"/>
          </w:rPr>
          <w:t>hout</w:t>
        </w:r>
      </w:ins>
      <w:ins w:id="193" w:author="Gen-Chang Hsu" w:date="2024-03-09T14:33:50Z">
        <w:r>
          <w:rPr>
            <w:rFonts w:hint="default" w:cs="Arial"/>
            <w:bCs/>
            <w:sz w:val="24"/>
            <w:szCs w:val="24"/>
            <w:lang w:val="en-US"/>
          </w:rPr>
          <w:t xml:space="preserve"> </w:t>
        </w:r>
      </w:ins>
      <w:ins w:id="194" w:author="Gen-Chang Hsu" w:date="2024-03-09T14:33:58Z">
        <w:r>
          <w:rPr>
            <w:rFonts w:hint="default" w:cs="Arial"/>
            <w:bCs/>
            <w:sz w:val="24"/>
            <w:szCs w:val="24"/>
            <w:lang w:val="en-US"/>
          </w:rPr>
          <w:t>fo</w:t>
        </w:r>
      </w:ins>
      <w:ins w:id="195" w:author="Gen-Chang Hsu" w:date="2024-03-09T14:33:59Z">
        <w:r>
          <w:rPr>
            <w:rFonts w:hint="default" w:cs="Arial"/>
            <w:bCs/>
            <w:sz w:val="24"/>
            <w:szCs w:val="24"/>
            <w:lang w:val="en-US"/>
          </w:rPr>
          <w:t>od</w:t>
        </w:r>
      </w:ins>
      <w:ins w:id="196" w:author="Gen-Chang Hsu" w:date="2024-03-09T14:34:00Z">
        <w:r>
          <w:rPr>
            <w:rFonts w:hint="default" w:cs="Arial"/>
            <w:bCs/>
            <w:sz w:val="24"/>
            <w:szCs w:val="24"/>
            <w:lang w:val="en-US"/>
          </w:rPr>
          <w:t xml:space="preserve"> pres</w:t>
        </w:r>
      </w:ins>
      <w:ins w:id="197" w:author="Gen-Chang Hsu" w:date="2024-03-09T14:34:01Z">
        <w:r>
          <w:rPr>
            <w:rFonts w:hint="default" w:cs="Arial"/>
            <w:bCs/>
            <w:sz w:val="24"/>
            <w:szCs w:val="24"/>
            <w:lang w:val="en-US"/>
          </w:rPr>
          <w:t>e</w:t>
        </w:r>
      </w:ins>
      <w:ins w:id="198" w:author="Gen-Chang Hsu" w:date="2024-03-09T14:34:02Z">
        <w:r>
          <w:rPr>
            <w:rFonts w:hint="default" w:cs="Arial"/>
            <w:bCs/>
            <w:sz w:val="24"/>
            <w:szCs w:val="24"/>
            <w:lang w:val="en-US"/>
          </w:rPr>
          <w:t>nt</w:t>
        </w:r>
      </w:ins>
      <w:ins w:id="199" w:author="Gen-Chang Hsu" w:date="2024-03-09T14:34:04Z">
        <w:r>
          <w:rPr>
            <w:rFonts w:hint="default" w:cs="Arial"/>
            <w:bCs/>
            <w:sz w:val="24"/>
            <w:szCs w:val="24"/>
            <w:lang w:val="en-US"/>
          </w:rPr>
          <w:t xml:space="preserve"> in or</w:t>
        </w:r>
      </w:ins>
      <w:ins w:id="200" w:author="Gen-Chang Hsu" w:date="2024-03-09T14:34:05Z">
        <w:r>
          <w:rPr>
            <w:rFonts w:hint="default" w:cs="Arial"/>
            <w:bCs/>
            <w:sz w:val="24"/>
            <w:szCs w:val="24"/>
            <w:lang w:val="en-US"/>
          </w:rPr>
          <w:t xml:space="preserve"> </w:t>
        </w:r>
      </w:ins>
      <w:ins w:id="201" w:author="Gen-Chang Hsu" w:date="2024-03-09T14:34:06Z">
        <w:r>
          <w:rPr>
            <w:rFonts w:hint="default" w:cs="Arial"/>
            <w:bCs/>
            <w:sz w:val="24"/>
            <w:szCs w:val="24"/>
            <w:lang w:val="en-US"/>
          </w:rPr>
          <w:t xml:space="preserve">on the </w:t>
        </w:r>
      </w:ins>
      <w:ins w:id="202" w:author="Gen-Chang Hsu" w:date="2024-03-09T14:34:07Z">
        <w:r>
          <w:rPr>
            <w:rFonts w:hint="default" w:cs="Arial"/>
            <w:bCs/>
            <w:sz w:val="24"/>
            <w:szCs w:val="24"/>
            <w:lang w:val="en-US"/>
          </w:rPr>
          <w:t>veh</w:t>
        </w:r>
      </w:ins>
      <w:ins w:id="203" w:author="Gen-Chang Hsu" w:date="2024-03-09T14:34:08Z">
        <w:r>
          <w:rPr>
            <w:rFonts w:hint="default" w:cs="Arial"/>
            <w:bCs/>
            <w:sz w:val="24"/>
            <w:szCs w:val="24"/>
            <w:lang w:val="en-US"/>
          </w:rPr>
          <w:t>icles</w:t>
        </w:r>
      </w:ins>
      <w:ins w:id="204" w:author="Gen-Chang Hsu" w:date="2024-03-09T14:33:37Z">
        <w:r>
          <w:rPr>
            <w:rFonts w:hint="default" w:cs="Arial"/>
            <w:bCs/>
            <w:sz w:val="24"/>
            <w:szCs w:val="24"/>
            <w:lang w:val="en-US"/>
          </w:rPr>
          <w:t>)</w:t>
        </w:r>
      </w:ins>
      <w:r>
        <w:rPr>
          <w:rFonts w:cs="Arial"/>
          <w:bCs/>
          <w:sz w:val="24"/>
          <w:szCs w:val="24"/>
        </w:rPr>
        <w:t>. This suggests that ant hitchhiking is not merely foraging behavior but appears to be a colonization attempt, potentially driven by high population pressure and the availability of preferred nesting spots offered by vehicles such as pre-existing physical space and crevices. Indeed, the exotic black cocoa ant (</w:t>
      </w:r>
      <w:r>
        <w:rPr>
          <w:rFonts w:cs="Arial"/>
          <w:bCs/>
          <w:i/>
          <w:sz w:val="24"/>
          <w:szCs w:val="24"/>
        </w:rPr>
        <w:t>D</w:t>
      </w:r>
      <w:r>
        <w:rPr>
          <w:rFonts w:cs="Arial"/>
          <w:bCs/>
          <w:sz w:val="24"/>
          <w:szCs w:val="24"/>
        </w:rPr>
        <w:t xml:space="preserve">. </w:t>
      </w:r>
      <w:r>
        <w:rPr>
          <w:rFonts w:cs="Arial"/>
          <w:bCs/>
          <w:i/>
          <w:sz w:val="24"/>
          <w:szCs w:val="24"/>
        </w:rPr>
        <w:t>thoracicus</w:t>
      </w:r>
      <w:r>
        <w:rPr>
          <w:rFonts w:cs="Arial"/>
          <w:bCs/>
          <w:sz w:val="24"/>
          <w:szCs w:val="24"/>
        </w:rPr>
        <w:t>), the most common hitchhiking species in our dataset, exhibits notably high local densities in central Taiwan and is frequently observed to move their nests from tree trunks to nearby pre-existing artificial structures with crevices (Hsu et al. 2022).</w:t>
      </w:r>
    </w:p>
    <w:p>
      <w:pPr>
        <w:spacing w:line="480" w:lineRule="auto"/>
        <w:ind w:firstLine="720"/>
        <w:jc w:val="left"/>
        <w:rPr>
          <w:rFonts w:cs="Arial"/>
          <w:bCs/>
          <w:sz w:val="24"/>
          <w:szCs w:val="24"/>
        </w:rPr>
      </w:pPr>
      <w:r>
        <w:rPr>
          <w:rFonts w:cs="Arial"/>
          <w:bCs/>
          <w:sz w:val="24"/>
          <w:szCs w:val="24"/>
        </w:rPr>
        <w:t>Our analysis identified at least three factors that are critical for a</w:t>
      </w:r>
      <w:r>
        <w:rPr>
          <w:rFonts w:hint="eastAsia" w:cs="Arial"/>
          <w:bCs/>
          <w:sz w:val="24"/>
          <w:szCs w:val="24"/>
        </w:rPr>
        <w:t xml:space="preserve"> success</w:t>
      </w:r>
      <w:r>
        <w:rPr>
          <w:rFonts w:cs="Arial"/>
          <w:bCs/>
          <w:sz w:val="24"/>
          <w:szCs w:val="24"/>
        </w:rPr>
        <w:t>ful</w:t>
      </w:r>
      <w:r>
        <w:rPr>
          <w:rFonts w:hint="eastAsia" w:cs="Arial"/>
          <w:bCs/>
          <w:sz w:val="24"/>
          <w:szCs w:val="24"/>
        </w:rPr>
        <w:t xml:space="preserve"> </w:t>
      </w:r>
      <w:r>
        <w:rPr>
          <w:rFonts w:cs="Arial"/>
          <w:bCs/>
          <w:sz w:val="24"/>
          <w:szCs w:val="24"/>
        </w:rPr>
        <w:t xml:space="preserve">ant </w:t>
      </w:r>
      <w:r>
        <w:rPr>
          <w:rFonts w:hint="eastAsia" w:cs="Arial"/>
          <w:bCs/>
          <w:sz w:val="24"/>
          <w:szCs w:val="24"/>
        </w:rPr>
        <w:t>hitchhiking event</w:t>
      </w:r>
      <w:r>
        <w:rPr>
          <w:rFonts w:cs="Arial"/>
          <w:bCs/>
          <w:sz w:val="24"/>
          <w:szCs w:val="24"/>
        </w:rPr>
        <w:t xml:space="preserve"> (Fig. 2). </w:t>
      </w:r>
      <w:r>
        <w:rPr>
          <w:rFonts w:hint="eastAsia" w:cs="Arial"/>
          <w:bCs/>
          <w:sz w:val="24"/>
          <w:szCs w:val="24"/>
        </w:rPr>
        <w:t xml:space="preserve">First, ants </w:t>
      </w:r>
      <w:r>
        <w:rPr>
          <w:rFonts w:cs="Arial"/>
          <w:bCs/>
          <w:sz w:val="24"/>
          <w:szCs w:val="24"/>
        </w:rPr>
        <w:t>need to</w:t>
      </w:r>
      <w:r>
        <w:rPr>
          <w:rFonts w:hint="eastAsia" w:cs="Arial"/>
          <w:bCs/>
          <w:sz w:val="24"/>
          <w:szCs w:val="24"/>
        </w:rPr>
        <w:t xml:space="preserve"> </w:t>
      </w:r>
      <w:r>
        <w:rPr>
          <w:rFonts w:cs="Arial"/>
          <w:bCs/>
          <w:sz w:val="24"/>
          <w:szCs w:val="24"/>
        </w:rPr>
        <w:t>encounter a</w:t>
      </w:r>
      <w:r>
        <w:rPr>
          <w:rFonts w:hint="eastAsia" w:cs="Arial"/>
          <w:bCs/>
          <w:sz w:val="24"/>
          <w:szCs w:val="24"/>
        </w:rPr>
        <w:t xml:space="preserve"> vehicle</w:t>
      </w:r>
      <w:r>
        <w:rPr>
          <w:rFonts w:cs="Arial"/>
          <w:bCs/>
          <w:sz w:val="24"/>
          <w:szCs w:val="24"/>
        </w:rPr>
        <w:t xml:space="preserve">, which largely </w:t>
      </w:r>
      <w:r>
        <w:rPr>
          <w:rFonts w:hint="eastAsia" w:cs="Arial"/>
          <w:bCs/>
          <w:sz w:val="24"/>
          <w:szCs w:val="24"/>
        </w:rPr>
        <w:t>depend</w:t>
      </w:r>
      <w:r>
        <w:rPr>
          <w:rFonts w:cs="Arial"/>
          <w:bCs/>
          <w:sz w:val="24"/>
          <w:szCs w:val="24"/>
        </w:rPr>
        <w:t>s</w:t>
      </w:r>
      <w:r>
        <w:rPr>
          <w:rFonts w:hint="eastAsia" w:cs="Arial"/>
          <w:bCs/>
          <w:sz w:val="24"/>
          <w:szCs w:val="24"/>
        </w:rPr>
        <w:t xml:space="preserve"> on the</w:t>
      </w:r>
      <w:r>
        <w:rPr>
          <w:rFonts w:cs="Arial"/>
          <w:bCs/>
          <w:sz w:val="24"/>
          <w:szCs w:val="24"/>
        </w:rPr>
        <w:t>ir</w:t>
      </w:r>
      <w:r>
        <w:rPr>
          <w:rFonts w:hint="eastAsia" w:cs="Arial"/>
          <w:bCs/>
          <w:sz w:val="24"/>
          <w:szCs w:val="24"/>
        </w:rPr>
        <w:t xml:space="preserve"> searching</w:t>
      </w:r>
      <w:r>
        <w:rPr>
          <w:rFonts w:cs="Arial"/>
          <w:bCs/>
          <w:sz w:val="24"/>
          <w:szCs w:val="24"/>
        </w:rPr>
        <w:t>/exploratory behavior</w:t>
      </w:r>
      <w:r>
        <w:rPr>
          <w:rFonts w:hint="eastAsia" w:cs="Arial"/>
          <w:bCs/>
          <w:sz w:val="24"/>
          <w:szCs w:val="24"/>
        </w:rPr>
        <w:t xml:space="preserve">. </w:t>
      </w:r>
      <w:r>
        <w:rPr>
          <w:rFonts w:cs="Arial"/>
          <w:bCs/>
          <w:sz w:val="24"/>
          <w:szCs w:val="24"/>
        </w:rPr>
        <w:t xml:space="preserve">More hitchhiking cases were reported in spring and summer compared to fall and winter (Fig. S2), consistent with ants generally foraging more actively under warmer conditions (Parr and Bishop 2022). Moreover, interactions between human behavior and ant habitats may lead to a higher probability of ants encountering vehicles. </w:t>
      </w:r>
      <w:r>
        <w:rPr>
          <w:rFonts w:hint="eastAsia" w:cs="Arial"/>
          <w:bCs/>
          <w:sz w:val="24"/>
          <w:szCs w:val="24"/>
        </w:rPr>
        <w:t>F</w:t>
      </w:r>
      <w:r>
        <w:rPr>
          <w:rFonts w:cs="Arial"/>
          <w:bCs/>
          <w:sz w:val="24"/>
          <w:szCs w:val="24"/>
        </w:rPr>
        <w:t>or example, arboreal ants typically exhibit frequent foraging activities and territorial patrolling around their nesting trees because of resource limitations in the canopies (particularly nitrogen availability)</w:t>
      </w:r>
      <w:r>
        <w:rPr>
          <w:rFonts w:hint="eastAsia" w:cs="Arial"/>
          <w:bCs/>
          <w:sz w:val="24"/>
          <w:szCs w:val="24"/>
        </w:rPr>
        <w:t xml:space="preserve"> </w:t>
      </w:r>
      <w:r>
        <w:rPr>
          <w:rFonts w:cs="Arial"/>
          <w:bCs/>
          <w:sz w:val="24"/>
          <w:szCs w:val="24"/>
        </w:rPr>
        <w:t>(Hashimoto et al. 2010). As vehicle operators often prefer parking sites with tree cover (especially during the warmer seasons), arboreal ants’ encounter with vehicles can be largely increased. In fact, a large portion of our records involved the vehicles’ surface coming into contact with the leaves and twigs of nearby trees, which serve as a physical pathway for ants to move onto the vehicles.</w:t>
      </w:r>
    </w:p>
    <w:p>
      <w:pPr>
        <w:spacing w:line="480" w:lineRule="auto"/>
        <w:ind w:firstLine="720"/>
        <w:jc w:val="left"/>
        <w:rPr>
          <w:rFonts w:cs="Arial"/>
          <w:bCs/>
          <w:sz w:val="24"/>
          <w:szCs w:val="24"/>
        </w:rPr>
      </w:pPr>
      <w:r>
        <w:rPr>
          <w:rFonts w:hint="eastAsia" w:cs="Arial"/>
          <w:bCs/>
          <w:sz w:val="24"/>
          <w:szCs w:val="24"/>
        </w:rPr>
        <w:t xml:space="preserve">Second, ants need </w:t>
      </w:r>
      <w:r>
        <w:rPr>
          <w:rFonts w:cs="Arial"/>
          <w:bCs/>
          <w:sz w:val="24"/>
          <w:szCs w:val="24"/>
        </w:rPr>
        <w:t xml:space="preserve">to </w:t>
      </w:r>
      <w:r>
        <w:rPr>
          <w:rFonts w:hint="eastAsia" w:cs="Arial"/>
          <w:bCs/>
          <w:sz w:val="24"/>
          <w:szCs w:val="24"/>
        </w:rPr>
        <w:t>climb</w:t>
      </w:r>
      <w:r>
        <w:rPr>
          <w:rFonts w:cs="Arial"/>
          <w:bCs/>
          <w:sz w:val="24"/>
          <w:szCs w:val="24"/>
        </w:rPr>
        <w:t xml:space="preserve"> or hold</w:t>
      </w:r>
      <w:r>
        <w:rPr>
          <w:rFonts w:hint="eastAsia" w:cs="Arial"/>
          <w:bCs/>
          <w:sz w:val="24"/>
          <w:szCs w:val="24"/>
        </w:rPr>
        <w:t xml:space="preserve"> onto </w:t>
      </w:r>
      <w:r>
        <w:rPr>
          <w:rFonts w:cs="Arial"/>
          <w:bCs/>
          <w:sz w:val="24"/>
          <w:szCs w:val="24"/>
        </w:rPr>
        <w:t xml:space="preserve">the </w:t>
      </w:r>
      <w:r>
        <w:rPr>
          <w:rFonts w:hint="eastAsia" w:cs="Arial"/>
          <w:bCs/>
          <w:sz w:val="24"/>
          <w:szCs w:val="24"/>
        </w:rPr>
        <w:t>vehicle</w:t>
      </w:r>
      <w:r>
        <w:rPr>
          <w:rFonts w:cs="Arial"/>
          <w:bCs/>
          <w:sz w:val="24"/>
          <w:szCs w:val="24"/>
        </w:rPr>
        <w:t xml:space="preserve"> after locating it</w:t>
      </w:r>
      <w:r>
        <w:rPr>
          <w:rFonts w:hint="eastAsia" w:cs="Arial"/>
          <w:bCs/>
          <w:sz w:val="24"/>
          <w:szCs w:val="24"/>
        </w:rPr>
        <w:t>. The</w:t>
      </w:r>
      <w:r>
        <w:rPr>
          <w:rFonts w:cs="Arial"/>
          <w:bCs/>
          <w:sz w:val="24"/>
          <w:szCs w:val="24"/>
        </w:rPr>
        <w:t xml:space="preserve"> m</w:t>
      </w:r>
      <w:r>
        <w:rPr>
          <w:rFonts w:hint="eastAsia" w:cs="Arial"/>
          <w:bCs/>
          <w:sz w:val="24"/>
          <w:szCs w:val="24"/>
        </w:rPr>
        <w:t>etallic paint</w:t>
      </w:r>
      <w:r>
        <w:rPr>
          <w:rFonts w:cs="Arial"/>
          <w:bCs/>
          <w:sz w:val="24"/>
          <w:szCs w:val="24"/>
        </w:rPr>
        <w:t xml:space="preserve"> on vehicle surface is </w:t>
      </w:r>
      <w:r>
        <w:rPr>
          <w:rFonts w:hint="eastAsia" w:cs="Arial"/>
          <w:bCs/>
          <w:sz w:val="24"/>
          <w:szCs w:val="24"/>
        </w:rPr>
        <w:t>slippery</w:t>
      </w:r>
      <w:r>
        <w:rPr>
          <w:rFonts w:cs="Arial"/>
          <w:bCs/>
          <w:sz w:val="24"/>
          <w:szCs w:val="24"/>
        </w:rPr>
        <w:t xml:space="preserve"> and may potentially select for </w:t>
      </w:r>
      <w:r>
        <w:rPr>
          <w:rFonts w:hint="eastAsia" w:cs="Arial"/>
          <w:bCs/>
          <w:sz w:val="24"/>
          <w:szCs w:val="24"/>
        </w:rPr>
        <w:t>species with good climbing</w:t>
      </w:r>
      <w:r>
        <w:rPr>
          <w:rFonts w:cs="Arial"/>
          <w:bCs/>
          <w:sz w:val="24"/>
          <w:szCs w:val="24"/>
        </w:rPr>
        <w:t>/gripping</w:t>
      </w:r>
      <w:r>
        <w:rPr>
          <w:rFonts w:hint="eastAsia" w:cs="Arial"/>
          <w:bCs/>
          <w:sz w:val="24"/>
          <w:szCs w:val="24"/>
        </w:rPr>
        <w:t xml:space="preserve"> abilit</w:t>
      </w:r>
      <w:r>
        <w:rPr>
          <w:rFonts w:cs="Arial"/>
          <w:bCs/>
          <w:sz w:val="24"/>
          <w:szCs w:val="24"/>
        </w:rPr>
        <w:t>ies</w:t>
      </w:r>
      <w:r>
        <w:rPr>
          <w:rFonts w:hint="eastAsia" w:cs="Arial"/>
          <w:bCs/>
          <w:sz w:val="24"/>
          <w:szCs w:val="24"/>
        </w:rPr>
        <w:t xml:space="preserve">. </w:t>
      </w:r>
      <w:r>
        <w:rPr>
          <w:rFonts w:cs="Arial"/>
          <w:bCs/>
          <w:sz w:val="24"/>
          <w:szCs w:val="24"/>
        </w:rPr>
        <w:t>The climbing and moving performance of ants is determined by the</w:t>
      </w:r>
      <w:r>
        <w:rPr>
          <w:rFonts w:hint="eastAsia" w:cs="Arial"/>
          <w:bCs/>
          <w:sz w:val="24"/>
          <w:szCs w:val="24"/>
        </w:rPr>
        <w:t xml:space="preserve"> morpholog</w:t>
      </w:r>
      <w:r>
        <w:rPr>
          <w:rFonts w:cs="Arial"/>
          <w:bCs/>
          <w:sz w:val="24"/>
          <w:szCs w:val="24"/>
        </w:rPr>
        <w:t>ical characteristics of leg segments (Beutel et al. 2020). Arboreal ants have hooked pretarsal claws, well-developed adhesive pads, and fine tarsal hairs, allowing them to walk on smooth vertical substrates. Ground-dwelling ants, on the contrary, are less capable of moving on smooth surface such as vehicle paint because of their straight pretarsal claws and the lack of adhesive pads and tarsal hairs (Orivel et al. 2001).</w:t>
      </w:r>
    </w:p>
    <w:p>
      <w:pPr>
        <w:spacing w:line="480" w:lineRule="auto"/>
        <w:ind w:firstLine="720"/>
        <w:jc w:val="left"/>
        <w:rPr>
          <w:rFonts w:cs="Arial"/>
          <w:bCs/>
          <w:sz w:val="24"/>
          <w:szCs w:val="24"/>
        </w:rPr>
      </w:pPr>
      <w:r>
        <w:rPr>
          <w:rFonts w:hint="eastAsia" w:cs="Arial"/>
          <w:bCs/>
          <w:sz w:val="24"/>
          <w:szCs w:val="24"/>
        </w:rPr>
        <w:t xml:space="preserve">Third, </w:t>
      </w:r>
      <w:r>
        <w:rPr>
          <w:rFonts w:cs="Arial"/>
          <w:bCs/>
          <w:sz w:val="24"/>
          <w:szCs w:val="24"/>
        </w:rPr>
        <w:t xml:space="preserve">the </w:t>
      </w:r>
      <w:r>
        <w:rPr>
          <w:rFonts w:hint="eastAsia" w:cs="Arial"/>
          <w:bCs/>
          <w:sz w:val="24"/>
          <w:szCs w:val="24"/>
        </w:rPr>
        <w:t xml:space="preserve">temperature </w:t>
      </w:r>
      <w:r>
        <w:rPr>
          <w:rFonts w:cs="Arial"/>
          <w:bCs/>
          <w:sz w:val="24"/>
          <w:szCs w:val="24"/>
        </w:rPr>
        <w:t>on</w:t>
      </w:r>
      <w:r>
        <w:rPr>
          <w:rFonts w:hint="eastAsia" w:cs="Arial"/>
          <w:bCs/>
          <w:sz w:val="24"/>
          <w:szCs w:val="24"/>
        </w:rPr>
        <w:t xml:space="preserve"> the </w:t>
      </w:r>
      <w:r>
        <w:rPr>
          <w:rFonts w:cs="Arial"/>
          <w:bCs/>
          <w:sz w:val="24"/>
          <w:szCs w:val="24"/>
        </w:rPr>
        <w:t>surface and</w:t>
      </w:r>
      <w:r>
        <w:rPr>
          <w:rFonts w:hint="eastAsia" w:cs="Arial"/>
          <w:bCs/>
          <w:sz w:val="24"/>
          <w:szCs w:val="24"/>
        </w:rPr>
        <w:t xml:space="preserve"> in the interior of </w:t>
      </w:r>
      <w:r>
        <w:rPr>
          <w:rFonts w:cs="Arial"/>
          <w:bCs/>
          <w:sz w:val="24"/>
          <w:szCs w:val="24"/>
        </w:rPr>
        <w:t xml:space="preserve">the </w:t>
      </w:r>
      <w:r>
        <w:rPr>
          <w:rFonts w:hint="eastAsia" w:cs="Arial"/>
          <w:bCs/>
          <w:sz w:val="24"/>
          <w:szCs w:val="24"/>
        </w:rPr>
        <w:t>vehicle</w:t>
      </w:r>
      <w:r>
        <w:rPr>
          <w:rFonts w:cs="Arial"/>
          <w:bCs/>
          <w:sz w:val="24"/>
          <w:szCs w:val="24"/>
        </w:rPr>
        <w:t xml:space="preserve"> can increase dramatically when exposed to sunlight, especially in the summer, indicating the </w:t>
      </w:r>
      <w:r>
        <w:rPr>
          <w:rFonts w:hint="eastAsia" w:cs="Arial"/>
          <w:bCs/>
          <w:sz w:val="24"/>
          <w:szCs w:val="24"/>
        </w:rPr>
        <w:t>thermal toleranc</w:t>
      </w:r>
      <w:r>
        <w:rPr>
          <w:rFonts w:cs="Arial"/>
          <w:bCs/>
          <w:sz w:val="24"/>
          <w:szCs w:val="24"/>
        </w:rPr>
        <w:t xml:space="preserve">e of hitchhiking species may </w:t>
      </w:r>
      <w:r>
        <w:rPr>
          <w:rFonts w:hint="eastAsia" w:cs="Arial"/>
          <w:bCs/>
          <w:sz w:val="24"/>
          <w:szCs w:val="24"/>
        </w:rPr>
        <w:t>play</w:t>
      </w:r>
      <w:r>
        <w:rPr>
          <w:rFonts w:cs="Arial"/>
          <w:bCs/>
          <w:sz w:val="24"/>
          <w:szCs w:val="24"/>
        </w:rPr>
        <w:t xml:space="preserve"> </w:t>
      </w:r>
      <w:r>
        <w:rPr>
          <w:rFonts w:hint="eastAsia" w:cs="Arial"/>
          <w:bCs/>
          <w:sz w:val="24"/>
          <w:szCs w:val="24"/>
        </w:rPr>
        <w:t>a</w:t>
      </w:r>
      <w:r>
        <w:rPr>
          <w:rFonts w:cs="Arial"/>
          <w:bCs/>
          <w:sz w:val="24"/>
          <w:szCs w:val="24"/>
        </w:rPr>
        <w:t>n</w:t>
      </w:r>
      <w:r>
        <w:rPr>
          <w:rFonts w:hint="eastAsia" w:cs="Arial"/>
          <w:bCs/>
          <w:sz w:val="24"/>
          <w:szCs w:val="24"/>
        </w:rPr>
        <w:t xml:space="preserve"> </w:t>
      </w:r>
      <w:r>
        <w:rPr>
          <w:rFonts w:cs="Arial"/>
          <w:bCs/>
          <w:sz w:val="24"/>
          <w:szCs w:val="24"/>
        </w:rPr>
        <w:t>important</w:t>
      </w:r>
      <w:r>
        <w:rPr>
          <w:rFonts w:hint="eastAsia" w:cs="Arial"/>
          <w:bCs/>
          <w:sz w:val="24"/>
          <w:szCs w:val="24"/>
        </w:rPr>
        <w:t xml:space="preserve"> role in</w:t>
      </w:r>
      <w:r>
        <w:rPr>
          <w:rFonts w:cs="Arial"/>
          <w:bCs/>
          <w:sz w:val="24"/>
          <w:szCs w:val="24"/>
        </w:rPr>
        <w:t xml:space="preserve"> determining their colonization success (Nixon et al. 2019). Arboreal ants are generally more heat- and drought-tolerant than ground-dwelling ants are (Hood and Tschinkel 1990, Leahy et al. 2022), which could potentially translate into a higher probability of successful establishment at the destination due to better survival chance with high temperatures on or in the vehicle.</w:t>
      </w:r>
    </w:p>
    <w:p>
      <w:pPr>
        <w:pStyle w:val="28"/>
        <w:spacing w:line="480" w:lineRule="auto"/>
        <w:ind w:left="0" w:firstLine="720"/>
        <w:jc w:val="left"/>
        <w:rPr>
          <w:rFonts w:cs="Arial"/>
          <w:bCs/>
          <w:sz w:val="24"/>
          <w:szCs w:val="24"/>
        </w:rPr>
      </w:pPr>
      <w:ins w:id="205" w:author="Gen-Chang Hsu" w:date="2024-03-09T21:28:11Z">
        <w:r>
          <w:rPr>
            <w:rFonts w:hint="default" w:cs="Arial"/>
            <w:bCs/>
            <w:sz w:val="24"/>
            <w:szCs w:val="24"/>
            <w:lang w:val="en-US"/>
          </w:rPr>
          <w:t xml:space="preserve">It </w:t>
        </w:r>
      </w:ins>
      <w:ins w:id="206" w:author="Gen-Chang Hsu" w:date="2024-03-09T21:28:12Z">
        <w:r>
          <w:rPr>
            <w:rFonts w:hint="default" w:cs="Arial"/>
            <w:bCs/>
            <w:sz w:val="24"/>
            <w:szCs w:val="24"/>
            <w:lang w:val="en-US"/>
          </w:rPr>
          <w:t xml:space="preserve">is </w:t>
        </w:r>
      </w:ins>
      <w:ins w:id="207" w:author="Gen-Chang Hsu" w:date="2024-03-09T21:28:14Z">
        <w:r>
          <w:rPr>
            <w:rFonts w:hint="default" w:cs="Arial"/>
            <w:bCs/>
            <w:sz w:val="24"/>
            <w:szCs w:val="24"/>
            <w:lang w:val="en-US"/>
          </w:rPr>
          <w:t>like</w:t>
        </w:r>
      </w:ins>
      <w:ins w:id="208" w:author="Gen-Chang Hsu" w:date="2024-03-09T21:28:15Z">
        <w:r>
          <w:rPr>
            <w:rFonts w:hint="default" w:cs="Arial"/>
            <w:bCs/>
            <w:sz w:val="24"/>
            <w:szCs w:val="24"/>
            <w:lang w:val="en-US"/>
          </w:rPr>
          <w:t xml:space="preserve">ly </w:t>
        </w:r>
      </w:ins>
      <w:ins w:id="209" w:author="Gen-Chang Hsu" w:date="2024-03-09T21:28:16Z">
        <w:r>
          <w:rPr>
            <w:rFonts w:hint="default" w:cs="Arial"/>
            <w:bCs/>
            <w:sz w:val="24"/>
            <w:szCs w:val="24"/>
            <w:lang w:val="en-US"/>
          </w:rPr>
          <w:t xml:space="preserve">that </w:t>
        </w:r>
      </w:ins>
      <w:ins w:id="210" w:author="Gen-Chang Hsu" w:date="2024-03-09T21:28:30Z">
        <w:r>
          <w:rPr>
            <w:rFonts w:hint="default" w:cs="Arial"/>
            <w:bCs/>
            <w:sz w:val="24"/>
            <w:szCs w:val="24"/>
            <w:lang w:val="en-US"/>
          </w:rPr>
          <w:t>f</w:t>
        </w:r>
      </w:ins>
      <w:ins w:id="211" w:author="Gen-Chang Hsu" w:date="2024-03-09T21:28:08Z">
        <w:r>
          <w:rPr>
            <w:rFonts w:hint="default" w:cs="Arial"/>
            <w:bCs/>
            <w:sz w:val="24"/>
            <w:szCs w:val="24"/>
            <w:lang w:val="en-US"/>
          </w:rPr>
          <w:t>e</w:t>
        </w:r>
      </w:ins>
      <w:ins w:id="212" w:author="Gen-Chang Hsu" w:date="2024-03-09T21:28:09Z">
        <w:r>
          <w:rPr>
            <w:rFonts w:hint="default" w:cs="Arial"/>
            <w:bCs/>
            <w:sz w:val="24"/>
            <w:szCs w:val="24"/>
            <w:lang w:val="en-US"/>
          </w:rPr>
          <w:t>w</w:t>
        </w:r>
      </w:ins>
      <w:ins w:id="213" w:author="Gen-Chang Hsu" w:date="2024-03-09T21:24:45Z">
        <w:r>
          <w:rPr>
            <w:rFonts w:hint="default" w:cs="Arial"/>
            <w:bCs/>
            <w:sz w:val="24"/>
            <w:szCs w:val="24"/>
            <w:lang w:val="en-US"/>
          </w:rPr>
          <w:t xml:space="preserve"> vehicle owners would be aware of </w:t>
        </w:r>
      </w:ins>
      <w:ins w:id="214" w:author="Gen-Chang Hsu" w:date="2024-03-09T21:26:46Z">
        <w:r>
          <w:rPr>
            <w:rFonts w:hint="default" w:cs="Arial"/>
            <w:bCs/>
            <w:sz w:val="24"/>
            <w:szCs w:val="24"/>
            <w:lang w:val="en-US"/>
          </w:rPr>
          <w:t>ant</w:t>
        </w:r>
      </w:ins>
      <w:ins w:id="215" w:author="Gen-Chang Hsu" w:date="2024-03-09T21:26:47Z">
        <w:r>
          <w:rPr>
            <w:rFonts w:hint="default" w:cs="Arial"/>
            <w:bCs/>
            <w:sz w:val="24"/>
            <w:szCs w:val="24"/>
            <w:lang w:val="en-US"/>
          </w:rPr>
          <w:t xml:space="preserve"> hit</w:t>
        </w:r>
      </w:ins>
      <w:ins w:id="216" w:author="Gen-Chang Hsu" w:date="2024-03-09T21:26:48Z">
        <w:r>
          <w:rPr>
            <w:rFonts w:hint="default" w:cs="Arial"/>
            <w:bCs/>
            <w:sz w:val="24"/>
            <w:szCs w:val="24"/>
            <w:lang w:val="en-US"/>
          </w:rPr>
          <w:t>ch</w:t>
        </w:r>
      </w:ins>
      <w:ins w:id="217" w:author="Gen-Chang Hsu" w:date="2024-03-09T21:26:49Z">
        <w:r>
          <w:rPr>
            <w:rFonts w:hint="default" w:cs="Arial"/>
            <w:bCs/>
            <w:sz w:val="24"/>
            <w:szCs w:val="24"/>
            <w:lang w:val="en-US"/>
          </w:rPr>
          <w:t>h</w:t>
        </w:r>
      </w:ins>
      <w:ins w:id="218" w:author="Gen-Chang Hsu" w:date="2024-03-09T21:26:50Z">
        <w:r>
          <w:rPr>
            <w:rFonts w:hint="default" w:cs="Arial"/>
            <w:bCs/>
            <w:sz w:val="24"/>
            <w:szCs w:val="24"/>
            <w:lang w:val="en-US"/>
          </w:rPr>
          <w:t>iking</w:t>
        </w:r>
      </w:ins>
      <w:ins w:id="219" w:author="Gen-Chang Hsu" w:date="2024-03-09T21:26:52Z">
        <w:r>
          <w:rPr>
            <w:rFonts w:hint="default" w:cs="Arial"/>
            <w:bCs/>
            <w:sz w:val="24"/>
            <w:szCs w:val="24"/>
            <w:lang w:val="en-US"/>
          </w:rPr>
          <w:t xml:space="preserve"> </w:t>
        </w:r>
      </w:ins>
      <w:ins w:id="220" w:author="Gen-Chang Hsu" w:date="2024-03-09T21:26:54Z">
        <w:r>
          <w:rPr>
            <w:rFonts w:hint="default" w:cs="Arial"/>
            <w:bCs/>
            <w:sz w:val="24"/>
            <w:szCs w:val="24"/>
            <w:lang w:val="en-US"/>
          </w:rPr>
          <w:t>beha</w:t>
        </w:r>
      </w:ins>
      <w:ins w:id="221" w:author="Gen-Chang Hsu" w:date="2024-03-09T21:26:55Z">
        <w:r>
          <w:rPr>
            <w:rFonts w:hint="default" w:cs="Arial"/>
            <w:bCs/>
            <w:sz w:val="24"/>
            <w:szCs w:val="24"/>
            <w:lang w:val="en-US"/>
          </w:rPr>
          <w:t>vior</w:t>
        </w:r>
      </w:ins>
      <w:ins w:id="222" w:author="Gen-Chang Hsu" w:date="2024-03-09T21:24:45Z">
        <w:r>
          <w:rPr>
            <w:rFonts w:hint="default" w:cs="Arial"/>
            <w:bCs/>
            <w:sz w:val="24"/>
            <w:szCs w:val="24"/>
            <w:lang w:val="en-US"/>
          </w:rPr>
          <w:t>, and even few</w:t>
        </w:r>
      </w:ins>
      <w:ins w:id="223" w:author="Gen-Chang Hsu" w:date="2024-03-09T21:27:01Z">
        <w:r>
          <w:rPr>
            <w:rFonts w:hint="default" w:cs="Arial"/>
            <w:bCs/>
            <w:sz w:val="24"/>
            <w:szCs w:val="24"/>
            <w:lang w:val="en-US"/>
          </w:rPr>
          <w:t>er</w:t>
        </w:r>
      </w:ins>
      <w:ins w:id="224" w:author="Gen-Chang Hsu" w:date="2024-03-09T21:24:45Z">
        <w:r>
          <w:rPr>
            <w:rFonts w:hint="default" w:cs="Arial"/>
            <w:bCs/>
            <w:sz w:val="24"/>
            <w:szCs w:val="24"/>
            <w:lang w:val="en-US"/>
          </w:rPr>
          <w:t xml:space="preserve"> would post their observations to Facebook. </w:t>
        </w:r>
      </w:ins>
      <w:ins w:id="225" w:author="Gen-Chang Hsu" w:date="2024-03-09T21:29:58Z">
        <w:r>
          <w:rPr>
            <w:rFonts w:hint="default" w:cs="Arial"/>
            <w:bCs/>
            <w:sz w:val="24"/>
            <w:szCs w:val="24"/>
            <w:lang w:val="en-US"/>
          </w:rPr>
          <w:t>N</w:t>
        </w:r>
      </w:ins>
      <w:ins w:id="226" w:author="Gen-Chang Hsu" w:date="2024-03-09T21:29:59Z">
        <w:r>
          <w:rPr>
            <w:rFonts w:hint="default" w:cs="Arial"/>
            <w:bCs/>
            <w:sz w:val="24"/>
            <w:szCs w:val="24"/>
            <w:lang w:val="en-US"/>
          </w:rPr>
          <w:t>one</w:t>
        </w:r>
      </w:ins>
      <w:ins w:id="227" w:author="Gen-Chang Hsu" w:date="2024-03-09T21:30:00Z">
        <w:r>
          <w:rPr>
            <w:rFonts w:hint="default" w:cs="Arial"/>
            <w:bCs/>
            <w:sz w:val="24"/>
            <w:szCs w:val="24"/>
            <w:lang w:val="en-US"/>
          </w:rPr>
          <w:t>theles</w:t>
        </w:r>
      </w:ins>
      <w:ins w:id="228" w:author="Gen-Chang Hsu" w:date="2024-03-09T21:30:01Z">
        <w:r>
          <w:rPr>
            <w:rFonts w:hint="default" w:cs="Arial"/>
            <w:bCs/>
            <w:sz w:val="24"/>
            <w:szCs w:val="24"/>
            <w:lang w:val="en-US"/>
          </w:rPr>
          <w:t>s</w:t>
        </w:r>
      </w:ins>
      <w:ins w:id="229" w:author="Gen-Chang Hsu" w:date="2024-03-09T21:24:45Z">
        <w:r>
          <w:rPr>
            <w:rFonts w:hint="default" w:cs="Arial"/>
            <w:bCs/>
            <w:sz w:val="24"/>
            <w:szCs w:val="24"/>
            <w:lang w:val="en-US"/>
          </w:rPr>
          <w:t xml:space="preserve">, we were able to record 52 </w:t>
        </w:r>
      </w:ins>
      <w:ins w:id="230" w:author="Gen-Chang Hsu" w:date="2024-03-09T21:29:10Z">
        <w:r>
          <w:rPr>
            <w:rFonts w:hint="default" w:cs="Arial"/>
            <w:bCs/>
            <w:sz w:val="24"/>
            <w:szCs w:val="24"/>
            <w:lang w:val="en-US"/>
          </w:rPr>
          <w:t>hit</w:t>
        </w:r>
      </w:ins>
      <w:ins w:id="231" w:author="Gen-Chang Hsu" w:date="2024-03-09T21:29:11Z">
        <w:r>
          <w:rPr>
            <w:rFonts w:hint="default" w:cs="Arial"/>
            <w:bCs/>
            <w:sz w:val="24"/>
            <w:szCs w:val="24"/>
            <w:lang w:val="en-US"/>
          </w:rPr>
          <w:t>chhik</w:t>
        </w:r>
      </w:ins>
      <w:ins w:id="232" w:author="Gen-Chang Hsu" w:date="2024-03-09T21:29:12Z">
        <w:r>
          <w:rPr>
            <w:rFonts w:hint="default" w:cs="Arial"/>
            <w:bCs/>
            <w:sz w:val="24"/>
            <w:szCs w:val="24"/>
            <w:lang w:val="en-US"/>
          </w:rPr>
          <w:t xml:space="preserve">ing </w:t>
        </w:r>
      </w:ins>
      <w:ins w:id="233" w:author="Gen-Chang Hsu" w:date="2024-03-09T21:24:45Z">
        <w:r>
          <w:rPr>
            <w:rFonts w:hint="default" w:cs="Arial"/>
            <w:bCs/>
            <w:sz w:val="24"/>
            <w:szCs w:val="24"/>
            <w:lang w:val="en-US"/>
          </w:rPr>
          <w:t xml:space="preserve">cases over a </w:t>
        </w:r>
      </w:ins>
      <w:ins w:id="234" w:author="Gen-Chang Hsu" w:date="2024-03-09T21:29:49Z">
        <w:r>
          <w:rPr>
            <w:rFonts w:hint="default" w:cs="Arial"/>
            <w:bCs/>
            <w:sz w:val="24"/>
            <w:szCs w:val="24"/>
            <w:lang w:val="en-US"/>
          </w:rPr>
          <w:t>se</w:t>
        </w:r>
      </w:ins>
      <w:ins w:id="235" w:author="Gen-Chang Hsu" w:date="2024-03-09T21:29:50Z">
        <w:r>
          <w:rPr>
            <w:rFonts w:hint="default" w:cs="Arial"/>
            <w:bCs/>
            <w:sz w:val="24"/>
            <w:szCs w:val="24"/>
            <w:lang w:val="en-US"/>
          </w:rPr>
          <w:t>ven</w:t>
        </w:r>
      </w:ins>
      <w:ins w:id="236" w:author="Gen-Chang Hsu" w:date="2024-03-09T21:24:45Z">
        <w:r>
          <w:rPr>
            <w:rFonts w:hint="default" w:cs="Arial"/>
            <w:bCs/>
            <w:sz w:val="24"/>
            <w:szCs w:val="24"/>
            <w:lang w:val="en-US"/>
          </w:rPr>
          <w:t>-year period</w:t>
        </w:r>
      </w:ins>
      <w:ins w:id="237" w:author="Gen-Chang Hsu" w:date="2024-03-09T21:30:26Z">
        <w:r>
          <w:rPr>
            <w:rFonts w:hint="default" w:cs="Arial"/>
            <w:bCs/>
            <w:sz w:val="24"/>
            <w:szCs w:val="24"/>
            <w:lang w:val="en-US"/>
          </w:rPr>
          <w:t>.</w:t>
        </w:r>
      </w:ins>
      <w:ins w:id="238" w:author="Gen-Chang Hsu" w:date="2024-03-09T21:24:45Z">
        <w:r>
          <w:rPr>
            <w:rFonts w:hint="default" w:cs="Arial"/>
            <w:bCs/>
            <w:sz w:val="24"/>
            <w:szCs w:val="24"/>
            <w:lang w:val="en-US"/>
          </w:rPr>
          <w:t xml:space="preserve"> </w:t>
        </w:r>
      </w:ins>
      <w:ins w:id="239" w:author="Gen-Chang Hsu" w:date="2024-03-09T21:30:28Z">
        <w:r>
          <w:rPr>
            <w:rFonts w:hint="default" w:cs="Arial"/>
            <w:bCs/>
            <w:sz w:val="24"/>
            <w:szCs w:val="24"/>
            <w:lang w:val="en-US"/>
          </w:rPr>
          <w:t>T</w:t>
        </w:r>
      </w:ins>
      <w:ins w:id="240" w:author="Gen-Chang Hsu" w:date="2024-03-09T21:24:45Z">
        <w:r>
          <w:rPr>
            <w:rFonts w:hint="default" w:cs="Arial"/>
            <w:bCs/>
            <w:sz w:val="24"/>
            <w:szCs w:val="24"/>
            <w:lang w:val="en-US"/>
          </w:rPr>
          <w:t>herefore</w:t>
        </w:r>
      </w:ins>
      <w:ins w:id="241" w:author="Gen-Chang Hsu" w:date="2024-03-09T21:30:35Z">
        <w:r>
          <w:rPr>
            <w:rFonts w:hint="default" w:cs="Arial"/>
            <w:bCs/>
            <w:sz w:val="24"/>
            <w:szCs w:val="24"/>
            <w:lang w:val="en-US"/>
          </w:rPr>
          <w:t>,</w:t>
        </w:r>
      </w:ins>
      <w:ins w:id="242" w:author="Gen-Chang Hsu" w:date="2024-03-09T21:24:45Z">
        <w:r>
          <w:rPr>
            <w:rFonts w:hint="default" w:cs="Arial"/>
            <w:bCs/>
            <w:sz w:val="24"/>
            <w:szCs w:val="24"/>
            <w:lang w:val="en-US"/>
          </w:rPr>
          <w:t xml:space="preserve"> </w:t>
        </w:r>
      </w:ins>
      <w:ins w:id="243" w:author="Gen-Chang Hsu" w:date="2024-03-09T21:30:54Z">
        <w:r>
          <w:rPr>
            <w:rFonts w:hint="default" w:cs="Arial"/>
            <w:bCs/>
            <w:sz w:val="24"/>
            <w:szCs w:val="24"/>
            <w:lang w:val="en-US"/>
          </w:rPr>
          <w:t>even though we were not able to estimate the frequency of</w:t>
        </w:r>
      </w:ins>
      <w:ins w:id="244" w:author="Gen-Chang Hsu" w:date="2024-03-09T21:31:04Z">
        <w:r>
          <w:rPr>
            <w:rFonts w:hint="default" w:cs="Arial"/>
            <w:bCs/>
            <w:sz w:val="24"/>
            <w:szCs w:val="24"/>
            <w:lang w:val="en-US"/>
          </w:rPr>
          <w:t xml:space="preserve"> </w:t>
        </w:r>
      </w:ins>
      <w:ins w:id="245" w:author="Gen-Chang Hsu" w:date="2024-03-09T21:31:05Z">
        <w:r>
          <w:rPr>
            <w:rFonts w:hint="default" w:cs="Arial"/>
            <w:bCs/>
            <w:sz w:val="24"/>
            <w:szCs w:val="24"/>
            <w:lang w:val="en-US"/>
          </w:rPr>
          <w:t xml:space="preserve">ant </w:t>
        </w:r>
      </w:ins>
      <w:ins w:id="246" w:author="Gen-Chang Hsu" w:date="2024-03-09T21:30:54Z">
        <w:r>
          <w:rPr>
            <w:rFonts w:hint="default" w:cs="Arial"/>
            <w:bCs/>
            <w:sz w:val="24"/>
            <w:szCs w:val="24"/>
            <w:lang w:val="en-US"/>
          </w:rPr>
          <w:t>hitchhiking</w:t>
        </w:r>
      </w:ins>
      <w:ins w:id="247" w:author="Gen-Chang Hsu" w:date="2024-03-09T21:31:16Z">
        <w:r>
          <w:rPr>
            <w:rFonts w:hint="default" w:cs="Arial"/>
            <w:bCs/>
            <w:sz w:val="24"/>
            <w:szCs w:val="24"/>
            <w:lang w:val="en-US"/>
          </w:rPr>
          <w:t xml:space="preserve"> i</w:t>
        </w:r>
      </w:ins>
      <w:ins w:id="248" w:author="Gen-Chang Hsu" w:date="2024-03-09T21:31:17Z">
        <w:r>
          <w:rPr>
            <w:rFonts w:hint="default" w:cs="Arial"/>
            <w:bCs/>
            <w:sz w:val="24"/>
            <w:szCs w:val="24"/>
            <w:lang w:val="en-US"/>
          </w:rPr>
          <w:t xml:space="preserve">n this </w:t>
        </w:r>
      </w:ins>
      <w:ins w:id="249" w:author="Gen-Chang Hsu" w:date="2024-03-09T21:31:18Z">
        <w:r>
          <w:rPr>
            <w:rFonts w:hint="default" w:cs="Arial"/>
            <w:bCs/>
            <w:sz w:val="24"/>
            <w:szCs w:val="24"/>
            <w:lang w:val="en-US"/>
          </w:rPr>
          <w:t>study</w:t>
        </w:r>
      </w:ins>
      <w:ins w:id="250" w:author="Gen-Chang Hsu" w:date="2024-03-09T21:31:15Z">
        <w:r>
          <w:rPr>
            <w:rFonts w:hint="default" w:cs="Arial"/>
            <w:bCs/>
            <w:sz w:val="24"/>
            <w:szCs w:val="24"/>
            <w:lang w:val="en-US"/>
          </w:rPr>
          <w:t xml:space="preserve">, </w:t>
        </w:r>
      </w:ins>
      <w:ins w:id="251" w:author="Gen-Chang Hsu" w:date="2024-03-09T21:24:45Z">
        <w:r>
          <w:rPr>
            <w:rFonts w:hint="default" w:cs="Arial"/>
            <w:bCs/>
            <w:sz w:val="24"/>
            <w:szCs w:val="24"/>
            <w:lang w:val="en-US"/>
          </w:rPr>
          <w:t xml:space="preserve">we believe that </w:t>
        </w:r>
      </w:ins>
      <w:ins w:id="252" w:author="Gen-Chang Hsu" w:date="2024-03-09T21:31:25Z">
        <w:r>
          <w:rPr>
            <w:rFonts w:hint="default" w:cs="Arial"/>
            <w:bCs/>
            <w:sz w:val="24"/>
            <w:szCs w:val="24"/>
            <w:lang w:val="en-US"/>
          </w:rPr>
          <w:t>this</w:t>
        </w:r>
      </w:ins>
      <w:ins w:id="253" w:author="Gen-Chang Hsu" w:date="2024-03-09T21:31:26Z">
        <w:r>
          <w:rPr>
            <w:rFonts w:hint="default" w:cs="Arial"/>
            <w:bCs/>
            <w:sz w:val="24"/>
            <w:szCs w:val="24"/>
            <w:lang w:val="en-US"/>
          </w:rPr>
          <w:t xml:space="preserve"> </w:t>
        </w:r>
      </w:ins>
      <w:ins w:id="254" w:author="Gen-Chang Hsu" w:date="2024-03-09T21:31:28Z">
        <w:r>
          <w:rPr>
            <w:rFonts w:hint="default" w:cs="Arial"/>
            <w:bCs/>
            <w:sz w:val="24"/>
            <w:szCs w:val="24"/>
            <w:lang w:val="en-US"/>
          </w:rPr>
          <w:t>phenom</w:t>
        </w:r>
      </w:ins>
      <w:ins w:id="255" w:author="Gen-Chang Hsu" w:date="2024-03-09T21:31:50Z">
        <w:r>
          <w:rPr>
            <w:rFonts w:hint="default" w:cs="Arial"/>
            <w:bCs/>
            <w:sz w:val="24"/>
            <w:szCs w:val="24"/>
            <w:lang w:val="en-US"/>
          </w:rPr>
          <w:t>e</w:t>
        </w:r>
      </w:ins>
      <w:ins w:id="256" w:author="Gen-Chang Hsu" w:date="2024-03-09T21:31:33Z">
        <w:r>
          <w:rPr>
            <w:rFonts w:hint="default" w:cs="Arial"/>
            <w:bCs/>
            <w:sz w:val="24"/>
            <w:szCs w:val="24"/>
            <w:lang w:val="en-US"/>
          </w:rPr>
          <w:t>no</w:t>
        </w:r>
      </w:ins>
      <w:ins w:id="257" w:author="Gen-Chang Hsu" w:date="2024-03-09T21:31:34Z">
        <w:r>
          <w:rPr>
            <w:rFonts w:hint="default" w:cs="Arial"/>
            <w:bCs/>
            <w:sz w:val="24"/>
            <w:szCs w:val="24"/>
            <w:lang w:val="en-US"/>
          </w:rPr>
          <w:t>n</w:t>
        </w:r>
      </w:ins>
      <w:ins w:id="258" w:author="Gen-Chang Hsu" w:date="2024-03-09T21:24:45Z">
        <w:r>
          <w:rPr>
            <w:rFonts w:hint="default" w:cs="Arial"/>
            <w:bCs/>
            <w:sz w:val="24"/>
            <w:szCs w:val="24"/>
            <w:lang w:val="en-US"/>
          </w:rPr>
          <w:t xml:space="preserve"> should be more common than what the number in our dataset suggests</w:t>
        </w:r>
      </w:ins>
      <w:ins w:id="259" w:author="Gen-Chang Hsu" w:date="2024-03-09T21:25:42Z">
        <w:r>
          <w:rPr>
            <w:rFonts w:hint="default" w:cs="Arial"/>
            <w:bCs/>
            <w:sz w:val="24"/>
            <w:szCs w:val="24"/>
            <w:lang w:val="en-US"/>
          </w:rPr>
          <w:t>.</w:t>
        </w:r>
      </w:ins>
      <w:ins w:id="260" w:author="Gen-Chang Hsu" w:date="2024-03-09T21:32:08Z">
        <w:r>
          <w:rPr>
            <w:rFonts w:hint="default" w:cs="Arial"/>
            <w:bCs/>
            <w:sz w:val="24"/>
            <w:szCs w:val="24"/>
            <w:lang w:val="en-US"/>
          </w:rPr>
          <w:t xml:space="preserve"> </w:t>
        </w:r>
      </w:ins>
      <w:r>
        <w:rPr>
          <w:rFonts w:hint="eastAsia" w:cs="Arial"/>
          <w:bCs/>
          <w:sz w:val="24"/>
          <w:szCs w:val="24"/>
        </w:rPr>
        <w:t xml:space="preserve">To our knowledge, this is the first report </w:t>
      </w:r>
      <w:r>
        <w:rPr>
          <w:rFonts w:cs="Arial"/>
          <w:bCs/>
          <w:sz w:val="24"/>
          <w:szCs w:val="24"/>
        </w:rPr>
        <w:t>profiling</w:t>
      </w:r>
      <w:r>
        <w:rPr>
          <w:rFonts w:hint="eastAsia" w:cs="Arial"/>
          <w:bCs/>
          <w:sz w:val="24"/>
          <w:szCs w:val="24"/>
        </w:rPr>
        <w:t xml:space="preserve"> </w:t>
      </w:r>
      <w:r>
        <w:rPr>
          <w:rFonts w:cs="Arial"/>
          <w:bCs/>
          <w:sz w:val="24"/>
          <w:szCs w:val="24"/>
        </w:rPr>
        <w:t xml:space="preserve">active </w:t>
      </w:r>
      <w:r>
        <w:rPr>
          <w:rFonts w:hint="eastAsia" w:cs="Arial"/>
          <w:bCs/>
          <w:sz w:val="24"/>
          <w:szCs w:val="24"/>
        </w:rPr>
        <w:t xml:space="preserve">ant </w:t>
      </w:r>
      <w:r>
        <w:rPr>
          <w:rFonts w:cs="Arial"/>
          <w:bCs/>
          <w:sz w:val="24"/>
          <w:szCs w:val="24"/>
        </w:rPr>
        <w:t>hitchhiking</w:t>
      </w:r>
      <w:r>
        <w:rPr>
          <w:rFonts w:hint="eastAsia" w:cs="Arial"/>
          <w:bCs/>
          <w:sz w:val="24"/>
          <w:szCs w:val="24"/>
        </w:rPr>
        <w:t xml:space="preserve"> </w:t>
      </w:r>
      <w:r>
        <w:rPr>
          <w:rFonts w:cs="Arial"/>
          <w:bCs/>
          <w:sz w:val="24"/>
          <w:szCs w:val="24"/>
        </w:rPr>
        <w:t>on vehicles via citizen science efforts, highlighting the importance of establishing a predictive framework for forecasting future hitchhikers based on behavioral, morphological, physiological, and ecological</w:t>
      </w:r>
      <w:r>
        <w:rPr>
          <w:rFonts w:hint="eastAsia" w:cs="Arial"/>
          <w:bCs/>
          <w:sz w:val="24"/>
          <w:szCs w:val="24"/>
        </w:rPr>
        <w:t xml:space="preserve"> </w:t>
      </w:r>
      <w:r>
        <w:rPr>
          <w:rFonts w:cs="Arial"/>
          <w:bCs/>
          <w:sz w:val="24"/>
          <w:szCs w:val="24"/>
        </w:rPr>
        <w:t>traits</w:t>
      </w:r>
      <w:r>
        <w:rPr>
          <w:rFonts w:hint="eastAsia" w:cs="Arial"/>
          <w:bCs/>
          <w:sz w:val="24"/>
          <w:szCs w:val="24"/>
        </w:rPr>
        <w:t xml:space="preserve"> of </w:t>
      </w:r>
      <w:r>
        <w:rPr>
          <w:rFonts w:cs="Arial"/>
          <w:bCs/>
          <w:sz w:val="24"/>
          <w:szCs w:val="24"/>
        </w:rPr>
        <w:t xml:space="preserve">ant </w:t>
      </w:r>
      <w:r>
        <w:rPr>
          <w:rFonts w:hint="eastAsia" w:cs="Arial"/>
          <w:bCs/>
          <w:sz w:val="24"/>
          <w:szCs w:val="24"/>
        </w:rPr>
        <w:t>species</w:t>
      </w:r>
      <w:r>
        <w:rPr>
          <w:rFonts w:cs="Arial"/>
          <w:bCs/>
          <w:sz w:val="24"/>
          <w:szCs w:val="24"/>
        </w:rPr>
        <w:t xml:space="preserve">. Such a framework will help facilitate the development of effective </w:t>
      </w:r>
      <w:r>
        <w:rPr>
          <w:rFonts w:hint="eastAsia" w:cs="Arial"/>
          <w:bCs/>
          <w:sz w:val="24"/>
          <w:szCs w:val="24"/>
        </w:rPr>
        <w:t xml:space="preserve">management strategies </w:t>
      </w:r>
      <w:r>
        <w:rPr>
          <w:rFonts w:cs="Arial"/>
          <w:bCs/>
          <w:sz w:val="24"/>
          <w:szCs w:val="24"/>
        </w:rPr>
        <w:t>for</w:t>
      </w:r>
      <w:r>
        <w:rPr>
          <w:rFonts w:hint="eastAsia" w:cs="Arial"/>
          <w:bCs/>
          <w:sz w:val="24"/>
          <w:szCs w:val="24"/>
        </w:rPr>
        <w:t xml:space="preserve"> </w:t>
      </w:r>
      <w:r>
        <w:rPr>
          <w:rFonts w:cs="Arial"/>
          <w:bCs/>
          <w:sz w:val="24"/>
          <w:szCs w:val="24"/>
        </w:rPr>
        <w:t>mitigating</w:t>
      </w:r>
      <w:r>
        <w:rPr>
          <w:rFonts w:hint="eastAsia" w:cs="Arial"/>
          <w:bCs/>
          <w:sz w:val="24"/>
          <w:szCs w:val="24"/>
        </w:rPr>
        <w:t xml:space="preserve"> </w:t>
      </w:r>
      <w:r>
        <w:rPr>
          <w:rFonts w:cs="Arial"/>
          <w:bCs/>
          <w:sz w:val="24"/>
          <w:szCs w:val="24"/>
        </w:rPr>
        <w:t xml:space="preserve">ant </w:t>
      </w:r>
      <w:r>
        <w:rPr>
          <w:rFonts w:hint="eastAsia" w:cs="Arial"/>
          <w:bCs/>
          <w:sz w:val="24"/>
          <w:szCs w:val="24"/>
        </w:rPr>
        <w:t>invasions</w:t>
      </w:r>
      <w:r>
        <w:rPr>
          <w:rFonts w:cs="Arial"/>
          <w:bCs/>
          <w:sz w:val="24"/>
          <w:szCs w:val="24"/>
        </w:rPr>
        <w:t xml:space="preserve"> via active hitchhiking on vehicles.</w:t>
      </w:r>
    </w:p>
    <w:p>
      <w:pPr>
        <w:spacing w:line="480" w:lineRule="auto"/>
        <w:jc w:val="left"/>
        <w:rPr>
          <w:rFonts w:eastAsia="PMingLiU" w:cs="Arial"/>
          <w:b/>
          <w:iCs/>
          <w:sz w:val="24"/>
          <w:szCs w:val="24"/>
        </w:rPr>
      </w:pPr>
      <w:r>
        <w:rPr>
          <w:rFonts w:eastAsia="PMingLiU" w:cs="Arial"/>
          <w:b/>
          <w:bCs/>
          <w:sz w:val="24"/>
          <w:szCs w:val="24"/>
        </w:rPr>
        <w:t>References</w:t>
      </w:r>
    </w:p>
    <w:p>
      <w:pPr>
        <w:pStyle w:val="31"/>
        <w:spacing w:after="0" w:line="480" w:lineRule="auto"/>
        <w:ind w:left="720" w:hanging="720"/>
        <w:jc w:val="left"/>
        <w:rPr>
          <w:sz w:val="24"/>
          <w:szCs w:val="24"/>
        </w:rPr>
      </w:pPr>
      <w:r>
        <w:rPr>
          <w:sz w:val="24"/>
          <w:szCs w:val="24"/>
        </w:rPr>
        <w:t xml:space="preserve">Ansong, M., and C. Pickering. 2013. Are weeds hitchhiking a ride on your car? A systematic review of seed dispersal on cars. PLoS ONE </w:t>
      </w:r>
      <w:r>
        <w:rPr>
          <w:b/>
          <w:sz w:val="24"/>
          <w:szCs w:val="24"/>
        </w:rPr>
        <w:t>8</w:t>
      </w:r>
      <w:r>
        <w:rPr>
          <w:sz w:val="24"/>
          <w:szCs w:val="24"/>
        </w:rPr>
        <w:t>:e80275.</w:t>
      </w:r>
    </w:p>
    <w:p>
      <w:pPr>
        <w:pStyle w:val="31"/>
        <w:spacing w:after="0" w:line="480" w:lineRule="auto"/>
        <w:ind w:left="720" w:hanging="720"/>
        <w:jc w:val="left"/>
        <w:rPr>
          <w:sz w:val="24"/>
          <w:szCs w:val="24"/>
        </w:rPr>
      </w:pPr>
      <w:r>
        <w:rPr>
          <w:sz w:val="24"/>
          <w:szCs w:val="24"/>
        </w:rPr>
        <w:t>Auffret, A. G., J. Berg, and S. A. Cousins. 2014. The geography of human</w:t>
      </w:r>
      <w:r>
        <w:rPr>
          <w:rFonts w:ascii="Cambria Math" w:hAnsi="Cambria Math" w:cs="Cambria Math"/>
          <w:sz w:val="24"/>
          <w:szCs w:val="24"/>
        </w:rPr>
        <w:t>‐</w:t>
      </w:r>
      <w:r>
        <w:rPr>
          <w:sz w:val="24"/>
          <w:szCs w:val="24"/>
        </w:rPr>
        <w:t xml:space="preserve">mediated dispersal. Diversity and Distributions </w:t>
      </w:r>
      <w:r>
        <w:rPr>
          <w:b/>
          <w:sz w:val="24"/>
          <w:szCs w:val="24"/>
        </w:rPr>
        <w:t>20</w:t>
      </w:r>
      <w:r>
        <w:rPr>
          <w:sz w:val="24"/>
          <w:szCs w:val="24"/>
        </w:rPr>
        <w:t>:1450-1456.</w:t>
      </w:r>
    </w:p>
    <w:p>
      <w:pPr>
        <w:pStyle w:val="31"/>
        <w:spacing w:after="0" w:line="480" w:lineRule="auto"/>
        <w:ind w:left="720" w:hanging="720"/>
        <w:jc w:val="left"/>
        <w:rPr>
          <w:sz w:val="24"/>
          <w:szCs w:val="24"/>
        </w:rPr>
      </w:pPr>
      <w:r>
        <w:rPr>
          <w:sz w:val="24"/>
          <w:szCs w:val="24"/>
        </w:rPr>
        <w:t xml:space="preserve">Bertelsmeier, C., S. Ollier, A. Liebhold, and L. Keller. 2017. Recent human history governs global ant invasion dynamics. Nature Ecology and Evolution </w:t>
      </w:r>
      <w:r>
        <w:rPr>
          <w:b/>
          <w:sz w:val="24"/>
          <w:szCs w:val="24"/>
        </w:rPr>
        <w:t>1</w:t>
      </w:r>
      <w:r>
        <w:rPr>
          <w:sz w:val="24"/>
          <w:szCs w:val="24"/>
        </w:rPr>
        <w:t>:0184.</w:t>
      </w:r>
    </w:p>
    <w:p>
      <w:pPr>
        <w:pStyle w:val="31"/>
        <w:spacing w:after="0" w:line="480" w:lineRule="auto"/>
        <w:ind w:left="720" w:hanging="720"/>
        <w:jc w:val="left"/>
        <w:rPr>
          <w:sz w:val="24"/>
          <w:szCs w:val="24"/>
        </w:rPr>
      </w:pPr>
      <w:r>
        <w:rPr>
          <w:sz w:val="24"/>
          <w:szCs w:val="24"/>
        </w:rPr>
        <w:t xml:space="preserve">Beutel, R. G., A. Richter, R. A. Keller, F. Hita Garcia, Y. Matsumura, E. P. Economo, and S. N. Gorb. 2020. Distal leg structures of the </w:t>
      </w:r>
      <w:r>
        <w:rPr>
          <w:i/>
          <w:iCs/>
          <w:sz w:val="24"/>
          <w:szCs w:val="24"/>
        </w:rPr>
        <w:t>Aculeata</w:t>
      </w:r>
      <w:r>
        <w:rPr>
          <w:sz w:val="24"/>
          <w:szCs w:val="24"/>
        </w:rPr>
        <w:t xml:space="preserve"> (Hymenoptera): a comparative evolutionary study of </w:t>
      </w:r>
      <w:r>
        <w:rPr>
          <w:i/>
          <w:iCs/>
          <w:sz w:val="24"/>
          <w:szCs w:val="24"/>
        </w:rPr>
        <w:t>Sceliphron</w:t>
      </w:r>
      <w:r>
        <w:rPr>
          <w:sz w:val="24"/>
          <w:szCs w:val="24"/>
        </w:rPr>
        <w:t xml:space="preserve"> (Sphecidae) and </w:t>
      </w:r>
      <w:r>
        <w:rPr>
          <w:i/>
          <w:iCs/>
          <w:sz w:val="24"/>
          <w:szCs w:val="24"/>
        </w:rPr>
        <w:t>Formica</w:t>
      </w:r>
      <w:r>
        <w:rPr>
          <w:sz w:val="24"/>
          <w:szCs w:val="24"/>
        </w:rPr>
        <w:t xml:space="preserve"> (Formicidae). Journal of Morphology </w:t>
      </w:r>
      <w:r>
        <w:rPr>
          <w:b/>
          <w:sz w:val="24"/>
          <w:szCs w:val="24"/>
        </w:rPr>
        <w:t>281</w:t>
      </w:r>
      <w:r>
        <w:rPr>
          <w:sz w:val="24"/>
          <w:szCs w:val="24"/>
        </w:rPr>
        <w:t>:737-753.</w:t>
      </w:r>
    </w:p>
    <w:p>
      <w:pPr>
        <w:pStyle w:val="31"/>
        <w:spacing w:after="0" w:line="480" w:lineRule="auto"/>
        <w:ind w:left="720" w:hanging="720"/>
        <w:jc w:val="left"/>
        <w:rPr>
          <w:sz w:val="24"/>
          <w:szCs w:val="24"/>
        </w:rPr>
      </w:pPr>
      <w:r>
        <w:rPr>
          <w:sz w:val="24"/>
          <w:szCs w:val="24"/>
        </w:rPr>
        <w:t xml:space="preserve">Eritja, R., J. R. Palmer, D. Roiz, I. Sanpera-Calbet, and F. Bartumeus. 2017. Direct evidence of adult Aedes albopictus dispersal by car. Scientific Reports </w:t>
      </w:r>
      <w:r>
        <w:rPr>
          <w:b/>
          <w:sz w:val="24"/>
          <w:szCs w:val="24"/>
        </w:rPr>
        <w:t>7</w:t>
      </w:r>
      <w:r>
        <w:rPr>
          <w:sz w:val="24"/>
          <w:szCs w:val="24"/>
        </w:rPr>
        <w:t>:14399.</w:t>
      </w:r>
    </w:p>
    <w:p>
      <w:pPr>
        <w:pStyle w:val="31"/>
        <w:spacing w:after="0" w:line="480" w:lineRule="auto"/>
        <w:ind w:left="720" w:hanging="720"/>
        <w:jc w:val="left"/>
        <w:rPr>
          <w:sz w:val="24"/>
          <w:szCs w:val="24"/>
        </w:rPr>
      </w:pPr>
      <w:r>
        <w:rPr>
          <w:sz w:val="24"/>
          <w:szCs w:val="24"/>
        </w:rPr>
        <w:t xml:space="preserve">Gippet, J. M., A. M. Liebhold, G. Fenn-Moltu, and C. Bertelsmeier. 2019. Human-mediated dispersal in insects. Current Opinion in Insect Science </w:t>
      </w:r>
      <w:r>
        <w:rPr>
          <w:b/>
          <w:sz w:val="24"/>
          <w:szCs w:val="24"/>
        </w:rPr>
        <w:t>35</w:t>
      </w:r>
      <w:r>
        <w:rPr>
          <w:sz w:val="24"/>
          <w:szCs w:val="24"/>
        </w:rPr>
        <w:t>:96-102.</w:t>
      </w:r>
    </w:p>
    <w:p>
      <w:pPr>
        <w:pStyle w:val="31"/>
        <w:spacing w:after="0" w:line="480" w:lineRule="auto"/>
        <w:ind w:left="720" w:hanging="720"/>
        <w:jc w:val="left"/>
        <w:rPr>
          <w:sz w:val="24"/>
          <w:szCs w:val="24"/>
        </w:rPr>
      </w:pPr>
      <w:r>
        <w:rPr>
          <w:sz w:val="24"/>
          <w:szCs w:val="24"/>
        </w:rPr>
        <w:t xml:space="preserve">Gray, D. R. 2017. Risk analysis of the invasion pathway of the Asian gypsy moth: a known forest invader. Biological Invasions </w:t>
      </w:r>
      <w:r>
        <w:rPr>
          <w:b/>
          <w:sz w:val="24"/>
          <w:szCs w:val="24"/>
        </w:rPr>
        <w:t>19</w:t>
      </w:r>
      <w:r>
        <w:rPr>
          <w:sz w:val="24"/>
          <w:szCs w:val="24"/>
        </w:rPr>
        <w:t>:3259-3272.</w:t>
      </w:r>
    </w:p>
    <w:p>
      <w:pPr>
        <w:pStyle w:val="31"/>
        <w:spacing w:after="0" w:line="480" w:lineRule="auto"/>
        <w:ind w:left="720" w:hanging="720"/>
        <w:jc w:val="left"/>
        <w:rPr>
          <w:sz w:val="24"/>
          <w:szCs w:val="24"/>
        </w:rPr>
      </w:pPr>
      <w:r>
        <w:rPr>
          <w:sz w:val="24"/>
          <w:szCs w:val="24"/>
        </w:rPr>
        <w:t xml:space="preserve">Hashimoto, Y., Y. Morimoto, E. S. Widodo, M. Mohamed, and J. R. Fellowes. 2010. Vertical habitat use and foraging activities of arboreal and ground ants (Hymenoptera: Formicidae) in a Bornean tropical rainforest. Sociobiology </w:t>
      </w:r>
      <w:r>
        <w:rPr>
          <w:b/>
          <w:sz w:val="24"/>
          <w:szCs w:val="24"/>
        </w:rPr>
        <w:t>56</w:t>
      </w:r>
      <w:r>
        <w:rPr>
          <w:sz w:val="24"/>
          <w:szCs w:val="24"/>
        </w:rPr>
        <w:t>:435.</w:t>
      </w:r>
    </w:p>
    <w:p>
      <w:pPr>
        <w:pStyle w:val="31"/>
        <w:spacing w:after="0" w:line="480" w:lineRule="auto"/>
        <w:ind w:left="720" w:hanging="720"/>
        <w:jc w:val="left"/>
        <w:rPr>
          <w:sz w:val="24"/>
          <w:szCs w:val="24"/>
        </w:rPr>
      </w:pPr>
      <w:r>
        <w:rPr>
          <w:sz w:val="24"/>
          <w:szCs w:val="24"/>
        </w:rPr>
        <w:t xml:space="preserve">Holway, D. A., L. Lach, A. V. Suarez, N. D. Tsutsui, and T. J. Case. 2002. The causes and consequences of ant invasions. Annual Review of Ecology and Systematics </w:t>
      </w:r>
      <w:r>
        <w:rPr>
          <w:b/>
          <w:sz w:val="24"/>
          <w:szCs w:val="24"/>
        </w:rPr>
        <w:t>33</w:t>
      </w:r>
      <w:r>
        <w:rPr>
          <w:sz w:val="24"/>
          <w:szCs w:val="24"/>
        </w:rPr>
        <w:t>:181-233.</w:t>
      </w:r>
    </w:p>
    <w:p>
      <w:pPr>
        <w:pStyle w:val="31"/>
        <w:spacing w:after="0" w:line="480" w:lineRule="auto"/>
        <w:ind w:left="720" w:hanging="720"/>
        <w:jc w:val="left"/>
        <w:rPr>
          <w:sz w:val="24"/>
          <w:szCs w:val="24"/>
        </w:rPr>
      </w:pPr>
      <w:r>
        <w:rPr>
          <w:sz w:val="24"/>
          <w:szCs w:val="24"/>
        </w:rPr>
        <w:t xml:space="preserve">Hood, W. G., and W. R. Tschinkel. 1990. Desiccation resistance in arboreal and terrestrial ants. Physiological Entomology </w:t>
      </w:r>
      <w:r>
        <w:rPr>
          <w:b/>
          <w:sz w:val="24"/>
          <w:szCs w:val="24"/>
        </w:rPr>
        <w:t>15</w:t>
      </w:r>
      <w:r>
        <w:rPr>
          <w:sz w:val="24"/>
          <w:szCs w:val="24"/>
        </w:rPr>
        <w:t>:23-35.</w:t>
      </w:r>
    </w:p>
    <w:p>
      <w:pPr>
        <w:pStyle w:val="31"/>
        <w:spacing w:after="0" w:line="480" w:lineRule="auto"/>
        <w:ind w:left="720" w:hanging="720"/>
        <w:jc w:val="left"/>
        <w:rPr>
          <w:sz w:val="24"/>
          <w:szCs w:val="24"/>
        </w:rPr>
      </w:pPr>
      <w:r>
        <w:rPr>
          <w:sz w:val="24"/>
          <w:szCs w:val="24"/>
        </w:rPr>
        <w:t xml:space="preserve">Hsieh, T., K. Ma, and A. Chao. 2016. iNEXT: an R package for rarefaction and extrapolation of species diversity (Hill numbers). Methods in Ecology and Evolution </w:t>
      </w:r>
      <w:r>
        <w:rPr>
          <w:b/>
          <w:sz w:val="24"/>
          <w:szCs w:val="24"/>
        </w:rPr>
        <w:t>7</w:t>
      </w:r>
      <w:r>
        <w:rPr>
          <w:sz w:val="24"/>
          <w:szCs w:val="24"/>
        </w:rPr>
        <w:t>:1451-1456.</w:t>
      </w:r>
    </w:p>
    <w:p>
      <w:pPr>
        <w:pStyle w:val="31"/>
        <w:spacing w:after="0" w:line="480" w:lineRule="auto"/>
        <w:ind w:left="720" w:hanging="720"/>
        <w:jc w:val="left"/>
        <w:rPr>
          <w:sz w:val="24"/>
          <w:szCs w:val="24"/>
        </w:rPr>
      </w:pPr>
      <w:r>
        <w:rPr>
          <w:sz w:val="24"/>
          <w:szCs w:val="24"/>
        </w:rPr>
        <w:t xml:space="preserve">Hsu, F.-C., S.-P. Tseng, P.-W. Hsu, C.-W. Lu, C.-C. S. Yang, and C.-C. Lin. 2022. Introduction of a non-native lineage is linked to the recent black cocoa ant, </w:t>
      </w:r>
      <w:r>
        <w:rPr>
          <w:i/>
          <w:iCs/>
          <w:sz w:val="24"/>
          <w:szCs w:val="24"/>
        </w:rPr>
        <w:t>Dolichoderus thoracicus</w:t>
      </w:r>
      <w:r>
        <w:rPr>
          <w:sz w:val="24"/>
          <w:szCs w:val="24"/>
        </w:rPr>
        <w:t xml:space="preserve"> (Smith, 1860), outbreaks in Taiwan. Taiwania </w:t>
      </w:r>
      <w:r>
        <w:rPr>
          <w:b/>
          <w:sz w:val="24"/>
          <w:szCs w:val="24"/>
        </w:rPr>
        <w:t>67</w:t>
      </w:r>
      <w:r>
        <w:rPr>
          <w:sz w:val="24"/>
          <w:szCs w:val="24"/>
        </w:rPr>
        <w:t>:271-279.</w:t>
      </w:r>
    </w:p>
    <w:p>
      <w:pPr>
        <w:pStyle w:val="31"/>
        <w:spacing w:after="0" w:line="480" w:lineRule="auto"/>
        <w:ind w:left="720" w:hanging="720"/>
        <w:jc w:val="left"/>
        <w:rPr>
          <w:sz w:val="24"/>
          <w:szCs w:val="24"/>
        </w:rPr>
      </w:pPr>
      <w:r>
        <w:rPr>
          <w:sz w:val="24"/>
          <w:szCs w:val="24"/>
        </w:rPr>
        <w:t xml:space="preserve">Jetter, K., J. Hamilton, and J. Klotz. 2002. Eradication costs calculated: Red imported fire ants threaten agriculture, wildlife and homes. California Agriculture </w:t>
      </w:r>
      <w:r>
        <w:rPr>
          <w:b/>
          <w:sz w:val="24"/>
          <w:szCs w:val="24"/>
        </w:rPr>
        <w:t>56</w:t>
      </w:r>
      <w:r>
        <w:rPr>
          <w:sz w:val="24"/>
          <w:szCs w:val="24"/>
        </w:rPr>
        <w:t>:26-34.</w:t>
      </w:r>
    </w:p>
    <w:p>
      <w:pPr>
        <w:pStyle w:val="31"/>
        <w:spacing w:after="0" w:line="480" w:lineRule="auto"/>
        <w:ind w:left="720" w:hanging="720"/>
        <w:jc w:val="left"/>
        <w:rPr>
          <w:sz w:val="24"/>
          <w:szCs w:val="24"/>
        </w:rPr>
      </w:pPr>
      <w:r>
        <w:rPr>
          <w:sz w:val="24"/>
          <w:szCs w:val="24"/>
        </w:rPr>
        <w:t xml:space="preserve">Leahy, L., B. R. Scheffers, S. E. Williams, and A. N. Andersen. 2022. Arboreality drives heat tolerance while elevation drives cold tolerance in tropical rainforest ants. Ecology </w:t>
      </w:r>
      <w:r>
        <w:rPr>
          <w:b/>
          <w:sz w:val="24"/>
          <w:szCs w:val="24"/>
        </w:rPr>
        <w:t>103</w:t>
      </w:r>
      <w:r>
        <w:rPr>
          <w:sz w:val="24"/>
          <w:szCs w:val="24"/>
        </w:rPr>
        <w:t>:e03549.</w:t>
      </w:r>
    </w:p>
    <w:p>
      <w:pPr>
        <w:pStyle w:val="31"/>
        <w:spacing w:after="0" w:line="480" w:lineRule="auto"/>
        <w:ind w:left="720" w:hanging="720"/>
        <w:jc w:val="left"/>
        <w:rPr>
          <w:sz w:val="24"/>
          <w:szCs w:val="24"/>
        </w:rPr>
      </w:pPr>
      <w:r>
        <w:rPr>
          <w:sz w:val="24"/>
          <w:szCs w:val="24"/>
        </w:rPr>
        <w:t xml:space="preserve">Nixon, L. J., A. Tabb, W. R. Morrison, K. B. Rice, E. G. Brockerhoff, T. C. Leskey, C. van Koten, S. Goldson, and M. Rostás. 2019. Volatile release, mobility, and mortality of diapausing </w:t>
      </w:r>
      <w:r>
        <w:rPr>
          <w:i/>
          <w:iCs/>
          <w:sz w:val="24"/>
          <w:szCs w:val="24"/>
        </w:rPr>
        <w:t>Halyomorpha halys</w:t>
      </w:r>
      <w:r>
        <w:rPr>
          <w:sz w:val="24"/>
          <w:szCs w:val="24"/>
        </w:rPr>
        <w:t xml:space="preserve"> during simulated shipping movements and temperature changes. Journal of Pest Science </w:t>
      </w:r>
      <w:r>
        <w:rPr>
          <w:b/>
          <w:sz w:val="24"/>
          <w:szCs w:val="24"/>
        </w:rPr>
        <w:t>92</w:t>
      </w:r>
      <w:r>
        <w:rPr>
          <w:sz w:val="24"/>
          <w:szCs w:val="24"/>
        </w:rPr>
        <w:t>:633-641.</w:t>
      </w:r>
    </w:p>
    <w:p>
      <w:pPr>
        <w:pStyle w:val="31"/>
        <w:spacing w:after="0" w:line="480" w:lineRule="auto"/>
        <w:ind w:left="720" w:hanging="720"/>
        <w:jc w:val="left"/>
        <w:rPr>
          <w:sz w:val="24"/>
          <w:szCs w:val="24"/>
        </w:rPr>
      </w:pPr>
      <w:r>
        <w:rPr>
          <w:sz w:val="24"/>
          <w:szCs w:val="24"/>
        </w:rPr>
        <w:t xml:space="preserve">Orivel, J., M. Malherbe, and A. Dejean. 2001. Relationships between pretarsus morphology and arboreal life in ponerine ants of the genus </w:t>
      </w:r>
      <w:r>
        <w:rPr>
          <w:i/>
          <w:iCs/>
          <w:sz w:val="24"/>
          <w:szCs w:val="24"/>
        </w:rPr>
        <w:t>Pachycondyla</w:t>
      </w:r>
      <w:r>
        <w:rPr>
          <w:sz w:val="24"/>
          <w:szCs w:val="24"/>
        </w:rPr>
        <w:t xml:space="preserve"> (Formicidae: Ponerinae). Annals of the Entomological Society of America </w:t>
      </w:r>
      <w:r>
        <w:rPr>
          <w:b/>
          <w:sz w:val="24"/>
          <w:szCs w:val="24"/>
        </w:rPr>
        <w:t>94</w:t>
      </w:r>
      <w:r>
        <w:rPr>
          <w:sz w:val="24"/>
          <w:szCs w:val="24"/>
        </w:rPr>
        <w:t>:449-456.</w:t>
      </w:r>
    </w:p>
    <w:p>
      <w:pPr>
        <w:pStyle w:val="31"/>
        <w:spacing w:after="0" w:line="480" w:lineRule="auto"/>
        <w:ind w:left="720" w:hanging="720"/>
        <w:jc w:val="left"/>
        <w:rPr>
          <w:sz w:val="24"/>
          <w:szCs w:val="24"/>
        </w:rPr>
      </w:pPr>
      <w:r>
        <w:rPr>
          <w:sz w:val="24"/>
          <w:szCs w:val="24"/>
        </w:rPr>
        <w:t xml:space="preserve">Parr, C. L., and T. R. Bishop. 2022. The response of ants to climate change. Global Change Biology </w:t>
      </w:r>
      <w:r>
        <w:rPr>
          <w:b/>
          <w:sz w:val="24"/>
          <w:szCs w:val="24"/>
        </w:rPr>
        <w:t>28</w:t>
      </w:r>
      <w:r>
        <w:rPr>
          <w:sz w:val="24"/>
          <w:szCs w:val="24"/>
        </w:rPr>
        <w:t>:3188-3205.</w:t>
      </w:r>
    </w:p>
    <w:p>
      <w:pPr>
        <w:pStyle w:val="31"/>
        <w:spacing w:after="0" w:line="480" w:lineRule="auto"/>
        <w:ind w:left="720" w:hanging="720"/>
        <w:jc w:val="left"/>
        <w:rPr>
          <w:sz w:val="24"/>
          <w:szCs w:val="24"/>
        </w:rPr>
      </w:pPr>
      <w:r>
        <w:rPr>
          <w:sz w:val="24"/>
          <w:szCs w:val="24"/>
        </w:rPr>
        <w:t>Taylor, K., T. Brummer, M. L. Taper, A. Wing, and L. J. Rew. 2012. Human</w:t>
      </w:r>
      <w:r>
        <w:rPr>
          <w:rFonts w:ascii="Cambria Math" w:hAnsi="Cambria Math" w:cs="Cambria Math"/>
          <w:sz w:val="24"/>
          <w:szCs w:val="24"/>
        </w:rPr>
        <w:t>‐</w:t>
      </w:r>
      <w:r>
        <w:rPr>
          <w:sz w:val="24"/>
          <w:szCs w:val="24"/>
        </w:rPr>
        <w:t>mediated long</w:t>
      </w:r>
      <w:r>
        <w:rPr>
          <w:rFonts w:ascii="Cambria Math" w:hAnsi="Cambria Math" w:cs="Cambria Math"/>
          <w:sz w:val="24"/>
          <w:szCs w:val="24"/>
        </w:rPr>
        <w:t>‐</w:t>
      </w:r>
      <w:r>
        <w:rPr>
          <w:sz w:val="24"/>
          <w:szCs w:val="24"/>
        </w:rPr>
        <w:t xml:space="preserve">distance dispersal: an empirical evaluation of seed dispersal by vehicles. Diversity and Distributions </w:t>
      </w:r>
      <w:r>
        <w:rPr>
          <w:b/>
          <w:sz w:val="24"/>
          <w:szCs w:val="24"/>
        </w:rPr>
        <w:t>18</w:t>
      </w:r>
      <w:r>
        <w:rPr>
          <w:sz w:val="24"/>
          <w:szCs w:val="24"/>
        </w:rPr>
        <w:t>:942-951.</w:t>
      </w:r>
    </w:p>
    <w:p>
      <w:pPr>
        <w:pStyle w:val="31"/>
        <w:spacing w:after="0" w:line="480" w:lineRule="auto"/>
        <w:ind w:left="720" w:hanging="720"/>
        <w:jc w:val="left"/>
        <w:rPr>
          <w:sz w:val="24"/>
          <w:szCs w:val="24"/>
        </w:rPr>
      </w:pPr>
      <w:r>
        <w:rPr>
          <w:sz w:val="24"/>
          <w:szCs w:val="24"/>
        </w:rPr>
        <w:t>Vogt, J. T., and J. P. Kozlovac. 2006. Safety considerations for handling imported fire ants (</w:t>
      </w:r>
      <w:r>
        <w:rPr>
          <w:i/>
          <w:iCs/>
          <w:sz w:val="24"/>
          <w:szCs w:val="24"/>
        </w:rPr>
        <w:t>Solenopsis</w:t>
      </w:r>
      <w:r>
        <w:rPr>
          <w:sz w:val="24"/>
          <w:szCs w:val="24"/>
        </w:rPr>
        <w:t xml:space="preserve"> spp.) in the laboratory and field. Applied Biosafety </w:t>
      </w:r>
      <w:r>
        <w:rPr>
          <w:b/>
          <w:sz w:val="24"/>
          <w:szCs w:val="24"/>
        </w:rPr>
        <w:t>11</w:t>
      </w:r>
      <w:r>
        <w:rPr>
          <w:sz w:val="24"/>
          <w:szCs w:val="24"/>
        </w:rPr>
        <w:t>:88-97.</w:t>
      </w:r>
    </w:p>
    <w:p>
      <w:pPr>
        <w:pStyle w:val="31"/>
        <w:spacing w:line="480" w:lineRule="auto"/>
        <w:ind w:left="720" w:hanging="720"/>
        <w:jc w:val="left"/>
        <w:rPr>
          <w:sz w:val="24"/>
          <w:szCs w:val="24"/>
        </w:rPr>
      </w:pPr>
      <w:r>
        <w:rPr>
          <w:sz w:val="24"/>
          <w:szCs w:val="24"/>
        </w:rPr>
        <w:t xml:space="preserve">Yanoviak, S. P., Y. Munk, and R. Dudley. 2011. Evolution and ecology of directed aerial descent in arboreal ants. Integrative and Comparative Biology </w:t>
      </w:r>
      <w:r>
        <w:rPr>
          <w:b/>
          <w:sz w:val="24"/>
          <w:szCs w:val="24"/>
        </w:rPr>
        <w:t>51</w:t>
      </w:r>
      <w:r>
        <w:rPr>
          <w:sz w:val="24"/>
          <w:szCs w:val="24"/>
        </w:rPr>
        <w:t>:944-956.</w:t>
      </w:r>
      <w:r>
        <w:rPr>
          <w:color w:val="FF0000"/>
          <w:sz w:val="24"/>
          <w:szCs w:val="24"/>
        </w:rPr>
        <w:br w:type="page"/>
      </w:r>
    </w:p>
    <w:p>
      <w:pPr>
        <w:spacing w:line="480" w:lineRule="auto"/>
        <w:jc w:val="left"/>
        <w:rPr>
          <w:rFonts w:cs="Arial"/>
          <w:b/>
          <w:bCs/>
          <w:sz w:val="24"/>
          <w:szCs w:val="24"/>
        </w:rPr>
      </w:pPr>
      <w:r>
        <w:rPr>
          <w:rFonts w:cs="Arial"/>
          <w:b/>
          <w:bCs/>
          <w:sz w:val="24"/>
          <w:szCs w:val="24"/>
        </w:rPr>
        <w:t>Figures</w:t>
      </w:r>
    </w:p>
    <w:p>
      <w:pPr>
        <w:spacing w:line="480" w:lineRule="auto"/>
        <w:jc w:val="left"/>
        <w:rPr>
          <w:rFonts w:cs="Arial"/>
          <w:color w:val="FF0000"/>
          <w:sz w:val="24"/>
          <w:szCs w:val="24"/>
        </w:rPr>
      </w:pPr>
      <w:r>
        <w:rPr>
          <w:rFonts w:cs="Arial"/>
          <w:color w:val="FF0000"/>
          <w:sz w:val="24"/>
          <w:szCs w:val="24"/>
        </w:rPr>
        <w:drawing>
          <wp:inline distT="0" distB="0" distL="114300" distR="114300">
            <wp:extent cx="5207635" cy="3069590"/>
            <wp:effectExtent l="0" t="0" r="0" b="3810"/>
            <wp:docPr id="4" name="Picture 2" descr="C:\Users\genchanghsu\Desktop\2023_Ant_Hitchhiking_on_Vehicles_in_Taiwan\03_Outputs\Figures\Map.tif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genchanghsu\Desktop\2023_Ant_Hitchhiking_on_Vehicles_in_Taiwan\03_Outputs\Figures\Map.tifMap"/>
                    <pic:cNvPicPr>
                      <a:picLocks noChangeAspect="1"/>
                    </pic:cNvPicPr>
                  </pic:nvPicPr>
                  <pic:blipFill>
                    <a:blip r:embed="rId9"/>
                    <a:srcRect l="8" t="3899" r="8" b="17572"/>
                    <a:stretch>
                      <a:fillRect/>
                    </a:stretch>
                  </pic:blipFill>
                  <pic:spPr>
                    <a:xfrm>
                      <a:off x="0" y="0"/>
                      <a:ext cx="5209200" cy="3070187"/>
                    </a:xfrm>
                    <a:prstGeom prst="rect">
                      <a:avLst/>
                    </a:prstGeom>
                    <a:ln>
                      <a:noFill/>
                    </a:ln>
                  </pic:spPr>
                </pic:pic>
              </a:graphicData>
            </a:graphic>
          </wp:inline>
        </w:drawing>
      </w:r>
    </w:p>
    <w:p>
      <w:pPr>
        <w:jc w:val="left"/>
        <w:rPr>
          <w:rFonts w:cs="Arial"/>
          <w:sz w:val="24"/>
          <w:szCs w:val="24"/>
        </w:rPr>
      </w:pPr>
      <w:r>
        <w:rPr>
          <w:rFonts w:cs="Arial"/>
          <w:sz w:val="24"/>
          <w:szCs w:val="24"/>
        </w:rPr>
        <w:t>Figure 1. (a) Distribution and species of the ant hitchhiking cases; (b–</w:t>
      </w:r>
      <w:r>
        <w:rPr>
          <w:rFonts w:hint="eastAsia" w:cs="Arial"/>
          <w:sz w:val="24"/>
          <w:szCs w:val="24"/>
        </w:rPr>
        <w:t>c</w:t>
      </w:r>
      <w:r>
        <w:rPr>
          <w:rFonts w:cs="Arial"/>
          <w:sz w:val="24"/>
          <w:szCs w:val="24"/>
        </w:rPr>
        <w:t xml:space="preserve">) example </w:t>
      </w:r>
      <w:r>
        <w:rPr>
          <w:rFonts w:hint="eastAsia" w:cs="Arial"/>
          <w:sz w:val="24"/>
          <w:szCs w:val="24"/>
        </w:rPr>
        <w:t>p</w:t>
      </w:r>
      <w:r>
        <w:rPr>
          <w:rFonts w:cs="Arial"/>
          <w:sz w:val="24"/>
          <w:szCs w:val="24"/>
        </w:rPr>
        <w:t>hotos of ant hitchhiking on vehicles.</w:t>
      </w:r>
    </w:p>
    <w:p>
      <w:pPr>
        <w:jc w:val="left"/>
        <w:rPr>
          <w:rFonts w:cs="Arial"/>
          <w:color w:val="FF0000"/>
          <w:sz w:val="24"/>
          <w:szCs w:val="24"/>
        </w:rPr>
      </w:pPr>
      <w:r>
        <w:rPr>
          <w:rFonts w:cs="Arial"/>
          <w:color w:val="FF0000"/>
          <w:sz w:val="24"/>
          <w:szCs w:val="24"/>
        </w:rPr>
        <w:drawing>
          <wp:inline distT="0" distB="0" distL="114300" distR="114300">
            <wp:extent cx="4655820" cy="3491865"/>
            <wp:effectExtent l="0" t="0" r="5080" b="635"/>
            <wp:docPr id="3" name="Picture 3"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ustration"/>
                    <pic:cNvPicPr>
                      <a:picLocks noChangeAspect="1"/>
                    </pic:cNvPicPr>
                  </pic:nvPicPr>
                  <pic:blipFill>
                    <a:blip r:embed="rId10" cstate="print"/>
                    <a:stretch>
                      <a:fillRect/>
                    </a:stretch>
                  </pic:blipFill>
                  <pic:spPr>
                    <a:xfrm>
                      <a:off x="0" y="0"/>
                      <a:ext cx="4655820" cy="3491865"/>
                    </a:xfrm>
                    <a:prstGeom prst="rect">
                      <a:avLst/>
                    </a:prstGeom>
                  </pic:spPr>
                </pic:pic>
              </a:graphicData>
            </a:graphic>
          </wp:inline>
        </w:drawing>
      </w:r>
    </w:p>
    <w:p>
      <w:pPr>
        <w:spacing w:line="480" w:lineRule="auto"/>
        <w:jc w:val="left"/>
      </w:pPr>
      <w:r>
        <w:rPr>
          <w:rFonts w:cs="Arial"/>
          <w:sz w:val="24"/>
          <w:szCs w:val="24"/>
        </w:rPr>
        <w:t xml:space="preserve">Figure 2. Potential factors determining a successful ant hitchhiking event. See </w:t>
      </w:r>
      <w:r>
        <w:rPr>
          <w:rFonts w:cs="Arial"/>
          <w:i/>
          <w:iCs/>
          <w:sz w:val="24"/>
          <w:szCs w:val="24"/>
        </w:rPr>
        <w:t>Discussion</w:t>
      </w:r>
      <w:r>
        <w:rPr>
          <w:rFonts w:cs="Arial"/>
          <w:sz w:val="24"/>
          <w:szCs w:val="24"/>
        </w:rPr>
        <w:t xml:space="preserve"> for more details.</w:t>
      </w:r>
    </w:p>
    <w:sectPr>
      <w:footerReference r:id="rId7" w:type="default"/>
      <w:pgSz w:w="11906" w:h="16838"/>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 Hsu" w:date="2024-03-09T20:24:42Z" w:initials="">
    <w:p w14:paraId="554F47C8">
      <w:pPr>
        <w:pStyle w:val="8"/>
        <w:rPr>
          <w:rFonts w:hint="default"/>
          <w:lang w:val="en-US"/>
        </w:rPr>
      </w:pPr>
      <w:r>
        <w:rPr>
          <w:rFonts w:hint="default"/>
          <w:lang w:val="en-US"/>
        </w:rPr>
        <w:t>FC please update this!</w:t>
      </w:r>
    </w:p>
  </w:comment>
  <w:comment w:id="1" w:author="Gen-Chang Hsu" w:date="2024-03-09T14:29:09Z" w:initials="">
    <w:p w14:paraId="487F16B5">
      <w:pPr>
        <w:pStyle w:val="8"/>
        <w:rPr>
          <w:rFonts w:hint="default"/>
          <w:lang w:val="en-US"/>
        </w:rPr>
      </w:pPr>
      <w:r>
        <w:rPr>
          <w:rFonts w:hint="default"/>
          <w:lang w:val="en-US"/>
        </w:rPr>
        <w:t>This is just my guess. FC, is this true? Feel free to modify it if necessary!</w:t>
      </w:r>
    </w:p>
  </w:comment>
  <w:comment w:id="2" w:author="Gen-Chang Hsu" w:date="2024-03-09T14:36:13Z" w:initials="">
    <w:p w14:paraId="7B74755F">
      <w:pPr>
        <w:pStyle w:val="8"/>
        <w:rPr>
          <w:rFonts w:hint="default"/>
          <w:lang w:val="en-US"/>
        </w:rPr>
      </w:pPr>
      <w:r>
        <w:rPr>
          <w:rFonts w:hint="default"/>
          <w:lang w:val="en-US"/>
        </w:rPr>
        <w:t>I split this part into another paragraph because the original one was kind of long.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54F47C8" w15:done="0"/>
  <w15:commentEx w15:paraId="487F16B5" w15:done="0"/>
  <w15:commentEx w15:paraId="7B7475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12"/>
          <w:jc w:val="center"/>
        </w:pPr>
        <w:r>
          <w:fldChar w:fldCharType="begin"/>
        </w:r>
        <w:r>
          <w:instrText xml:space="preserve"> PAGE   \* MERGEFORMAT </w:instrText>
        </w:r>
        <w:r>
          <w:fldChar w:fldCharType="separate"/>
        </w:r>
        <w:r>
          <w:rPr>
            <w:lang w:val="zh-TW"/>
          </w:rPr>
          <w:t>15</w:t>
        </w:r>
        <w:r>
          <w:rPr>
            <w:lang w:val="zh-TW"/>
          </w:rP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A564DE"/>
    <w:multiLevelType w:val="singleLevel"/>
    <w:tmpl w:val="F4A564DE"/>
    <w:lvl w:ilvl="0" w:tentative="0">
      <w:start w:val="1"/>
      <w:numFmt w:val="decimal"/>
      <w:lvlText w:val="%1."/>
      <w:lvlJc w:val="left"/>
      <w:pPr>
        <w:tabs>
          <w:tab w:val="left" w:pos="425"/>
        </w:tabs>
        <w:ind w:left="425" w:hanging="425"/>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 Hsu">
    <w15:presenceInfo w15:providerId="WPS Office" w15:userId="6059737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trackRevision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262B67"/>
    <w:rsid w:val="000B32D4"/>
    <w:rsid w:val="000B7A94"/>
    <w:rsid w:val="001C1134"/>
    <w:rsid w:val="00262B67"/>
    <w:rsid w:val="002A4D03"/>
    <w:rsid w:val="002D6DFF"/>
    <w:rsid w:val="002E51AF"/>
    <w:rsid w:val="0033476D"/>
    <w:rsid w:val="003577B0"/>
    <w:rsid w:val="003B241A"/>
    <w:rsid w:val="003E5FCD"/>
    <w:rsid w:val="00421CAE"/>
    <w:rsid w:val="00436205"/>
    <w:rsid w:val="004C3913"/>
    <w:rsid w:val="004C5066"/>
    <w:rsid w:val="005A6365"/>
    <w:rsid w:val="007A362A"/>
    <w:rsid w:val="007E4361"/>
    <w:rsid w:val="00854A0F"/>
    <w:rsid w:val="008E7651"/>
    <w:rsid w:val="00923CDC"/>
    <w:rsid w:val="009340FE"/>
    <w:rsid w:val="009532CC"/>
    <w:rsid w:val="009C69C4"/>
    <w:rsid w:val="009F4222"/>
    <w:rsid w:val="00A03414"/>
    <w:rsid w:val="00A31F52"/>
    <w:rsid w:val="00A62C7B"/>
    <w:rsid w:val="00B86FD6"/>
    <w:rsid w:val="00C125DE"/>
    <w:rsid w:val="00D03C07"/>
    <w:rsid w:val="00DC072E"/>
    <w:rsid w:val="00DD6C22"/>
    <w:rsid w:val="00E33B71"/>
    <w:rsid w:val="00E70EDF"/>
    <w:rsid w:val="00F505D6"/>
    <w:rsid w:val="00F670A6"/>
    <w:rsid w:val="00F679AC"/>
    <w:rsid w:val="023F4E38"/>
    <w:rsid w:val="02931780"/>
    <w:rsid w:val="08837E82"/>
    <w:rsid w:val="09153DF2"/>
    <w:rsid w:val="099346C1"/>
    <w:rsid w:val="0C203DF5"/>
    <w:rsid w:val="10B669F7"/>
    <w:rsid w:val="11015B72"/>
    <w:rsid w:val="1173262D"/>
    <w:rsid w:val="12265954"/>
    <w:rsid w:val="141721F2"/>
    <w:rsid w:val="166718DF"/>
    <w:rsid w:val="17F376D9"/>
    <w:rsid w:val="1AEF5DBD"/>
    <w:rsid w:val="1BE76355"/>
    <w:rsid w:val="214A3F2E"/>
    <w:rsid w:val="21C328F3"/>
    <w:rsid w:val="243200EE"/>
    <w:rsid w:val="2A24682F"/>
    <w:rsid w:val="2AF151C4"/>
    <w:rsid w:val="2C9256AF"/>
    <w:rsid w:val="3001084F"/>
    <w:rsid w:val="301C6E7A"/>
    <w:rsid w:val="32090C24"/>
    <w:rsid w:val="323A13F3"/>
    <w:rsid w:val="339E233F"/>
    <w:rsid w:val="347B64AA"/>
    <w:rsid w:val="394B7F8C"/>
    <w:rsid w:val="3A941228"/>
    <w:rsid w:val="3B013DDA"/>
    <w:rsid w:val="3EBB5B1B"/>
    <w:rsid w:val="42EB0458"/>
    <w:rsid w:val="45845B9E"/>
    <w:rsid w:val="467C4AB1"/>
    <w:rsid w:val="46E40FDD"/>
    <w:rsid w:val="4A015677"/>
    <w:rsid w:val="4A173CCB"/>
    <w:rsid w:val="4BED77A1"/>
    <w:rsid w:val="4C844B28"/>
    <w:rsid w:val="4FBA075B"/>
    <w:rsid w:val="50596FE0"/>
    <w:rsid w:val="529F4C9C"/>
    <w:rsid w:val="52BD204D"/>
    <w:rsid w:val="56EA4326"/>
    <w:rsid w:val="57584EDE"/>
    <w:rsid w:val="59682F71"/>
    <w:rsid w:val="5986716D"/>
    <w:rsid w:val="5AB16C5B"/>
    <w:rsid w:val="5B956ECD"/>
    <w:rsid w:val="5F746EA8"/>
    <w:rsid w:val="5FE84C69"/>
    <w:rsid w:val="601A2EBA"/>
    <w:rsid w:val="6717752F"/>
    <w:rsid w:val="69AF5EEE"/>
    <w:rsid w:val="6BBD3A50"/>
    <w:rsid w:val="6FE64250"/>
    <w:rsid w:val="708D0DB5"/>
    <w:rsid w:val="79A25A9A"/>
    <w:rsid w:val="7CBB1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DFKai-SB"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link w:val="20"/>
    <w:qFormat/>
    <w:uiPriority w:val="9"/>
    <w:pPr>
      <w:spacing w:beforeAutospacing="1" w:afterAutospacing="1"/>
      <w:outlineLvl w:val="0"/>
    </w:pPr>
    <w:rPr>
      <w:rFonts w:ascii="SimSun" w:hAnsi="SimSun" w:eastAsia="SimSun" w:cs="Times New Roman"/>
      <w:b/>
      <w:bCs/>
      <w:kern w:val="44"/>
      <w:sz w:val="48"/>
      <w:szCs w:val="48"/>
      <w:lang w:val="en-US" w:eastAsia="zh-CN" w:bidi="ar-SA"/>
    </w:rPr>
  </w:style>
  <w:style w:type="paragraph" w:styleId="3">
    <w:name w:val="heading 3"/>
    <w:basedOn w:val="1"/>
    <w:next w:val="1"/>
    <w:link w:val="21"/>
    <w:semiHidden/>
    <w:unhideWhenUsed/>
    <w:qFormat/>
    <w:uiPriority w:val="9"/>
    <w:pPr>
      <w:keepNext/>
      <w:spacing w:line="720" w:lineRule="auto"/>
      <w:outlineLvl w:val="2"/>
    </w:pPr>
    <w:rPr>
      <w:rFonts w:asciiTheme="majorHAnsi" w:hAnsiTheme="majorHAnsi" w:eastAsiaTheme="majorEastAsia" w:cstheme="majorBidi"/>
      <w:b/>
      <w:bCs/>
      <w:sz w:val="36"/>
      <w:szCs w:val="3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2"/>
    <w:semiHidden/>
    <w:unhideWhenUsed/>
    <w:qFormat/>
    <w:uiPriority w:val="99"/>
    <w:pPr>
      <w:spacing w:after="0" w:line="240" w:lineRule="auto"/>
    </w:pPr>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3"/>
    <w:unhideWhenUsed/>
    <w:qFormat/>
    <w:uiPriority w:val="99"/>
    <w:pPr>
      <w:jc w:val="left"/>
    </w:pPr>
  </w:style>
  <w:style w:type="paragraph" w:styleId="9">
    <w:name w:val="annotation subject"/>
    <w:basedOn w:val="8"/>
    <w:next w:val="8"/>
    <w:link w:val="24"/>
    <w:semiHidden/>
    <w:unhideWhenUsed/>
    <w:qFormat/>
    <w:uiPriority w:val="99"/>
    <w:pPr>
      <w:spacing w:line="240" w:lineRule="auto"/>
      <w:jc w:val="both"/>
    </w:pPr>
    <w:rPr>
      <w:b/>
      <w:bCs/>
      <w:sz w:val="20"/>
      <w:szCs w:val="20"/>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800080"/>
      <w:u w:val="single"/>
    </w:rPr>
  </w:style>
  <w:style w:type="paragraph" w:styleId="12">
    <w:name w:val="footer"/>
    <w:basedOn w:val="1"/>
    <w:link w:val="25"/>
    <w:unhideWhenUsed/>
    <w:qFormat/>
    <w:uiPriority w:val="99"/>
    <w:pPr>
      <w:tabs>
        <w:tab w:val="center" w:pos="4320"/>
        <w:tab w:val="right" w:pos="8640"/>
      </w:tabs>
      <w:spacing w:after="0" w:line="240" w:lineRule="auto"/>
    </w:pPr>
    <w:rPr>
      <w:rFonts w:ascii="Times New Roman" w:hAnsi="Times New Roman"/>
      <w:sz w:val="24"/>
    </w:rPr>
  </w:style>
  <w:style w:type="character" w:styleId="13">
    <w:name w:val="footnote reference"/>
    <w:basedOn w:val="4"/>
    <w:semiHidden/>
    <w:unhideWhenUsed/>
    <w:qFormat/>
    <w:uiPriority w:val="99"/>
    <w:rPr>
      <w:vertAlign w:val="superscript"/>
    </w:rPr>
  </w:style>
  <w:style w:type="paragraph" w:styleId="14">
    <w:name w:val="footnote text"/>
    <w:basedOn w:val="1"/>
    <w:link w:val="26"/>
    <w:semiHidden/>
    <w:unhideWhenUsed/>
    <w:qFormat/>
    <w:uiPriority w:val="99"/>
    <w:pPr>
      <w:snapToGrid w:val="0"/>
      <w:jc w:val="left"/>
    </w:pPr>
    <w:rPr>
      <w:sz w:val="18"/>
      <w:szCs w:val="18"/>
    </w:rPr>
  </w:style>
  <w:style w:type="paragraph" w:styleId="15">
    <w:name w:val="header"/>
    <w:basedOn w:val="1"/>
    <w:link w:val="27"/>
    <w:semiHidden/>
    <w:unhideWhenUsed/>
    <w:qFormat/>
    <w:uiPriority w:val="99"/>
    <w:pPr>
      <w:tabs>
        <w:tab w:val="center" w:pos="4320"/>
        <w:tab w:val="right" w:pos="8640"/>
      </w:tabs>
      <w:spacing w:after="0" w:line="240" w:lineRule="auto"/>
    </w:pPr>
  </w:style>
  <w:style w:type="character" w:styleId="16">
    <w:name w:val="Hyperlink"/>
    <w:basedOn w:val="4"/>
    <w:unhideWhenUsed/>
    <w:qFormat/>
    <w:uiPriority w:val="99"/>
    <w:rPr>
      <w:color w:val="0563C1" w:themeColor="hyperlink"/>
      <w:u w:val="single"/>
      <w14:textFill>
        <w14:solidFill>
          <w14:schemeClr w14:val="hlink"/>
        </w14:solidFill>
      </w14:textFill>
    </w:rPr>
  </w:style>
  <w:style w:type="character" w:styleId="17">
    <w:name w:val="line number"/>
    <w:basedOn w:val="4"/>
    <w:semiHidden/>
    <w:unhideWhenUsed/>
    <w:qFormat/>
    <w:uiPriority w:val="99"/>
    <w:rPr>
      <w:rFonts w:ascii="Times New Roman" w:hAnsi="Times New Roman"/>
      <w:sz w:val="24"/>
    </w:rPr>
  </w:style>
  <w:style w:type="character" w:styleId="18">
    <w:name w:val="Strong"/>
    <w:basedOn w:val="4"/>
    <w:qFormat/>
    <w:uiPriority w:val="22"/>
    <w:rPr>
      <w:b/>
      <w:bCs/>
    </w:rPr>
  </w:style>
  <w:style w:type="table" w:styleId="19">
    <w:name w:val="Table Grid"/>
    <w:basedOn w:val="5"/>
    <w:unhideWhenUsed/>
    <w:qFormat/>
    <w:uiPriority w:val="39"/>
    <w:pPr>
      <w:widowControl w:val="0"/>
      <w:jc w:val="both"/>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Heading 1 Char"/>
    <w:basedOn w:val="4"/>
    <w:link w:val="2"/>
    <w:qFormat/>
    <w:uiPriority w:val="9"/>
    <w:rPr>
      <w:rFonts w:ascii="SimSun" w:hAnsi="SimSun" w:eastAsia="SimSun" w:cs="Times New Roman"/>
      <w:b/>
      <w:bCs/>
      <w:kern w:val="44"/>
      <w:sz w:val="48"/>
      <w:szCs w:val="48"/>
      <w:lang w:eastAsia="zh-CN"/>
      <w14:ligatures w14:val="none"/>
    </w:rPr>
  </w:style>
  <w:style w:type="character" w:customStyle="1" w:styleId="21">
    <w:name w:val="Heading 3 Char"/>
    <w:basedOn w:val="4"/>
    <w:link w:val="3"/>
    <w:semiHidden/>
    <w:qFormat/>
    <w:uiPriority w:val="9"/>
    <w:rPr>
      <w:rFonts w:asciiTheme="majorHAnsi" w:hAnsiTheme="majorHAnsi" w:eastAsiaTheme="majorEastAsia" w:cstheme="majorBidi"/>
      <w:b/>
      <w:bCs/>
      <w:kern w:val="0"/>
      <w:sz w:val="36"/>
      <w:szCs w:val="36"/>
      <w14:ligatures w14:val="none"/>
    </w:rPr>
  </w:style>
  <w:style w:type="character" w:customStyle="1" w:styleId="22">
    <w:name w:val="Balloon Text Char"/>
    <w:basedOn w:val="4"/>
    <w:link w:val="6"/>
    <w:semiHidden/>
    <w:qFormat/>
    <w:uiPriority w:val="99"/>
    <w:rPr>
      <w:rFonts w:ascii="PMingLiU" w:eastAsia="PMingLiU"/>
      <w:kern w:val="0"/>
      <w:sz w:val="18"/>
      <w:szCs w:val="18"/>
      <w14:ligatures w14:val="none"/>
    </w:rPr>
  </w:style>
  <w:style w:type="character" w:customStyle="1" w:styleId="23">
    <w:name w:val="Comment Text Char"/>
    <w:basedOn w:val="4"/>
    <w:link w:val="8"/>
    <w:qFormat/>
    <w:uiPriority w:val="99"/>
    <w:rPr>
      <w:rFonts w:eastAsiaTheme="minorEastAsia"/>
      <w:kern w:val="0"/>
      <w:sz w:val="28"/>
      <w:szCs w:val="28"/>
      <w14:ligatures w14:val="none"/>
    </w:rPr>
  </w:style>
  <w:style w:type="character" w:customStyle="1" w:styleId="24">
    <w:name w:val="Comment Subject Char"/>
    <w:basedOn w:val="23"/>
    <w:link w:val="9"/>
    <w:semiHidden/>
    <w:qFormat/>
    <w:uiPriority w:val="99"/>
    <w:rPr>
      <w:rFonts w:eastAsiaTheme="minorEastAsia"/>
      <w:b/>
      <w:bCs/>
      <w:kern w:val="0"/>
      <w:sz w:val="20"/>
      <w:szCs w:val="20"/>
      <w14:ligatures w14:val="none"/>
    </w:rPr>
  </w:style>
  <w:style w:type="character" w:customStyle="1" w:styleId="25">
    <w:name w:val="Footer Char"/>
    <w:basedOn w:val="4"/>
    <w:link w:val="12"/>
    <w:qFormat/>
    <w:uiPriority w:val="99"/>
    <w:rPr>
      <w:rFonts w:ascii="Times New Roman" w:hAnsi="Times New Roman" w:eastAsiaTheme="minorEastAsia"/>
      <w:kern w:val="0"/>
      <w:szCs w:val="28"/>
      <w14:ligatures w14:val="none"/>
    </w:rPr>
  </w:style>
  <w:style w:type="character" w:customStyle="1" w:styleId="26">
    <w:name w:val="Footnote Text Char"/>
    <w:basedOn w:val="4"/>
    <w:link w:val="14"/>
    <w:semiHidden/>
    <w:qFormat/>
    <w:uiPriority w:val="99"/>
    <w:rPr>
      <w:rFonts w:eastAsiaTheme="minorEastAsia"/>
      <w:kern w:val="0"/>
      <w:sz w:val="18"/>
      <w:szCs w:val="18"/>
      <w14:ligatures w14:val="none"/>
    </w:rPr>
  </w:style>
  <w:style w:type="character" w:customStyle="1" w:styleId="27">
    <w:name w:val="Header Char"/>
    <w:basedOn w:val="4"/>
    <w:link w:val="15"/>
    <w:semiHidden/>
    <w:qFormat/>
    <w:uiPriority w:val="99"/>
    <w:rPr>
      <w:rFonts w:eastAsiaTheme="minorEastAsia"/>
      <w:kern w:val="0"/>
      <w:sz w:val="28"/>
      <w:szCs w:val="28"/>
      <w14:ligatures w14:val="none"/>
    </w:rPr>
  </w:style>
  <w:style w:type="paragraph" w:styleId="28">
    <w:name w:val="List Paragraph"/>
    <w:basedOn w:val="1"/>
    <w:qFormat/>
    <w:uiPriority w:val="34"/>
    <w:pPr>
      <w:ind w:left="720"/>
      <w:contextualSpacing/>
    </w:pPr>
  </w:style>
  <w:style w:type="paragraph" w:customStyle="1" w:styleId="29">
    <w:name w:val="EndNote Bibliography Title"/>
    <w:basedOn w:val="1"/>
    <w:link w:val="30"/>
    <w:qFormat/>
    <w:uiPriority w:val="0"/>
    <w:pPr>
      <w:spacing w:after="0"/>
      <w:jc w:val="center"/>
    </w:pPr>
    <w:rPr>
      <w:rFonts w:cs="Arial"/>
    </w:rPr>
  </w:style>
  <w:style w:type="character" w:customStyle="1" w:styleId="30">
    <w:name w:val="EndNote Bibliography Title 字元"/>
    <w:basedOn w:val="4"/>
    <w:link w:val="29"/>
    <w:qFormat/>
    <w:uiPriority w:val="0"/>
    <w:rPr>
      <w:rFonts w:cs="Arial" w:eastAsiaTheme="minorEastAsia"/>
      <w:kern w:val="0"/>
      <w:sz w:val="28"/>
      <w:szCs w:val="28"/>
      <w14:ligatures w14:val="none"/>
    </w:rPr>
  </w:style>
  <w:style w:type="paragraph" w:customStyle="1" w:styleId="31">
    <w:name w:val="EndNote Bibliography"/>
    <w:basedOn w:val="1"/>
    <w:link w:val="32"/>
    <w:qFormat/>
    <w:uiPriority w:val="0"/>
    <w:pPr>
      <w:spacing w:line="240" w:lineRule="auto"/>
    </w:pPr>
    <w:rPr>
      <w:rFonts w:cs="Arial"/>
    </w:rPr>
  </w:style>
  <w:style w:type="character" w:customStyle="1" w:styleId="32">
    <w:name w:val="EndNote Bibliography 字元"/>
    <w:basedOn w:val="4"/>
    <w:link w:val="31"/>
    <w:qFormat/>
    <w:uiPriority w:val="0"/>
    <w:rPr>
      <w:rFonts w:cs="Arial" w:eastAsiaTheme="minorEastAsia"/>
      <w:kern w:val="0"/>
      <w:sz w:val="28"/>
      <w:szCs w:val="28"/>
      <w14:ligatures w14:val="none"/>
    </w:rPr>
  </w:style>
  <w:style w:type="character" w:customStyle="1" w:styleId="33">
    <w:name w:val="15"/>
    <w:basedOn w:val="4"/>
    <w:qFormat/>
    <w:uiPriority w:val="0"/>
    <w:rPr>
      <w:rFonts w:hint="default" w:ascii="Times New Roman" w:hAnsi="Times New Roman" w:cs="Times New Roman"/>
      <w:color w:val="0000FF"/>
      <w:u w:val="single"/>
    </w:rPr>
  </w:style>
  <w:style w:type="paragraph" w:customStyle="1" w:styleId="34">
    <w:name w:val="Revision1"/>
    <w:hidden/>
    <w:unhideWhenUsed/>
    <w:qFormat/>
    <w:uiPriority w:val="99"/>
    <w:rPr>
      <w:rFonts w:ascii="Arial" w:hAnsi="Arial" w:eastAsiaTheme="minorEastAsia" w:cstheme="minorBidi"/>
      <w:sz w:val="28"/>
      <w:szCs w:val="28"/>
      <w:lang w:val="en-US" w:eastAsia="zh-TW" w:bidi="ar-SA"/>
    </w:rPr>
  </w:style>
  <w:style w:type="character" w:customStyle="1" w:styleId="35">
    <w:name w:val="Unresolved Mention1"/>
    <w:basedOn w:val="4"/>
    <w:semiHidden/>
    <w:unhideWhenUsed/>
    <w:qFormat/>
    <w:uiPriority w:val="99"/>
    <w:rPr>
      <w:color w:val="605E5C"/>
      <w:shd w:val="clear" w:color="auto" w:fill="E1DFDD"/>
    </w:rPr>
  </w:style>
  <w:style w:type="paragraph" w:customStyle="1" w:styleId="36">
    <w:name w:val="Revision2"/>
    <w:hidden/>
    <w:unhideWhenUsed/>
    <w:qFormat/>
    <w:uiPriority w:val="99"/>
    <w:rPr>
      <w:rFonts w:ascii="Arial" w:hAnsi="Arial" w:eastAsiaTheme="minorEastAsia" w:cstheme="minorBidi"/>
      <w:sz w:val="28"/>
      <w:szCs w:val="28"/>
      <w:lang w:val="en-US" w:eastAsia="zh-TW" w:bidi="ar-SA"/>
    </w:rPr>
  </w:style>
  <w:style w:type="character" w:customStyle="1" w:styleId="37">
    <w:name w:val="Unresolved Mention2"/>
    <w:basedOn w:val="4"/>
    <w:semiHidden/>
    <w:unhideWhenUsed/>
    <w:qFormat/>
    <w:uiPriority w:val="99"/>
    <w:rPr>
      <w:color w:val="605E5C"/>
      <w:shd w:val="clear" w:color="auto" w:fill="E1DFDD"/>
    </w:rPr>
  </w:style>
  <w:style w:type="paragraph" w:customStyle="1" w:styleId="38">
    <w:name w:val="Revision3"/>
    <w:hidden/>
    <w:unhideWhenUsed/>
    <w:qFormat/>
    <w:uiPriority w:val="99"/>
    <w:rPr>
      <w:rFonts w:ascii="Arial" w:hAnsi="Arial" w:eastAsiaTheme="minorEastAsia" w:cstheme="minorBidi"/>
      <w:sz w:val="28"/>
      <w:szCs w:val="28"/>
      <w:lang w:val="en-US" w:eastAsia="zh-TW" w:bidi="ar-SA"/>
    </w:rPr>
  </w:style>
  <w:style w:type="paragraph" w:customStyle="1" w:styleId="39">
    <w:name w:val="Revision4"/>
    <w:hidden/>
    <w:unhideWhenUsed/>
    <w:qFormat/>
    <w:uiPriority w:val="99"/>
    <w:rPr>
      <w:rFonts w:ascii="Arial" w:hAnsi="Arial" w:eastAsiaTheme="minorEastAsia" w:cstheme="minorBidi"/>
      <w:sz w:val="28"/>
      <w:szCs w:val="28"/>
      <w:lang w:val="en-US" w:eastAsia="zh-TW" w:bidi="ar-SA"/>
    </w:rPr>
  </w:style>
  <w:style w:type="paragraph" w:customStyle="1" w:styleId="40">
    <w:name w:val="修訂1"/>
    <w:hidden/>
    <w:unhideWhenUsed/>
    <w:qFormat/>
    <w:uiPriority w:val="99"/>
    <w:rPr>
      <w:rFonts w:ascii="Arial" w:hAnsi="Arial" w:eastAsiaTheme="minorEastAsia" w:cstheme="minorBidi"/>
      <w:sz w:val="28"/>
      <w:szCs w:val="28"/>
      <w:lang w:val="en-US" w:eastAsia="zh-TW" w:bidi="ar-SA"/>
    </w:rPr>
  </w:style>
  <w:style w:type="paragraph" w:customStyle="1" w:styleId="41">
    <w:name w:val="Revision5"/>
    <w:hidden/>
    <w:semiHidden/>
    <w:qFormat/>
    <w:uiPriority w:val="99"/>
    <w:rPr>
      <w:rFonts w:ascii="Arial" w:hAnsi="Arial" w:eastAsiaTheme="minorEastAsia" w:cstheme="minorBidi"/>
      <w:sz w:val="28"/>
      <w:szCs w:val="28"/>
      <w:lang w:val="en-US" w:eastAsia="zh-TW" w:bidi="ar-SA"/>
    </w:rPr>
  </w:style>
  <w:style w:type="paragraph" w:customStyle="1" w:styleId="42">
    <w:name w:val="修訂2"/>
    <w:hidden/>
    <w:unhideWhenUsed/>
    <w:qFormat/>
    <w:uiPriority w:val="99"/>
    <w:rPr>
      <w:rFonts w:ascii="Arial" w:hAnsi="Arial" w:eastAsiaTheme="minorEastAsia" w:cstheme="minorBidi"/>
      <w:sz w:val="28"/>
      <w:szCs w:val="28"/>
      <w:lang w:val="en-US" w:eastAsia="zh-TW" w:bidi="ar-SA"/>
    </w:rPr>
  </w:style>
  <w:style w:type="paragraph" w:customStyle="1" w:styleId="43">
    <w:name w:val="Revision"/>
    <w:hidden/>
    <w:semiHidden/>
    <w:qFormat/>
    <w:uiPriority w:val="99"/>
    <w:rPr>
      <w:rFonts w:ascii="Arial" w:hAnsi="Arial" w:eastAsiaTheme="minorEastAsia" w:cstheme="minorBidi"/>
      <w:sz w:val="28"/>
      <w:szCs w:val="28"/>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2312</Words>
  <Characters>13185</Characters>
  <Lines>109</Lines>
  <Paragraphs>30</Paragraphs>
  <TotalTime>9</TotalTime>
  <ScaleCrop>false</ScaleCrop>
  <LinksUpToDate>false</LinksUpToDate>
  <CharactersWithSpaces>15467</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2024-01-17T14:48:00Z</dcterms:created>
  <dc:creator>Gen-Chang Hsu</dc:creator>
  <cp:lastModifiedBy>Gen-Chang Hsu</cp:lastModifiedBy>
  <dcterms:modified xsi:type="dcterms:W3CDTF">2024-03-12T01:08:20Z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3F0F80D0EC2744C5B3FC8E7C777BE4BF_12</vt:lpwstr>
  </property>
</Properties>
</file>